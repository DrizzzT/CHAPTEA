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962D49" w:rsidRPr="00F63082" w:rsidRDefault="00220F08"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962D49"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74038EFE" w14:textId="77777777" w:rsidR="00962D49" w:rsidRPr="00F63082" w:rsidRDefault="00962D49"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77777777" w:rsidR="00962D49" w:rsidRPr="00F63082" w:rsidRDefault="00220F08"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962D49"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962D49" w:rsidRPr="00F63082" w:rsidRDefault="00220F08"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962D49">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77777777" w:rsidR="00962D49" w:rsidRPr="00F63082" w:rsidRDefault="00962D49"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962D49" w:rsidRPr="00F63082" w:rsidRDefault="00962D49"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v:textbox>
                    <w10:wrap anchorx="page" anchory="page"/>
                  </v:shape>
                </w:pict>
              </mc:Fallback>
            </mc:AlternateContent>
          </w:r>
          <w:r>
            <w:rPr>
              <w:noProof/>
              <w:lang w:eastAsia="es-AR"/>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962D49" w:rsidRDefault="00962D49"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962D49" w:rsidRPr="00CD1C2D" w:rsidRDefault="00962D49" w:rsidP="00F63082">
                                <w:pPr>
                                  <w:pStyle w:val="NormalWeb"/>
                                  <w:spacing w:before="0" w:beforeAutospacing="0" w:after="0" w:afterAutospacing="0"/>
                                  <w:rPr>
                                    <w:sz w:val="18"/>
                                  </w:rPr>
                                </w:pPr>
                              </w:p>
                              <w:p w14:paraId="73809156"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proofErr w:type="spellStart"/>
                                <w:r w:rsidRPr="00CD1C2D">
                                  <w:rPr>
                                    <w:rFonts w:ascii="Arial" w:hAnsi="Arial" w:cs="Arial"/>
                                    <w:b/>
                                    <w:bCs/>
                                    <w:i/>
                                    <w:iCs/>
                                    <w:color w:val="000000"/>
                                    <w:szCs w:val="36"/>
                                  </w:rPr>
                                  <w:t>Argañaraz</w:t>
                                </w:r>
                                <w:proofErr w:type="spellEnd"/>
                                <w:r w:rsidRPr="00CD1C2D">
                                  <w:rPr>
                                    <w:rFonts w:ascii="Arial" w:hAnsi="Arial" w:cs="Arial"/>
                                    <w:b/>
                                    <w:bCs/>
                                    <w:i/>
                                    <w:iCs/>
                                    <w:color w:val="000000"/>
                                    <w:szCs w:val="36"/>
                                  </w:rPr>
                                  <w:t xml:space="preserve"> Azua, Fabio Damián</w:t>
                                </w:r>
                                <w:r>
                                  <w:rPr>
                                    <w:rFonts w:ascii="Arial" w:hAnsi="Arial" w:cs="Arial"/>
                                    <w:b/>
                                    <w:bCs/>
                                    <w:i/>
                                    <w:iCs/>
                                    <w:color w:val="000000"/>
                                    <w:szCs w:val="36"/>
                                  </w:rPr>
                                  <w:tab/>
                                </w:r>
                                <w:r w:rsidRPr="00CD1C2D">
                                  <w:rPr>
                                    <w:rFonts w:ascii="Arial" w:hAnsi="Arial" w:cs="Arial"/>
                                    <w:b/>
                                    <w:bCs/>
                                    <w:i/>
                                    <w:iCs/>
                                    <w:color w:val="000000"/>
                                    <w:szCs w:val="36"/>
                                  </w:rPr>
                                  <w:t xml:space="preserve">Ing. </w:t>
                                </w:r>
                                <w:proofErr w:type="spellStart"/>
                                <w:r w:rsidRPr="00CD1C2D">
                                  <w:rPr>
                                    <w:rFonts w:ascii="Arial" w:hAnsi="Arial" w:cs="Arial"/>
                                    <w:b/>
                                    <w:bCs/>
                                    <w:i/>
                                    <w:iCs/>
                                    <w:color w:val="000000"/>
                                    <w:szCs w:val="36"/>
                                  </w:rPr>
                                  <w:t>Inf</w:t>
                                </w:r>
                                <w:proofErr w:type="spellEnd"/>
                                <w:r w:rsidRPr="00CD1C2D">
                                  <w:rPr>
                                    <w:rFonts w:ascii="Arial" w:hAnsi="Arial" w:cs="Arial"/>
                                    <w:b/>
                                    <w:bCs/>
                                    <w:i/>
                                    <w:iCs/>
                                    <w:color w:val="000000"/>
                                    <w:szCs w:val="36"/>
                                  </w:rPr>
                                  <w:t>.  LU: 6032</w:t>
                                </w:r>
                              </w:p>
                              <w:p w14:paraId="26548548"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 xml:space="preserve">Ing. </w:t>
                                </w:r>
                                <w:proofErr w:type="spellStart"/>
                                <w:r>
                                  <w:rPr>
                                    <w:rFonts w:ascii="Arial" w:hAnsi="Arial" w:cs="Arial"/>
                                    <w:b/>
                                    <w:bCs/>
                                    <w:i/>
                                    <w:iCs/>
                                    <w:color w:val="000000"/>
                                    <w:szCs w:val="36"/>
                                  </w:rPr>
                                  <w:t>Inf</w:t>
                                </w:r>
                                <w:proofErr w:type="spellEnd"/>
                                <w:r>
                                  <w:rPr>
                                    <w:rFonts w:ascii="Arial" w:hAnsi="Arial" w:cs="Arial"/>
                                    <w:b/>
                                    <w:bCs/>
                                    <w:i/>
                                    <w:iCs/>
                                    <w:color w:val="000000"/>
                                    <w:szCs w:val="36"/>
                                  </w:rPr>
                                  <w:t>.  </w:t>
                                </w:r>
                                <w:r w:rsidRPr="00CD1C2D">
                                  <w:rPr>
                                    <w:rFonts w:ascii="Arial" w:hAnsi="Arial" w:cs="Arial"/>
                                    <w:b/>
                                    <w:bCs/>
                                    <w:i/>
                                    <w:iCs/>
                                    <w:color w:val="000000"/>
                                    <w:szCs w:val="36"/>
                                  </w:rPr>
                                  <w:t>LU: 5921</w:t>
                                </w:r>
                              </w:p>
                              <w:p w14:paraId="1389EA82" w14:textId="77777777" w:rsidR="00962D49" w:rsidRPr="00F63082" w:rsidRDefault="00962D49">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962D49" w:rsidRDefault="00962D49"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962D49" w:rsidRPr="00CD1C2D" w:rsidRDefault="00962D49" w:rsidP="00F63082">
                          <w:pPr>
                            <w:pStyle w:val="NormalWeb"/>
                            <w:spacing w:before="0" w:beforeAutospacing="0" w:after="0" w:afterAutospacing="0"/>
                            <w:rPr>
                              <w:sz w:val="18"/>
                            </w:rPr>
                          </w:pPr>
                        </w:p>
                        <w:p w14:paraId="73809156"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962D49" w:rsidRPr="00F63082" w:rsidRDefault="00962D49">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Ttulo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EndPr/>
        <w:sdtContent>
          <w:r w:rsidR="00DE0914">
            <w:fldChar w:fldCharType="begin"/>
          </w:r>
          <w:r w:rsidR="00C460E0">
            <w:instrText xml:space="preserve">CITATION Nat11 \l 11274 </w:instrText>
          </w:r>
          <w:r w:rsidR="00DE0914">
            <w:fldChar w:fldCharType="separate"/>
          </w:r>
          <w:r w:rsidR="00CF12EA">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962D49">
        <w:rPr>
          <w:rPrChange w:id="0" w:author="Rafaela Cordoba" w:date="2015-06-05T14:05:00Z">
            <w:rPr>
              <w:b/>
              <w:bCs/>
            </w:rPr>
          </w:rPrChange>
        </w:rPr>
        <w:t>T</w:t>
      </w:r>
      <w:r w:rsidRPr="004619FD">
        <w:t xml:space="preserve">rastorno del </w:t>
      </w:r>
      <w:r w:rsidR="00507E5C" w:rsidRPr="00962D49">
        <w:rPr>
          <w:rPrChange w:id="1" w:author="Rafaela Cordoba" w:date="2015-06-05T14:05:00Z">
            <w:rPr>
              <w:b/>
              <w:bCs/>
            </w:rPr>
          </w:rPrChange>
        </w:rPr>
        <w:t>E</w:t>
      </w:r>
      <w:r w:rsidRPr="004619FD">
        <w:t xml:space="preserve">spectro </w:t>
      </w:r>
      <w:r w:rsidR="00507E5C" w:rsidRPr="00962D49">
        <w:rPr>
          <w:rPrChange w:id="2" w:author="Rafaela Cordoba" w:date="2015-06-05T14:05:00Z">
            <w:rPr>
              <w:b/>
              <w:bCs/>
            </w:rPr>
          </w:rPrChange>
        </w:rPr>
        <w:t>A</w:t>
      </w:r>
      <w:r w:rsidRPr="004619FD">
        <w:t>utista</w:t>
      </w:r>
      <w:r w:rsidR="0036069C" w:rsidRPr="004619FD">
        <w:t xml:space="preserve"> </w:t>
      </w:r>
      <w:r w:rsidR="00BC0120" w:rsidRPr="004619FD">
        <w:t>(</w:t>
      </w:r>
      <w:r w:rsidR="00507E5C" w:rsidRPr="00962D49">
        <w:rPr>
          <w:rPrChange w:id="3" w:author="Rafaela Cordoba" w:date="2015-06-05T14:05:00Z">
            <w:rPr>
              <w:b/>
              <w:bCs/>
            </w:rPr>
          </w:rPrChange>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4702E2E2"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r w:rsidRPr="00962D49">
        <w:rPr>
          <w:rPrChange w:id="4" w:author="Rafaela Cordoba" w:date="2015-06-05T14:05:00Z">
            <w:rPr>
              <w:shd w:val="clear" w:color="auto" w:fill="FFFFFF"/>
            </w:rPr>
          </w:rPrChange>
        </w:rPr>
        <w:t xml:space="preserve">El uso de </w:t>
      </w:r>
      <w:r w:rsidR="00095BB0" w:rsidRPr="00962D49">
        <w:rPr>
          <w:rPrChange w:id="5" w:author="Rafaela Cordoba" w:date="2015-06-05T14:05:00Z">
            <w:rPr>
              <w:shd w:val="clear" w:color="auto" w:fill="FFFFFF"/>
            </w:rPr>
          </w:rPrChange>
        </w:rPr>
        <w:t xml:space="preserve">imágenes </w:t>
      </w:r>
      <w:r w:rsidRPr="00962D49">
        <w:rPr>
          <w:rPrChange w:id="6" w:author="Rafaela Cordoba" w:date="2015-06-05T14:05:00Z">
            <w:rPr>
              <w:shd w:val="clear" w:color="auto" w:fill="FFFFFF"/>
            </w:rPr>
          </w:rPrChange>
        </w:rPr>
        <w:t>ha supuesto abrir una gran puerta a la comunicación, pero llega un momento en que gestionar cientos de pictogramas, carpetas, cuadernos, se convierte en una tarea muy compleja</w:t>
      </w:r>
      <w:r w:rsidR="00212FDF" w:rsidRPr="00962D49">
        <w:rPr>
          <w:rPrChange w:id="7" w:author="Rafaela Cordoba" w:date="2015-06-05T14:05:00Z">
            <w:rPr>
              <w:shd w:val="clear" w:color="auto" w:fill="FFFFFF"/>
            </w:rPr>
          </w:rPrChange>
        </w:rPr>
        <w:t>. E</w:t>
      </w:r>
      <w:r w:rsidRPr="00962D49">
        <w:rPr>
          <w:rPrChange w:id="8" w:author="Rafaela Cordoba" w:date="2015-06-05T14:05:00Z">
            <w:rPr>
              <w:shd w:val="clear" w:color="auto" w:fill="FFFFFF"/>
            </w:rPr>
          </w:rPrChange>
        </w:rPr>
        <w:t xml:space="preserve">n el momento en que el niño aumenta su nivel de comunicación </w:t>
      </w:r>
      <w:r w:rsidR="00BC0120" w:rsidRPr="00962D49">
        <w:rPr>
          <w:rPrChange w:id="9" w:author="Rafaela Cordoba" w:date="2015-06-05T14:05:00Z">
            <w:rPr>
              <w:shd w:val="clear" w:color="auto" w:fill="FFFFFF"/>
            </w:rPr>
          </w:rPrChange>
        </w:rPr>
        <w:t xml:space="preserve">requiere </w:t>
      </w:r>
      <w:r w:rsidRPr="00962D49">
        <w:rPr>
          <w:rPrChange w:id="10" w:author="Rafaela Cordoba" w:date="2015-06-05T14:05:00Z">
            <w:rPr>
              <w:shd w:val="clear" w:color="auto" w:fill="FFFFFF"/>
            </w:rPr>
          </w:rPrChange>
        </w:rPr>
        <w:t>cada vez más y más pictogramas, más</w:t>
      </w:r>
      <w:r w:rsidR="00C460E0" w:rsidRPr="00962D49">
        <w:rPr>
          <w:rPrChange w:id="11" w:author="Rafaela Cordoba" w:date="2015-06-05T14:05:00Z">
            <w:rPr>
              <w:shd w:val="clear" w:color="auto" w:fill="FFFFFF"/>
            </w:rPr>
          </w:rPrChange>
        </w:rPr>
        <w:t xml:space="preserve"> tableros de comunicación, álbumes</w:t>
      </w:r>
      <w:r w:rsidRPr="00962D49">
        <w:rPr>
          <w:rPrChange w:id="12" w:author="Rafaela Cordoba" w:date="2015-06-05T14:05:00Z">
            <w:rPr>
              <w:shd w:val="clear" w:color="auto" w:fill="FFFFFF"/>
            </w:rPr>
          </w:rPrChange>
        </w:rPr>
        <w:t xml:space="preserve"> para ar</w:t>
      </w:r>
      <w:r w:rsidR="00D57E86" w:rsidRPr="00962D49">
        <w:rPr>
          <w:rPrChange w:id="13" w:author="Rafaela Cordoba" w:date="2015-06-05T14:05:00Z">
            <w:rPr>
              <w:shd w:val="clear" w:color="auto" w:fill="FFFFFF"/>
            </w:rPr>
          </w:rPrChange>
        </w:rPr>
        <w:t>mar secuencias temporales, entre otros</w:t>
      </w:r>
      <w:r w:rsidRPr="00962D49">
        <w:rPr>
          <w:rPrChange w:id="14" w:author="Rafaela Cordoba" w:date="2015-06-05T14:05:00Z">
            <w:rPr>
              <w:shd w:val="clear" w:color="auto" w:fill="FFFFFF"/>
            </w:rPr>
          </w:rPrChange>
        </w:rPr>
        <w:t>.</w:t>
      </w:r>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DE0914">
            <w:fldChar w:fldCharType="begin"/>
          </w:r>
          <w:r w:rsidR="00485724">
            <w:instrText xml:space="preserve">CITATION Tam14 \l 11274 </w:instrText>
          </w:r>
          <w:r w:rsidR="00DE0914">
            <w:fldChar w:fldCharType="separate"/>
          </w:r>
          <w:r w:rsidR="00CF12EA">
            <w:t>(Reynolds, 2014)</w:t>
          </w:r>
          <w:r w:rsidR="00DE0914">
            <w:fldChar w:fldCharType="end"/>
          </w:r>
        </w:sdtContent>
      </w:sdt>
      <w:r w:rsidR="007E3527">
        <w:t>.</w:t>
      </w:r>
    </w:p>
    <w:p w14:paraId="58212CD6" w14:textId="136433E0"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para aprender a hablar usan las manos para comunicarse y se los suele motivar a usar señas y gestos para expresar sus pensamientos</w:t>
      </w:r>
      <w:r w:rsidR="00212FDF">
        <w:t>.</w:t>
      </w:r>
      <w:r w:rsidR="00212FDF" w:rsidRPr="00E90E8E">
        <w:t xml:space="preserve"> </w:t>
      </w:r>
      <w:r w:rsidR="00212FDF">
        <w:t>R</w:t>
      </w:r>
      <w:r w:rsidR="00E90E8E" w:rsidRPr="00E90E8E">
        <w:t xml:space="preserve">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212FDF">
        <w:t>.</w:t>
      </w:r>
      <w:r w:rsidR="00507E5C" w:rsidRPr="00507E5C">
        <w:t xml:space="preserve"> </w:t>
      </w:r>
      <w:r w:rsidR="00212FDF">
        <w:t>E</w:t>
      </w:r>
      <w:r w:rsidR="00507E5C" w:rsidRPr="00507E5C">
        <w:t xml:space="preserv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6C603B33"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FE38A8">
        <w:rPr>
          <w:bCs/>
        </w:rPr>
        <w:t>.</w:t>
      </w:r>
      <w:r w:rsidR="00451FC6">
        <w:rPr>
          <w:b/>
          <w:bCs/>
        </w:rPr>
        <w:t xml:space="preserve"> </w:t>
      </w:r>
      <w:r w:rsidR="00FE38A8">
        <w:rPr>
          <w:bCs/>
        </w:rPr>
        <w:t xml:space="preserve">Una </w:t>
      </w:r>
      <w:r w:rsidR="00451FC6">
        <w:rPr>
          <w:bCs/>
        </w:rPr>
        <w:t>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Ttulo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7C5C3730"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EndPr/>
        <w:sdtContent>
          <w:r w:rsidR="00DE0914">
            <w:fldChar w:fldCharType="begin"/>
          </w:r>
          <w:r w:rsidR="00CF12EA">
            <w:instrText xml:space="preserve">CITATION Joh95 \l 11274 </w:instrText>
          </w:r>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Prrafodelista"/>
        <w:numPr>
          <w:ilvl w:val="0"/>
          <w:numId w:val="34"/>
        </w:numPr>
      </w:pPr>
      <w:r w:rsidRPr="004619FD">
        <w:t>El trastorno autista (autismo clásico)</w:t>
      </w:r>
    </w:p>
    <w:p w14:paraId="2568DD33" w14:textId="77777777" w:rsidR="00F63082" w:rsidRPr="004619FD" w:rsidRDefault="00F63082" w:rsidP="004A191E">
      <w:pPr>
        <w:pStyle w:val="Prrafodelista"/>
        <w:numPr>
          <w:ilvl w:val="0"/>
          <w:numId w:val="34"/>
        </w:numPr>
      </w:pPr>
      <w:r w:rsidRPr="004619FD">
        <w:t>El trastorno de Asperger (síndrome de Asperger)</w:t>
      </w:r>
    </w:p>
    <w:p w14:paraId="42FAB708" w14:textId="77777777" w:rsidR="00F63082" w:rsidRPr="004619FD" w:rsidRDefault="00F63082" w:rsidP="004A191E">
      <w:pPr>
        <w:pStyle w:val="Prrafodelista"/>
        <w:numPr>
          <w:ilvl w:val="0"/>
          <w:numId w:val="34"/>
        </w:numPr>
      </w:pPr>
      <w:r w:rsidRPr="004619FD">
        <w:t>El trastorno generalizado del desarrollo no especificado (TGD-NE)</w:t>
      </w:r>
    </w:p>
    <w:p w14:paraId="274C8F04" w14:textId="77777777" w:rsidR="00F63082" w:rsidRPr="004619FD" w:rsidRDefault="00F63082" w:rsidP="004A191E">
      <w:pPr>
        <w:pStyle w:val="Prrafodelista"/>
        <w:numPr>
          <w:ilvl w:val="0"/>
          <w:numId w:val="34"/>
        </w:numPr>
      </w:pPr>
      <w:r w:rsidRPr="004619FD">
        <w:t xml:space="preserve">El trastorno de </w:t>
      </w:r>
      <w:proofErr w:type="spellStart"/>
      <w:r w:rsidRPr="004619FD">
        <w:t>Rett</w:t>
      </w:r>
      <w:proofErr w:type="spellEnd"/>
      <w:r w:rsidRPr="004619FD">
        <w:t xml:space="preserve"> (síndrome de </w:t>
      </w:r>
      <w:proofErr w:type="spellStart"/>
      <w:r w:rsidRPr="004619FD">
        <w:t>Rett</w:t>
      </w:r>
      <w:proofErr w:type="spellEnd"/>
      <w:r w:rsidRPr="004619FD">
        <w:t>)</w:t>
      </w:r>
    </w:p>
    <w:p w14:paraId="3F174F84" w14:textId="77777777" w:rsidR="00F63082" w:rsidRPr="004619FD" w:rsidRDefault="00F63082" w:rsidP="004A191E">
      <w:pPr>
        <w:pStyle w:val="Prrafodelista"/>
        <w:numPr>
          <w:ilvl w:val="0"/>
          <w:numId w:val="34"/>
        </w:numPr>
      </w:pPr>
      <w:r w:rsidRPr="004619FD">
        <w:t xml:space="preserve">El trastorno </w:t>
      </w:r>
      <w:proofErr w:type="spellStart"/>
      <w:r w:rsidRPr="004619FD">
        <w:t>desintegrativo</w:t>
      </w:r>
      <w:proofErr w:type="spellEnd"/>
      <w:r w:rsidRPr="004619FD">
        <w:t xml:space="preserve">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Prrafodelista"/>
        <w:numPr>
          <w:ilvl w:val="0"/>
          <w:numId w:val="33"/>
        </w:numPr>
      </w:pPr>
      <w:r w:rsidRPr="004619FD">
        <w:t xml:space="preserve">Deterioro de la actividad social </w:t>
      </w:r>
    </w:p>
    <w:p w14:paraId="42BE9580" w14:textId="77777777" w:rsidR="00F63082" w:rsidRPr="004619FD" w:rsidRDefault="00F63082" w:rsidP="004A191E">
      <w:pPr>
        <w:pStyle w:val="Prrafodelista"/>
        <w:numPr>
          <w:ilvl w:val="0"/>
          <w:numId w:val="33"/>
        </w:numPr>
      </w:pPr>
      <w:r w:rsidRPr="004619FD">
        <w:t xml:space="preserve">Dificultades de comunicación </w:t>
      </w:r>
    </w:p>
    <w:p w14:paraId="247A1EB4"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Prrafodelista"/>
        <w:numPr>
          <w:ilvl w:val="0"/>
          <w:numId w:val="32"/>
        </w:numPr>
      </w:pPr>
      <w:r w:rsidRPr="003D0EA5">
        <w:t>Lenguaje nulo, limitado o lo tenía y dejó de hablar.</w:t>
      </w:r>
    </w:p>
    <w:p w14:paraId="5FDD7932" w14:textId="77777777" w:rsidR="00F804D3" w:rsidRPr="004619FD" w:rsidRDefault="00F804D3" w:rsidP="004A191E">
      <w:pPr>
        <w:pStyle w:val="Prrafodelista"/>
        <w:numPr>
          <w:ilvl w:val="0"/>
          <w:numId w:val="32"/>
        </w:numPr>
      </w:pPr>
      <w:r w:rsidRPr="004619FD">
        <w:t>Parece sordo, no se inmuta con los sonidos.</w:t>
      </w:r>
    </w:p>
    <w:p w14:paraId="4E7F6BB9" w14:textId="77777777" w:rsidR="00F63082" w:rsidRPr="004619FD" w:rsidRDefault="00F63082" w:rsidP="004A191E">
      <w:pPr>
        <w:pStyle w:val="Prrafodelista"/>
        <w:numPr>
          <w:ilvl w:val="0"/>
          <w:numId w:val="32"/>
        </w:numPr>
      </w:pPr>
      <w:r w:rsidRPr="004619FD">
        <w:t>Vocalizaciones sin lenguaje</w:t>
      </w:r>
      <w:r w:rsidR="00F804D3" w:rsidRPr="004619FD">
        <w:t>.</w:t>
      </w:r>
    </w:p>
    <w:p w14:paraId="09547C04"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092656D6"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Prrafodelista"/>
        <w:numPr>
          <w:ilvl w:val="0"/>
          <w:numId w:val="32"/>
        </w:numPr>
      </w:pPr>
      <w:r w:rsidRPr="003D0EA5">
        <w:t>No juega ni socializa con los demás niños.</w:t>
      </w:r>
    </w:p>
    <w:p w14:paraId="31931CAC" w14:textId="77777777" w:rsidR="00F63082" w:rsidRPr="004619FD" w:rsidRDefault="00F63082" w:rsidP="004A191E">
      <w:pPr>
        <w:pStyle w:val="Prrafodelista"/>
        <w:numPr>
          <w:ilvl w:val="0"/>
          <w:numId w:val="32"/>
        </w:numPr>
      </w:pPr>
      <w:r w:rsidRPr="004619FD">
        <w:t>No mira a los ojos</w:t>
      </w:r>
      <w:r w:rsidR="00E06C83" w:rsidRPr="004619FD">
        <w:t>.</w:t>
      </w:r>
    </w:p>
    <w:p w14:paraId="73BFBFF5" w14:textId="77777777" w:rsidR="00F804D3" w:rsidRPr="004619FD" w:rsidRDefault="00507E5C" w:rsidP="004A191E">
      <w:pPr>
        <w:pStyle w:val="Prrafodelista"/>
        <w:numPr>
          <w:ilvl w:val="0"/>
          <w:numId w:val="32"/>
        </w:numPr>
      </w:pPr>
      <w:r w:rsidRPr="003D0EA5">
        <w:t>No responde a su nombre.</w:t>
      </w:r>
    </w:p>
    <w:p w14:paraId="1E34132A"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Prrafodelista"/>
        <w:numPr>
          <w:ilvl w:val="0"/>
          <w:numId w:val="32"/>
        </w:numPr>
      </w:pPr>
      <w:r w:rsidRPr="003D0EA5">
        <w:t>Aleteo de manos (como si intentara volar) en forma rítmica y constante.</w:t>
      </w:r>
    </w:p>
    <w:p w14:paraId="6F9B1D77" w14:textId="77777777" w:rsidR="00E06C83" w:rsidRPr="003D0EA5" w:rsidRDefault="00507E5C" w:rsidP="004A191E">
      <w:pPr>
        <w:pStyle w:val="Prrafodelista"/>
        <w:numPr>
          <w:ilvl w:val="0"/>
          <w:numId w:val="32"/>
        </w:numPr>
      </w:pPr>
      <w:r w:rsidRPr="003D0EA5">
        <w:t>Pide las cosas tomando la mano de alguien y dirigiéndola a lo que desea.</w:t>
      </w:r>
    </w:p>
    <w:p w14:paraId="2CC6427C" w14:textId="77777777" w:rsidR="00F63082" w:rsidRPr="004619FD" w:rsidRDefault="00F63082" w:rsidP="004A191E">
      <w:pPr>
        <w:pStyle w:val="Prrafodelista"/>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Prrafodelista"/>
        <w:numPr>
          <w:ilvl w:val="0"/>
          <w:numId w:val="32"/>
        </w:numPr>
      </w:pPr>
      <w:r w:rsidRPr="004619FD">
        <w:t>Problema de balanceo</w:t>
      </w:r>
      <w:r w:rsidR="00E06C83" w:rsidRPr="004619FD">
        <w:t>.</w:t>
      </w:r>
    </w:p>
    <w:p w14:paraId="648B1B8C" w14:textId="77777777" w:rsidR="00E06C83" w:rsidRPr="003D0EA5" w:rsidRDefault="00507E5C" w:rsidP="004A191E">
      <w:pPr>
        <w:pStyle w:val="Prrafodelista"/>
        <w:numPr>
          <w:ilvl w:val="0"/>
          <w:numId w:val="32"/>
        </w:numPr>
      </w:pPr>
      <w:r w:rsidRPr="003D0EA5">
        <w:t>No obedece ni sigue instrucciones.</w:t>
      </w:r>
    </w:p>
    <w:p w14:paraId="47ACC3EB" w14:textId="77777777" w:rsidR="00E06C83" w:rsidRPr="003D0EA5" w:rsidRDefault="00507E5C" w:rsidP="004A191E">
      <w:pPr>
        <w:pStyle w:val="Prrafodelista"/>
        <w:numPr>
          <w:ilvl w:val="0"/>
          <w:numId w:val="32"/>
        </w:numPr>
      </w:pPr>
      <w:r w:rsidRPr="003D0EA5">
        <w:t>Camina de puntitas (como ballet).</w:t>
      </w:r>
    </w:p>
    <w:p w14:paraId="49E4E417"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6D0F1866"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Prrafodelista"/>
        <w:numPr>
          <w:ilvl w:val="0"/>
          <w:numId w:val="32"/>
        </w:numPr>
      </w:pPr>
      <w:r w:rsidRPr="004619FD">
        <w:t>Rechazo a ser tocados</w:t>
      </w:r>
      <w:r w:rsidR="00E06C83" w:rsidRPr="004619FD">
        <w:t>.</w:t>
      </w:r>
    </w:p>
    <w:p w14:paraId="542CB9A7" w14:textId="77777777" w:rsidR="00E06C83" w:rsidRPr="003D0EA5" w:rsidRDefault="00507E5C" w:rsidP="004A191E">
      <w:pPr>
        <w:pStyle w:val="Prrafodelista"/>
        <w:numPr>
          <w:ilvl w:val="0"/>
          <w:numId w:val="32"/>
        </w:numPr>
      </w:pPr>
      <w:r w:rsidRPr="003D0EA5">
        <w:t>Hiperactivo (muy inquieto) o extremo pasivo (demasiado quieto).</w:t>
      </w:r>
    </w:p>
    <w:p w14:paraId="52DB174E"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3A19EACC"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E8FBC02"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Prrafodelista"/>
        <w:numPr>
          <w:ilvl w:val="0"/>
          <w:numId w:val="32"/>
        </w:numPr>
      </w:pPr>
      <w:r w:rsidRPr="003D0EA5">
        <w:t>Se ríe sin razón aparente (como si viera fantasmas).</w:t>
      </w:r>
    </w:p>
    <w:p w14:paraId="5E044539" w14:textId="77777777" w:rsidR="00E06C83" w:rsidRPr="003D0EA5" w:rsidRDefault="00507E5C" w:rsidP="004A191E">
      <w:pPr>
        <w:pStyle w:val="Prrafodelista"/>
        <w:numPr>
          <w:ilvl w:val="0"/>
          <w:numId w:val="32"/>
        </w:numPr>
      </w:pPr>
      <w:r w:rsidRPr="003D0EA5">
        <w:t>Obsesión por el orden y la rutina, no soporta los cambios.</w:t>
      </w:r>
    </w:p>
    <w:p w14:paraId="64E08654" w14:textId="77777777" w:rsidR="00F63082" w:rsidRPr="004619FD" w:rsidRDefault="00F63082" w:rsidP="004A191E">
      <w:pPr>
        <w:pStyle w:val="Prrafodelista"/>
        <w:numPr>
          <w:ilvl w:val="0"/>
          <w:numId w:val="32"/>
        </w:numPr>
      </w:pPr>
      <w:r w:rsidRPr="004619FD">
        <w:t>Comportamiento auto-agresivo</w:t>
      </w:r>
      <w:r w:rsidR="00E06C83" w:rsidRPr="004619FD">
        <w:t>.</w:t>
      </w:r>
    </w:p>
    <w:p w14:paraId="148E3091"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Prrafodelista"/>
        <w:numPr>
          <w:ilvl w:val="1"/>
          <w:numId w:val="38"/>
        </w:numPr>
      </w:pPr>
      <w:r w:rsidRPr="004619FD">
        <w:t>Habilidad para dibujar</w:t>
      </w:r>
    </w:p>
    <w:p w14:paraId="621E22BB" w14:textId="77777777" w:rsidR="00F63082" w:rsidRPr="004619FD" w:rsidRDefault="00F63082" w:rsidP="003D0EA5">
      <w:pPr>
        <w:pStyle w:val="Prrafodelista"/>
        <w:numPr>
          <w:ilvl w:val="1"/>
          <w:numId w:val="38"/>
        </w:numPr>
      </w:pPr>
      <w:r w:rsidRPr="004619FD">
        <w:t>Habilidad musical</w:t>
      </w:r>
    </w:p>
    <w:p w14:paraId="39274563" w14:textId="77777777" w:rsidR="00F63082" w:rsidRPr="004619FD" w:rsidRDefault="00F63082" w:rsidP="003D0EA5">
      <w:pPr>
        <w:pStyle w:val="Prrafodelista"/>
        <w:numPr>
          <w:ilvl w:val="1"/>
          <w:numId w:val="38"/>
        </w:numPr>
      </w:pPr>
      <w:r w:rsidRPr="004619FD">
        <w:t>Aritmética</w:t>
      </w:r>
    </w:p>
    <w:p w14:paraId="329DBE8F" w14:textId="77777777" w:rsidR="00F63082" w:rsidRPr="004619FD" w:rsidRDefault="00F63082" w:rsidP="003D0EA5">
      <w:pPr>
        <w:pStyle w:val="Prrafodelista"/>
        <w:numPr>
          <w:ilvl w:val="1"/>
          <w:numId w:val="38"/>
        </w:numPr>
      </w:pPr>
      <w:r w:rsidRPr="004619FD">
        <w:t>Cálculo de fechas y calendario</w:t>
      </w:r>
    </w:p>
    <w:p w14:paraId="68A43463" w14:textId="77777777" w:rsidR="00F63082" w:rsidRPr="004619FD" w:rsidRDefault="00F63082" w:rsidP="003D0EA5">
      <w:pPr>
        <w:pStyle w:val="Prrafodelista"/>
        <w:numPr>
          <w:ilvl w:val="1"/>
          <w:numId w:val="38"/>
        </w:numPr>
      </w:pPr>
      <w:r w:rsidRPr="004619FD">
        <w:t>Memoria</w:t>
      </w:r>
    </w:p>
    <w:p w14:paraId="7E7A9BE5" w14:textId="77777777" w:rsidR="00F63082" w:rsidRPr="004619FD" w:rsidRDefault="00F63082" w:rsidP="003D0EA5">
      <w:pPr>
        <w:pStyle w:val="Prrafodelista"/>
        <w:numPr>
          <w:ilvl w:val="1"/>
          <w:numId w:val="38"/>
        </w:numPr>
      </w:pPr>
      <w:r w:rsidRPr="004619FD">
        <w:t>Entonación musical perfecta</w:t>
      </w:r>
    </w:p>
    <w:p w14:paraId="40BB898A" w14:textId="289188B3"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DE0914">
            <w:rPr>
              <w:b/>
              <w:bCs/>
            </w:rPr>
            <w:fldChar w:fldCharType="begin"/>
          </w:r>
          <w:r w:rsidR="00AB08BC">
            <w:rPr>
              <w:b/>
              <w:bCs/>
            </w:rPr>
            <w:instrText xml:space="preserve">CITATION Koe95 \l 11274 </w:instrText>
          </w:r>
          <w:r w:rsidR="00DE0914">
            <w:rPr>
              <w:b/>
              <w:bCs/>
            </w:rPr>
            <w:fldChar w:fldCharType="separate"/>
          </w:r>
          <w:r w:rsidR="00AB08BC">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24272D9C"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proofErr w:type="spellStart"/>
      <w:r w:rsidR="00C262FA" w:rsidRPr="00AF153E">
        <w:rPr>
          <w:shd w:val="clear" w:color="auto" w:fill="FFFFFF"/>
        </w:rPr>
        <w:t>Asino</w:t>
      </w:r>
      <w:proofErr w:type="spellEnd"/>
      <w:r w:rsidR="00507E5C" w:rsidRPr="00AF153E">
        <w:rPr>
          <w:shd w:val="clear" w:color="auto" w:fill="FFFFFF"/>
        </w:rPr>
        <w:t>”</w:t>
      </w:r>
      <w:sdt>
        <w:sdtPr>
          <w:rPr>
            <w:shd w:val="clear" w:color="auto" w:fill="FFFFFF"/>
          </w:rPr>
          <w:id w:val="-76371905"/>
          <w:citation/>
        </w:sdtPr>
        <w:sdtEnd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DE0914">
            <w:rPr>
              <w:shd w:val="clear" w:color="auto" w:fill="FFFFFF"/>
            </w:rPr>
            <w:fldChar w:fldCharType="begin"/>
          </w:r>
          <w:r w:rsidR="00821291">
            <w:rPr>
              <w:shd w:val="clear" w:color="auto" w:fill="FFFFFF"/>
            </w:rPr>
            <w:instrText xml:space="preserve">CITATION Chr12 \l 11274 </w:instrText>
          </w:r>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End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proofErr w:type="spellStart"/>
      <w:r w:rsidR="00EB7F53" w:rsidRPr="00EB7F53">
        <w:rPr>
          <w:shd w:val="clear" w:color="auto" w:fill="FFFFFF"/>
        </w:rPr>
        <w:t>DiegoDice</w:t>
      </w:r>
      <w:proofErr w:type="spellEnd"/>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DE0914">
            <w:rPr>
              <w:shd w:val="clear" w:color="auto" w:fill="FFFFFF"/>
            </w:rPr>
            <w:fldChar w:fldCharType="begin"/>
          </w:r>
          <w:r w:rsidR="002335BE">
            <w:rPr>
              <w:shd w:val="clear" w:color="auto" w:fill="FFFFFF"/>
            </w:rPr>
            <w:instrText xml:space="preserve">CITATION Car12 \l 11274 </w:instrText>
          </w:r>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End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FE38A8">
        <w:rPr>
          <w:shd w:val="clear" w:color="auto" w:fill="FFFFFF"/>
        </w:rPr>
        <w:t>.</w:t>
      </w:r>
      <w:r>
        <w:rPr>
          <w:shd w:val="clear" w:color="auto" w:fill="FFFFFF"/>
        </w:rPr>
        <w:t xml:space="preserve"> </w:t>
      </w:r>
      <w:r w:rsidR="00FE38A8">
        <w:rPr>
          <w:shd w:val="clear" w:color="auto" w:fill="FFFFFF"/>
        </w:rPr>
        <w:t>Dichas aplicaciones</w:t>
      </w:r>
      <w:r w:rsidR="006A32ED">
        <w:rPr>
          <w:shd w:val="clear" w:color="auto" w:fill="FFFFFF"/>
        </w:rPr>
        <w:t xml:space="preserve">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w:t>
      </w:r>
      <w:r w:rsidR="00FE38A8">
        <w:rPr>
          <w:shd w:val="clear" w:color="auto" w:fill="FFFFFF"/>
        </w:rPr>
        <w:t>.</w:t>
      </w:r>
      <w:r w:rsidR="00B355DA">
        <w:rPr>
          <w:shd w:val="clear" w:color="auto" w:fill="FFFFFF"/>
        </w:rPr>
        <w:t xml:space="preserve"> </w:t>
      </w:r>
      <w:r w:rsidR="00FE38A8">
        <w:rPr>
          <w:shd w:val="clear" w:color="auto" w:fill="FFFFFF"/>
        </w:rPr>
        <w:t>N</w:t>
      </w:r>
      <w:r w:rsidR="00B355DA">
        <w:rPr>
          <w:shd w:val="clear" w:color="auto" w:fill="FFFFFF"/>
        </w:rPr>
        <w:t>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Ttulo1"/>
        <w:spacing w:before="0" w:after="100" w:line="240" w:lineRule="auto"/>
      </w:pPr>
      <w:r w:rsidRPr="00507E5C">
        <w:t>OBJETIVO GENERAL:</w:t>
      </w:r>
    </w:p>
    <w:p w14:paraId="168E9B58" w14:textId="768B0F7D" w:rsidR="006B3F7B" w:rsidRDefault="00507E5C" w:rsidP="004776A3">
      <w:pPr>
        <w:pStyle w:val="Prrafodelista"/>
        <w:numPr>
          <w:ilvl w:val="0"/>
          <w:numId w:val="30"/>
        </w:numPr>
        <w:spacing w:after="100" w:line="240" w:lineRule="auto"/>
      </w:pPr>
      <w:r w:rsidRPr="00507E5C">
        <w:t>Desarrollar un prototipo de</w:t>
      </w:r>
      <w:r w:rsidR="009B1AD5">
        <w:t xml:space="preserve"> Software</w:t>
      </w:r>
      <w:r w:rsidR="00374278">
        <w:t xml:space="preserve"> para asistir a personas con trastorno del espectro autista que se denominará</w:t>
      </w:r>
      <w:r w:rsidR="009B1AD5">
        <w:t xml:space="preserve"> </w:t>
      </w:r>
      <w:r w:rsidRPr="00507E5C">
        <w:t xml:space="preserve">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Ttulo1"/>
        <w:spacing w:before="240" w:line="240" w:lineRule="auto"/>
      </w:pPr>
      <w:r w:rsidRPr="00507E5C">
        <w:t>OBJETIVOS ESPECIFICOS:</w:t>
      </w:r>
    </w:p>
    <w:p w14:paraId="6FB4E48A" w14:textId="77777777" w:rsidR="006B3F7B" w:rsidRPr="004C5BA7" w:rsidRDefault="009B1AD5">
      <w:pPr>
        <w:pStyle w:val="Prrafodelista"/>
        <w:numPr>
          <w:ilvl w:val="0"/>
          <w:numId w:val="30"/>
        </w:numPr>
        <w:spacing w:after="100" w:line="240" w:lineRule="auto"/>
        <w:pPrChange w:id="15" w:author="Rafaela Cordoba" w:date="2015-06-05T14:01:00Z">
          <w:pPr>
            <w:pStyle w:val="Prrafodelista"/>
            <w:numPr>
              <w:numId w:val="30"/>
            </w:numPr>
            <w:ind w:hanging="360"/>
          </w:pPr>
        </w:pPrChange>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pPr>
        <w:pStyle w:val="Prrafodelista"/>
        <w:numPr>
          <w:ilvl w:val="0"/>
          <w:numId w:val="30"/>
        </w:numPr>
        <w:spacing w:after="100" w:line="240" w:lineRule="auto"/>
        <w:pPrChange w:id="16" w:author="Rafaela Cordoba" w:date="2015-06-05T14:01:00Z">
          <w:pPr>
            <w:pStyle w:val="Prrafodelista"/>
            <w:numPr>
              <w:numId w:val="30"/>
            </w:numPr>
            <w:ind w:hanging="360"/>
          </w:pPr>
        </w:pPrChange>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pPr>
        <w:pStyle w:val="Prrafodelista"/>
        <w:numPr>
          <w:ilvl w:val="0"/>
          <w:numId w:val="30"/>
        </w:numPr>
        <w:spacing w:after="100" w:line="240" w:lineRule="auto"/>
        <w:pPrChange w:id="17" w:author="Rafaela Cordoba" w:date="2015-06-05T14:01:00Z">
          <w:pPr>
            <w:pStyle w:val="Prrafodelista"/>
            <w:numPr>
              <w:numId w:val="30"/>
            </w:numPr>
            <w:ind w:hanging="360"/>
          </w:pPr>
        </w:pPrChange>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pPr>
        <w:pStyle w:val="Prrafodelista"/>
        <w:numPr>
          <w:ilvl w:val="0"/>
          <w:numId w:val="30"/>
        </w:numPr>
        <w:spacing w:after="100" w:line="240" w:lineRule="auto"/>
        <w:pPrChange w:id="18" w:author="Rafaela Cordoba" w:date="2015-06-05T14:01:00Z">
          <w:pPr>
            <w:pStyle w:val="Prrafodelista"/>
            <w:numPr>
              <w:numId w:val="30"/>
            </w:numPr>
            <w:ind w:hanging="360"/>
          </w:pPr>
        </w:pPrChange>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pPr>
        <w:pStyle w:val="Prrafodelista"/>
        <w:numPr>
          <w:ilvl w:val="0"/>
          <w:numId w:val="30"/>
        </w:numPr>
        <w:spacing w:after="100" w:line="240" w:lineRule="auto"/>
        <w:pPrChange w:id="19" w:author="Rafaela Cordoba" w:date="2015-06-05T14:01:00Z">
          <w:pPr>
            <w:pStyle w:val="Prrafodelista"/>
            <w:numPr>
              <w:numId w:val="30"/>
            </w:numPr>
            <w:ind w:hanging="360"/>
          </w:pPr>
        </w:pPrChange>
      </w:pPr>
      <w:r w:rsidRPr="00F266D0">
        <w:lastRenderedPageBreak/>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pPr>
        <w:pStyle w:val="Prrafodelista"/>
        <w:numPr>
          <w:ilvl w:val="0"/>
          <w:numId w:val="30"/>
        </w:numPr>
        <w:spacing w:after="100" w:line="240" w:lineRule="auto"/>
        <w:pPrChange w:id="20" w:author="Rafaela Cordoba" w:date="2015-06-05T14:01:00Z">
          <w:pPr>
            <w:pStyle w:val="Prrafodelista"/>
            <w:numPr>
              <w:numId w:val="30"/>
            </w:numPr>
            <w:ind w:hanging="360"/>
          </w:pPr>
        </w:pPrChange>
      </w:pPr>
      <w:r>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pPr>
        <w:pStyle w:val="Prrafodelista"/>
        <w:numPr>
          <w:ilvl w:val="0"/>
          <w:numId w:val="30"/>
        </w:numPr>
        <w:spacing w:after="100" w:line="240" w:lineRule="auto"/>
        <w:pPrChange w:id="21" w:author="Rafaela Cordoba" w:date="2015-06-05T14:01:00Z">
          <w:pPr>
            <w:pStyle w:val="Prrafodelista"/>
            <w:numPr>
              <w:numId w:val="30"/>
            </w:numPr>
            <w:ind w:hanging="360"/>
          </w:pPr>
        </w:pPrChange>
      </w:pPr>
      <w:r>
        <w:t>D</w:t>
      </w:r>
      <w:r w:rsidRPr="00EB7F53">
        <w:t>eterminar el marco de trabajo, entorno, y herramientas necesarias para el desarrollo</w:t>
      </w:r>
      <w:r>
        <w:t>.</w:t>
      </w:r>
    </w:p>
    <w:p w14:paraId="4934C392" w14:textId="42460416" w:rsidR="00D4185C" w:rsidRPr="004619FD" w:rsidRDefault="00A9615D" w:rsidP="00FF2D9A">
      <w:pPr>
        <w:pStyle w:val="Ttulo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End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Ttulo1"/>
      </w:pPr>
      <w:r w:rsidRPr="004619FD">
        <w:t>ALCANCE:</w:t>
      </w:r>
    </w:p>
    <w:p w14:paraId="341B2323" w14:textId="77777777" w:rsidR="00C43722" w:rsidRPr="003C0B97" w:rsidRDefault="00C43722" w:rsidP="00C43722">
      <w:pPr>
        <w:pStyle w:val="Textocomentario"/>
        <w:rPr>
          <w:sz w:val="22"/>
          <w:szCs w:val="22"/>
          <w:rPrChange w:id="22" w:author="Rafaela Cordoba" w:date="2015-06-05T14:02:00Z">
            <w:rPr/>
          </w:rPrChange>
        </w:rPr>
      </w:pPr>
      <w:r w:rsidRPr="003C0B97">
        <w:rPr>
          <w:sz w:val="22"/>
          <w:szCs w:val="22"/>
          <w:rPrChange w:id="23" w:author="Rafaela Cordoba" w:date="2015-06-05T14:02:00Z">
            <w:rPr/>
          </w:rPrChange>
        </w:rPr>
        <w:t xml:space="preserve">El desarrollo del proyecto será destinado a niños con trastornos del espectro autista y abarcará la construcción de un prototipo funcional para </w:t>
      </w:r>
      <w:r w:rsidR="00D250BA" w:rsidRPr="003C0B97">
        <w:rPr>
          <w:sz w:val="22"/>
          <w:szCs w:val="22"/>
          <w:rPrChange w:id="24" w:author="Rafaela Cordoba" w:date="2015-06-05T14:02:00Z">
            <w:rPr/>
          </w:rPrChange>
        </w:rPr>
        <w:t xml:space="preserve">tabletas </w:t>
      </w:r>
      <w:r w:rsidRPr="003C0B97">
        <w:rPr>
          <w:sz w:val="22"/>
          <w:szCs w:val="22"/>
          <w:rPrChange w:id="25" w:author="Rafaela Cordoba" w:date="2015-06-05T14:02:00Z">
            <w:rPr/>
          </w:rPrChange>
        </w:rPr>
        <w:t xml:space="preserve">con sistema operativo </w:t>
      </w:r>
      <w:proofErr w:type="spellStart"/>
      <w:r w:rsidRPr="003C0B97">
        <w:rPr>
          <w:sz w:val="22"/>
          <w:szCs w:val="22"/>
          <w:rPrChange w:id="26" w:author="Rafaela Cordoba" w:date="2015-06-05T14:02:00Z">
            <w:rPr/>
          </w:rPrChange>
        </w:rPr>
        <w:t>Android</w:t>
      </w:r>
      <w:proofErr w:type="spellEnd"/>
      <w:r w:rsidRPr="003C0B97">
        <w:rPr>
          <w:sz w:val="22"/>
          <w:szCs w:val="22"/>
          <w:rPrChange w:id="27" w:author="Rafaela Cordoba" w:date="2015-06-05T14:02:00Z">
            <w:rPr/>
          </w:rPrChange>
        </w:rPr>
        <w:t>, que realizará las siguientes funciones:</w:t>
      </w:r>
    </w:p>
    <w:p w14:paraId="101FD57A" w14:textId="77777777" w:rsidR="00D250BA" w:rsidRDefault="00D250BA">
      <w:pPr>
        <w:pStyle w:val="Prrafodelista"/>
        <w:numPr>
          <w:ilvl w:val="0"/>
          <w:numId w:val="30"/>
        </w:numPr>
        <w:spacing w:after="100" w:line="240" w:lineRule="auto"/>
        <w:pPrChange w:id="28" w:author="Rafaela Cordoba" w:date="2015-06-05T14:02:00Z">
          <w:pPr>
            <w:pStyle w:val="Textocomentario"/>
            <w:numPr>
              <w:numId w:val="42"/>
            </w:numPr>
            <w:ind w:left="720" w:hanging="360"/>
          </w:pPr>
        </w:pPrChange>
      </w:pPr>
      <w:r>
        <w:t>Expresión de necesidades, emociones y sentimientos de la persona con trastorno del espectro autista que se realizan por medio de pictogramas.</w:t>
      </w:r>
    </w:p>
    <w:p w14:paraId="304D620B" w14:textId="77777777" w:rsidR="00C43722" w:rsidRDefault="00D250BA">
      <w:pPr>
        <w:pStyle w:val="Prrafodelista"/>
        <w:numPr>
          <w:ilvl w:val="0"/>
          <w:numId w:val="30"/>
        </w:numPr>
        <w:spacing w:after="100" w:line="240" w:lineRule="auto"/>
        <w:pPrChange w:id="29" w:author="Rafaela Cordoba" w:date="2015-06-05T14:02:00Z">
          <w:pPr>
            <w:pStyle w:val="Textocomentario"/>
            <w:numPr>
              <w:numId w:val="42"/>
            </w:numPr>
            <w:ind w:left="720" w:hanging="360"/>
          </w:pPr>
        </w:pPrChange>
      </w:pPr>
      <w:r>
        <w:t>Organización de tareas y actividades de manera diaria y semanal.</w:t>
      </w:r>
    </w:p>
    <w:p w14:paraId="23B706BB" w14:textId="3B6F8FD1" w:rsidR="00C43722" w:rsidRDefault="006407DE">
      <w:pPr>
        <w:pStyle w:val="Prrafodelista"/>
        <w:numPr>
          <w:ilvl w:val="0"/>
          <w:numId w:val="30"/>
        </w:numPr>
        <w:spacing w:after="100" w:line="240" w:lineRule="auto"/>
        <w:pPrChange w:id="30" w:author="Rafaela Cordoba" w:date="2015-06-05T14:02:00Z">
          <w:pPr>
            <w:pStyle w:val="Textocomentario"/>
            <w:numPr>
              <w:numId w:val="42"/>
            </w:numPr>
            <w:ind w:left="720" w:hanging="360"/>
          </w:pPr>
        </w:pPrChange>
      </w:pPr>
      <w:r>
        <w:t xml:space="preserve">Resolución de ejercicios </w:t>
      </w:r>
      <w:r w:rsidR="00C43722">
        <w:t xml:space="preserve">de aprendizaje </w:t>
      </w:r>
      <w:r w:rsidR="00B92D04">
        <w:t>de los siguientes tipos: atención, generalización, comprensión, similitud, repetición y comparación.</w:t>
      </w:r>
    </w:p>
    <w:p w14:paraId="3F89F964" w14:textId="77777777" w:rsidR="00C43722" w:rsidRDefault="007B08AE">
      <w:pPr>
        <w:pStyle w:val="Prrafodelista"/>
        <w:numPr>
          <w:ilvl w:val="0"/>
          <w:numId w:val="30"/>
        </w:numPr>
        <w:spacing w:after="100" w:line="240" w:lineRule="auto"/>
        <w:pPrChange w:id="31" w:author="Rafaela Cordoba" w:date="2015-06-05T14:02:00Z">
          <w:pPr>
            <w:pStyle w:val="Textocomentario"/>
            <w:numPr>
              <w:numId w:val="42"/>
            </w:numPr>
            <w:ind w:left="720" w:hanging="360"/>
          </w:pPr>
        </w:pPrChange>
      </w:pPr>
      <w:r>
        <w:t xml:space="preserve">Reproducción </w:t>
      </w:r>
      <w:r w:rsidR="00C43722">
        <w:t>de efectos de sonido para complementar las expresiones de los pictogramas</w:t>
      </w:r>
      <w:r>
        <w:t>.</w:t>
      </w:r>
    </w:p>
    <w:p w14:paraId="2B3159C8" w14:textId="77777777" w:rsidR="00C43722" w:rsidRDefault="007B08AE">
      <w:pPr>
        <w:spacing w:after="100" w:line="240" w:lineRule="auto"/>
        <w:pPrChange w:id="32" w:author="Rafaela Cordoba" w:date="2015-06-05T14:02:00Z">
          <w:pPr>
            <w:pStyle w:val="Textocomentario"/>
          </w:pPr>
        </w:pPrChange>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2C6F62FB" w14:textId="1583275E" w:rsidR="00786502" w:rsidRPr="00786502" w:rsidRDefault="00A9615D" w:rsidP="003D0EA5">
      <w:pPr>
        <w:pStyle w:val="Ttulo1"/>
      </w:pPr>
      <w:r w:rsidRPr="00786502">
        <w:rPr>
          <w:caps w:val="0"/>
        </w:rPr>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Ttulo1"/>
      </w:pPr>
      <w:r w:rsidRPr="004619FD">
        <w:rPr>
          <w:caps w:val="0"/>
        </w:rPr>
        <w:lastRenderedPageBreak/>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End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409E54F0" w14:textId="6433FC0D" w:rsidR="004776A3" w:rsidDel="003C0B97" w:rsidRDefault="001917EF" w:rsidP="006526B4">
      <w:pPr>
        <w:spacing w:after="140" w:line="240" w:lineRule="auto"/>
        <w:rPr>
          <w:del w:id="33" w:author="Rafaela Cordoba" w:date="2015-06-05T14:02:00Z"/>
        </w:rPr>
      </w:pPr>
      <w:del w:id="34" w:author="Rafaela Cordoba" w:date="2015-06-05T14:02:00Z">
        <w:r w:rsidDel="003C0B97">
          <w:delText>Deben indicar que se realizó un estudio de viabilidad y que se adjunta como anexo.</w:delText>
        </w:r>
      </w:del>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D6FB57B" w:rsidR="001E2C89" w:rsidRPr="00946579" w:rsidRDefault="001E2C89" w:rsidP="00E256CB">
      <w:pPr>
        <w:pStyle w:val="Prrafodelista"/>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p>
    <w:p w14:paraId="3298DEDE" w14:textId="77777777" w:rsidR="001E2C89" w:rsidRPr="00946579" w:rsidRDefault="00220F08"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Prrafodelista"/>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 xml:space="preserve">e la plataforma </w:t>
      </w:r>
      <w:proofErr w:type="spellStart"/>
      <w:r w:rsidR="00E256CB" w:rsidRPr="00E53DE8">
        <w:rPr>
          <w:shd w:val="clear" w:color="auto" w:fill="FFFFFF"/>
        </w:rPr>
        <w:t>Xamarin</w:t>
      </w:r>
      <w:proofErr w:type="spellEnd"/>
      <w:r w:rsidR="00E256CB" w:rsidRPr="00E53DE8">
        <w:rPr>
          <w:shd w:val="clear" w:color="auto" w:fill="FFFFFF"/>
        </w:rPr>
        <w:t xml:space="preserve">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Ttulo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line w14:anchorId="5748FC1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220F08"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p w14:paraId="02E3CF25" w14:textId="2FE535C5" w:rsidR="006B3F7B" w:rsidRDefault="00A9615D">
      <w:pPr>
        <w:pStyle w:val="Ttulo1"/>
        <w:rPr>
          <w:shd w:val="clear" w:color="auto" w:fill="FFFFFF"/>
          <w:lang w:val="es-ES"/>
        </w:rPr>
      </w:pPr>
      <w:r>
        <w:rPr>
          <w:shd w:val="clear" w:color="auto" w:fill="FFFFFF"/>
        </w:rPr>
        <w:lastRenderedPageBreak/>
        <w:t>EQUIPO DE TRABAJO</w:t>
      </w:r>
      <w:r w:rsidR="00507E5C" w:rsidRPr="00507E5C">
        <w:rPr>
          <w:shd w:val="clear" w:color="auto" w:fill="FFFFFF"/>
        </w:rPr>
        <w:t xml:space="preserve"> Y ACTIVIDADES:</w:t>
      </w:r>
    </w:p>
    <w:p w14:paraId="788E7BA8" w14:textId="77777777"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1BFA91D8"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Asesor</w:t>
      </w:r>
      <w:r w:rsidR="00D27B05">
        <w:rPr>
          <w:rFonts w:asciiTheme="majorHAnsi" w:eastAsiaTheme="majorEastAsia" w:hAnsiTheme="majorHAnsi" w:cstheme="majorBidi"/>
          <w:b/>
          <w:bCs/>
          <w:caps/>
          <w:spacing w:val="4"/>
          <w:sz w:val="22"/>
          <w:szCs w:val="22"/>
          <w:shd w:val="clear" w:color="auto" w:fill="FFFFFF"/>
          <w:lang w:eastAsia="ja-JP"/>
        </w:rPr>
        <w:t>A</w:t>
      </w:r>
      <w:r w:rsidRPr="00AB1F01">
        <w:rPr>
          <w:rFonts w:asciiTheme="majorHAnsi" w:eastAsiaTheme="majorEastAsia" w:hAnsiTheme="majorHAnsi" w:cstheme="majorBidi"/>
          <w:b/>
          <w:bCs/>
          <w:caps/>
          <w:spacing w:val="4"/>
          <w:sz w:val="22"/>
          <w:szCs w:val="22"/>
          <w:shd w:val="clear" w:color="auto" w:fill="FFFFFF"/>
          <w:lang w:eastAsia="ja-JP"/>
        </w:rPr>
        <w:t xml:space="preserve"> </w:t>
      </w:r>
      <w:r w:rsidR="00893D77">
        <w:rPr>
          <w:rFonts w:asciiTheme="majorHAnsi" w:eastAsiaTheme="majorEastAsia" w:hAnsiTheme="majorHAnsi" w:cstheme="majorBidi"/>
          <w:b/>
          <w:bCs/>
          <w:caps/>
          <w:spacing w:val="4"/>
          <w:sz w:val="22"/>
          <w:szCs w:val="22"/>
          <w:shd w:val="clear" w:color="auto" w:fill="FFFFFF"/>
          <w:lang w:eastAsia="ja-JP"/>
        </w:rPr>
        <w:t>METODOLOGIC</w:t>
      </w:r>
      <w:r w:rsidR="00D27B05">
        <w:rPr>
          <w:rFonts w:asciiTheme="majorHAnsi" w:eastAsiaTheme="majorEastAsia" w:hAnsiTheme="majorHAnsi" w:cstheme="majorBidi"/>
          <w:b/>
          <w:bCs/>
          <w:caps/>
          <w:spacing w:val="4"/>
          <w:sz w:val="22"/>
          <w:szCs w:val="22"/>
          <w:shd w:val="clear" w:color="auto" w:fill="FFFFFF"/>
          <w:lang w:eastAsia="ja-JP"/>
        </w:rPr>
        <w:t>A</w:t>
      </w:r>
      <w:r w:rsidR="00893D77">
        <w:rPr>
          <w:rFonts w:asciiTheme="majorHAnsi" w:eastAsiaTheme="majorEastAsia" w:hAnsiTheme="majorHAnsi" w:cstheme="majorBidi"/>
          <w:b/>
          <w:bCs/>
          <w:caps/>
          <w:spacing w:val="4"/>
          <w:sz w:val="22"/>
          <w:szCs w:val="22"/>
          <w:shd w:val="clear" w:color="auto" w:fill="FFFFFF"/>
          <w:lang w:eastAsia="ja-JP"/>
        </w:rPr>
        <w:t xml:space="preserve">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 xml:space="preserve">Julio </w:t>
      </w:r>
      <w:proofErr w:type="spellStart"/>
      <w:r w:rsidRPr="00AB1F01">
        <w:rPr>
          <w:rFonts w:asciiTheme="minorHAnsi" w:eastAsiaTheme="minorEastAsia" w:hAnsiTheme="minorHAnsi"/>
          <w:sz w:val="22"/>
          <w:szCs w:val="22"/>
          <w:shd w:val="clear" w:color="auto" w:fill="FFFFFF"/>
          <w:lang w:eastAsia="ja-JP"/>
        </w:rPr>
        <w:t>Tentor</w:t>
      </w:r>
      <w:proofErr w:type="spellEnd"/>
      <w:r w:rsidRPr="00AB1F01">
        <w:rPr>
          <w:rFonts w:asciiTheme="minorHAnsi" w:eastAsiaTheme="minorEastAsia" w:hAnsiTheme="minorHAnsi"/>
          <w:sz w:val="22"/>
          <w:szCs w:val="22"/>
          <w:shd w:val="clear" w:color="auto" w:fill="FFFFFF"/>
          <w:lang w:eastAsia="ja-JP"/>
        </w:rPr>
        <w:t>.</w:t>
      </w:r>
    </w:p>
    <w:p w14:paraId="695C77DA"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122887E" w14:textId="52B62F5B" w:rsidR="00D27B05" w:rsidRPr="00280097"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w:t>
      </w:r>
      <w:r w:rsidR="00D27B05">
        <w:rPr>
          <w:rFonts w:asciiTheme="minorHAnsi" w:eastAsiaTheme="minorEastAsia" w:hAnsiTheme="minorHAnsi"/>
          <w:b/>
          <w:sz w:val="22"/>
          <w:szCs w:val="22"/>
          <w:shd w:val="clear" w:color="auto" w:fill="FFFFFF"/>
          <w:lang w:eastAsia="ja-JP"/>
        </w:rPr>
        <w:t>A</w:t>
      </w:r>
      <w:r w:rsidR="004F42F2">
        <w:rPr>
          <w:rFonts w:asciiTheme="minorHAnsi" w:eastAsiaTheme="minorEastAsia" w:hAnsiTheme="minorHAnsi"/>
          <w:b/>
          <w:sz w:val="22"/>
          <w:szCs w:val="22"/>
          <w:shd w:val="clear" w:color="auto" w:fill="FFFFFF"/>
          <w:lang w:eastAsia="ja-JP"/>
        </w:rPr>
        <w:t xml:space="preserve">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D27B05">
        <w:rPr>
          <w:rFonts w:asciiTheme="minorHAnsi" w:eastAsiaTheme="minorEastAsia" w:hAnsiTheme="minorHAnsi"/>
          <w:sz w:val="22"/>
          <w:szCs w:val="22"/>
          <w:shd w:val="clear" w:color="auto" w:fill="FFFFFF"/>
          <w:lang w:eastAsia="ja-JP"/>
        </w:rPr>
        <w:t>.</w:t>
      </w:r>
    </w:p>
    <w:p w14:paraId="2B7DBC6C" w14:textId="6B0A88F5" w:rsidR="00D27B05" w:rsidRDefault="00D27B05" w:rsidP="00280097">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Responsable de la clasificación, planificación, catalogación y orientación de las tareas y formas de comunicación de las personas con TEA.</w:t>
      </w:r>
    </w:p>
    <w:p w14:paraId="31F32BD9" w14:textId="0967D01A" w:rsidR="00D27B05" w:rsidRPr="00280097" w:rsidRDefault="00D27B05" w:rsidP="00280097">
      <w:pPr>
        <w:pStyle w:val="Textosinformato"/>
        <w:numPr>
          <w:ilvl w:val="0"/>
          <w:numId w:val="36"/>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EXPERTA EN CIENCIAS DE LA EDUCACIÓN: </w:t>
      </w:r>
      <w:del w:id="35" w:author="Rafaela Cordoba" w:date="2015-06-05T14:34:00Z">
        <w:r w:rsidR="00DD161B" w:rsidDel="00AF68C4">
          <w:rPr>
            <w:rFonts w:asciiTheme="minorHAnsi" w:eastAsiaTheme="minorEastAsia" w:hAnsiTheme="minorHAnsi"/>
            <w:sz w:val="22"/>
            <w:szCs w:val="22"/>
            <w:shd w:val="clear" w:color="auto" w:fill="FFFFFF"/>
            <w:lang w:eastAsia="ja-JP"/>
          </w:rPr>
          <w:delText xml:space="preserve">Fabiola </w:delText>
        </w:r>
      </w:del>
      <w:ins w:id="36" w:author="Rafaela Cordoba" w:date="2015-06-05T14:34:00Z">
        <w:r w:rsidR="00AF68C4">
          <w:rPr>
            <w:rFonts w:asciiTheme="minorHAnsi" w:eastAsiaTheme="minorEastAsia" w:hAnsiTheme="minorHAnsi"/>
            <w:sz w:val="22"/>
            <w:szCs w:val="22"/>
            <w:shd w:val="clear" w:color="auto" w:fill="FFFFFF"/>
            <w:lang w:eastAsia="ja-JP"/>
          </w:rPr>
          <w:t>Claudia</w:t>
        </w:r>
        <w:r w:rsidR="00AF68C4">
          <w:rPr>
            <w:rFonts w:asciiTheme="minorHAnsi" w:eastAsiaTheme="minorEastAsia" w:hAnsiTheme="minorHAnsi"/>
            <w:sz w:val="22"/>
            <w:szCs w:val="22"/>
            <w:shd w:val="clear" w:color="auto" w:fill="FFFFFF"/>
            <w:lang w:eastAsia="ja-JP"/>
          </w:rPr>
          <w:t xml:space="preserve"> </w:t>
        </w:r>
      </w:ins>
      <w:r>
        <w:rPr>
          <w:rFonts w:asciiTheme="minorHAnsi" w:eastAsiaTheme="minorEastAsia" w:hAnsiTheme="minorHAnsi"/>
          <w:sz w:val="22"/>
          <w:szCs w:val="22"/>
          <w:shd w:val="clear" w:color="auto" w:fill="FFFFFF"/>
          <w:lang w:eastAsia="ja-JP"/>
        </w:rPr>
        <w:t>Córdoba.</w:t>
      </w:r>
    </w:p>
    <w:p w14:paraId="057092A4" w14:textId="4A5D856A" w:rsidR="00D27B05" w:rsidRPr="00280097" w:rsidRDefault="00C247C7" w:rsidP="00280097">
      <w:pPr>
        <w:pStyle w:val="Textosinformato"/>
        <w:ind w:left="720"/>
        <w:jc w:val="both"/>
        <w:rPr>
          <w:rFonts w:asciiTheme="minorHAnsi" w:eastAsiaTheme="minorEastAsia" w:hAnsiTheme="minorHAnsi"/>
          <w:sz w:val="22"/>
          <w:szCs w:val="22"/>
          <w:shd w:val="clear" w:color="auto" w:fill="FFFFFF"/>
          <w:lang w:val="es-ES" w:eastAsia="ja-JP"/>
        </w:rPr>
      </w:pPr>
      <w:r>
        <w:rPr>
          <w:rFonts w:asciiTheme="minorHAnsi" w:eastAsiaTheme="minorEastAsia" w:hAnsiTheme="minorHAnsi"/>
          <w:sz w:val="22"/>
          <w:szCs w:val="22"/>
          <w:shd w:val="clear" w:color="auto" w:fill="FFFFFF"/>
          <w:lang w:eastAsia="ja-JP"/>
        </w:rPr>
        <w:t>Responsable de la p</w:t>
      </w:r>
      <w:r w:rsidRPr="00C247C7">
        <w:rPr>
          <w:rFonts w:asciiTheme="minorHAnsi" w:eastAsiaTheme="minorEastAsia" w:hAnsiTheme="minorHAnsi"/>
          <w:sz w:val="22"/>
          <w:szCs w:val="22"/>
          <w:shd w:val="clear" w:color="auto" w:fill="FFFFFF"/>
          <w:lang w:eastAsia="ja-JP"/>
        </w:rPr>
        <w:t>lanifica</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conduc</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xml:space="preserve"> y evalua</w:t>
      </w:r>
      <w:r>
        <w:rPr>
          <w:rFonts w:asciiTheme="minorHAnsi" w:eastAsiaTheme="minorEastAsia" w:hAnsiTheme="minorHAnsi"/>
          <w:sz w:val="22"/>
          <w:szCs w:val="22"/>
          <w:shd w:val="clear" w:color="auto" w:fill="FFFFFF"/>
          <w:lang w:eastAsia="ja-JP"/>
        </w:rPr>
        <w:t>ción de</w:t>
      </w:r>
      <w:r w:rsidRPr="00C247C7">
        <w:rPr>
          <w:rFonts w:asciiTheme="minorHAnsi" w:eastAsiaTheme="minorEastAsia" w:hAnsiTheme="minorHAnsi"/>
          <w:sz w:val="22"/>
          <w:szCs w:val="22"/>
          <w:shd w:val="clear" w:color="auto" w:fill="FFFFFF"/>
          <w:lang w:eastAsia="ja-JP"/>
        </w:rPr>
        <w:t xml:space="preserve"> procesos de enseñanza-aprendizaje destinados a personas con necesidades especiales.</w:t>
      </w:r>
      <w:bookmarkStart w:id="37" w:name="_GoBack"/>
      <w:bookmarkEnd w:id="37"/>
    </w:p>
    <w:p w14:paraId="1B6EC9ED" w14:textId="3C407E70" w:rsidR="00946579" w:rsidRPr="00946579" w:rsidDel="00AF68C4" w:rsidRDefault="00D27B05" w:rsidP="00946579">
      <w:pPr>
        <w:pStyle w:val="Textosinformato"/>
        <w:numPr>
          <w:ilvl w:val="0"/>
          <w:numId w:val="41"/>
        </w:numPr>
        <w:jc w:val="both"/>
        <w:rPr>
          <w:del w:id="38" w:author="Rafaela Cordoba" w:date="2015-06-05T14:34:00Z"/>
          <w:rFonts w:asciiTheme="minorHAnsi" w:eastAsiaTheme="minorEastAsia" w:hAnsiTheme="minorHAnsi"/>
          <w:b/>
          <w:sz w:val="22"/>
          <w:szCs w:val="22"/>
          <w:shd w:val="clear" w:color="auto" w:fill="FFFFFF"/>
          <w:lang w:eastAsia="ja-JP"/>
        </w:rPr>
      </w:pPr>
      <w:del w:id="39" w:author="Rafaela Cordoba" w:date="2015-06-05T14:34:00Z">
        <w:r w:rsidDel="00AF68C4">
          <w:rPr>
            <w:rFonts w:asciiTheme="minorHAnsi" w:eastAsiaTheme="minorEastAsia" w:hAnsiTheme="minorHAnsi"/>
            <w:b/>
            <w:sz w:val="22"/>
            <w:szCs w:val="22"/>
            <w:shd w:val="clear" w:color="auto" w:fill="FFFFFF"/>
            <w:lang w:eastAsia="ja-JP"/>
          </w:rPr>
          <w:delText>PROFESIONAL EN EDUCACIÓN ESPECIAL:</w:delText>
        </w:r>
        <w:r w:rsidR="004F42F2" w:rsidDel="00AF68C4">
          <w:rPr>
            <w:rFonts w:asciiTheme="minorHAnsi" w:eastAsiaTheme="minorEastAsia" w:hAnsiTheme="minorHAnsi"/>
            <w:sz w:val="22"/>
            <w:szCs w:val="22"/>
            <w:shd w:val="clear" w:color="auto" w:fill="FFFFFF"/>
            <w:lang w:eastAsia="ja-JP"/>
          </w:rPr>
          <w:delText xml:space="preserve"> </w:delText>
        </w:r>
        <w:r w:rsidR="004F42F2" w:rsidRPr="00A25994" w:rsidDel="00AF68C4">
          <w:rPr>
            <w:rFonts w:asciiTheme="minorHAnsi" w:eastAsiaTheme="minorEastAsia" w:hAnsiTheme="minorHAnsi"/>
            <w:sz w:val="22"/>
            <w:szCs w:val="22"/>
            <w:shd w:val="clear" w:color="auto" w:fill="FFFFFF"/>
            <w:lang w:eastAsia="ja-JP"/>
          </w:rPr>
          <w:delText>Marcela López</w:delText>
        </w:r>
        <w:r w:rsidR="004F42F2" w:rsidDel="00AF68C4">
          <w:rPr>
            <w:rFonts w:asciiTheme="minorHAnsi" w:eastAsiaTheme="minorEastAsia" w:hAnsiTheme="minorHAnsi"/>
            <w:sz w:val="22"/>
            <w:szCs w:val="22"/>
            <w:shd w:val="clear" w:color="auto" w:fill="FFFFFF"/>
            <w:lang w:eastAsia="ja-JP"/>
          </w:rPr>
          <w:delText>.</w:delText>
        </w:r>
      </w:del>
    </w:p>
    <w:p w14:paraId="73959281" w14:textId="3489A54B" w:rsidR="00893D77" w:rsidRPr="00280097" w:rsidDel="00AF68C4" w:rsidRDefault="00C247C7" w:rsidP="00280097">
      <w:pPr>
        <w:pStyle w:val="Textosinformato"/>
        <w:ind w:left="720"/>
        <w:rPr>
          <w:del w:id="40" w:author="Rafaela Cordoba" w:date="2015-06-05T14:34:00Z"/>
          <w:rFonts w:asciiTheme="minorHAnsi" w:eastAsiaTheme="minorEastAsia" w:hAnsiTheme="minorHAnsi"/>
          <w:sz w:val="22"/>
          <w:szCs w:val="22"/>
          <w:shd w:val="clear" w:color="auto" w:fill="FFFFFF"/>
          <w:lang w:eastAsia="ja-JP"/>
        </w:rPr>
      </w:pPr>
      <w:del w:id="41" w:author="Rafaela Cordoba" w:date="2015-06-05T14:34:00Z">
        <w:r w:rsidDel="00AF68C4">
          <w:rPr>
            <w:rFonts w:asciiTheme="minorHAnsi" w:eastAsiaTheme="minorEastAsia" w:hAnsiTheme="minorHAnsi"/>
            <w:sz w:val="22"/>
            <w:szCs w:val="22"/>
            <w:shd w:val="clear" w:color="auto" w:fill="FFFFFF"/>
            <w:lang w:eastAsia="ja-JP"/>
          </w:rPr>
          <w:delText xml:space="preserve">Responsable </w:delText>
        </w:r>
        <w:r w:rsidR="00EF5D9A" w:rsidDel="00AF68C4">
          <w:rPr>
            <w:rFonts w:asciiTheme="minorHAnsi" w:eastAsiaTheme="minorEastAsia" w:hAnsiTheme="minorHAnsi"/>
            <w:sz w:val="22"/>
            <w:szCs w:val="22"/>
            <w:shd w:val="clear" w:color="auto" w:fill="FFFFFF"/>
            <w:lang w:eastAsia="ja-JP"/>
          </w:rPr>
          <w:delText xml:space="preserve">de explicar la terminología usada. Proporcionar detalles omitidos en los documentos, pero cruciales para un entendimiento global de la tarea. Señalar los puntos </w:delText>
        </w:r>
        <w:r w:rsidR="00280097" w:rsidDel="00AF68C4">
          <w:rPr>
            <w:rFonts w:asciiTheme="minorHAnsi" w:eastAsiaTheme="minorEastAsia" w:hAnsiTheme="minorHAnsi"/>
            <w:sz w:val="22"/>
            <w:szCs w:val="22"/>
            <w:shd w:val="clear" w:color="auto" w:fill="FFFFFF"/>
            <w:lang w:eastAsia="ja-JP"/>
          </w:rPr>
          <w:delText>donde la practica real difiere de los procedimientos documentales. Indicar material relevante de la colección de manuales.</w:delText>
        </w:r>
      </w:del>
    </w:p>
    <w:p w14:paraId="4C225E8A" w14:textId="4F7D4382" w:rsidR="006B3F7B" w:rsidRPr="004B5F95" w:rsidRDefault="00A9615D" w:rsidP="004B5F95">
      <w:pPr>
        <w:pStyle w:val="Ttulo1"/>
      </w:pPr>
      <w:r w:rsidRPr="004B5F95">
        <w:rPr>
          <w:caps w:val="0"/>
        </w:rPr>
        <w:t>PROPIEDAD INTELECTUAL</w:t>
      </w:r>
    </w:p>
    <w:p w14:paraId="5D91C1C0" w14:textId="2C5D30A6"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B30143B" w14:textId="46709ED7" w:rsidR="007F2CEF" w:rsidRDefault="007F2CEF">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913038148"/>
        <w:docPartObj>
          <w:docPartGallery w:val="Bibliographies"/>
          <w:docPartUnique/>
        </w:docPartObj>
      </w:sdtPr>
      <w:sdtEndPr>
        <w:rPr>
          <w:lang w:val="es-AR"/>
        </w:rPr>
      </w:sdtEndPr>
      <w:sdtContent>
        <w:p w14:paraId="035001C2" w14:textId="4A0322E6" w:rsidR="00CF12EA" w:rsidRDefault="00374278">
          <w:pPr>
            <w:pStyle w:val="Ttulo1"/>
          </w:pPr>
          <w:r>
            <w:rPr>
              <w:caps w:val="0"/>
              <w:lang w:val="es-ES"/>
            </w:rPr>
            <w:t>REFERENCIAS</w:t>
          </w:r>
        </w:p>
        <w:p w14:paraId="038A5979" w14:textId="616F1D3F" w:rsidR="00CF12EA" w:rsidRDefault="00CF12EA" w:rsidP="00CF12EA">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2CBA642" w14:textId="77777777" w:rsidR="00CF12EA" w:rsidRDefault="00CF12EA" w:rsidP="00CF12EA">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451BC330" w14:textId="77777777" w:rsidR="00CF12EA" w:rsidRDefault="00CF12EA" w:rsidP="00CF12EA">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2A1ACB96" w14:textId="77777777" w:rsidR="00CF12EA" w:rsidRDefault="00CF12EA" w:rsidP="00CF12EA">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039AECFE" w14:textId="77777777" w:rsidR="00AB08BC" w:rsidRDefault="00AB08BC" w:rsidP="00AB08BC">
          <w:pPr>
            <w:pStyle w:val="Bibliografa"/>
            <w:ind w:left="720" w:hanging="720"/>
            <w:rPr>
              <w:noProof/>
              <w:lang w:val="es-ES"/>
            </w:rPr>
          </w:pPr>
          <w:r w:rsidRPr="00E96C59">
            <w:rPr>
              <w:noProof/>
              <w:lang w:val="en-US"/>
            </w:rPr>
            <w:t>Koegel,</w:t>
          </w:r>
          <w:r>
            <w:rPr>
              <w:noProof/>
              <w:lang w:val="en-US"/>
            </w:rPr>
            <w:t xml:space="preserve"> R. L,</w:t>
          </w:r>
          <w:r w:rsidRPr="00E96C59">
            <w:rPr>
              <w:noProof/>
              <w:lang w:val="en-US"/>
            </w:rPr>
            <w:t xml:space="preserve"> &amp; Koegel</w:t>
          </w:r>
          <w:r>
            <w:rPr>
              <w:noProof/>
              <w:lang w:val="en-US"/>
            </w:rPr>
            <w:t xml:space="preserve"> L.K.E</w:t>
          </w:r>
          <w:r w:rsidRPr="00E96C59">
            <w:rPr>
              <w:noProof/>
              <w:lang w:val="en-US"/>
            </w:rPr>
            <w:t xml:space="preserve">. (1995). Teaching children with autism: Strategies for initiating positive interactions and improving learning opportunities. </w:t>
          </w:r>
          <w:r>
            <w:rPr>
              <w:noProof/>
              <w:lang w:val="es-ES"/>
            </w:rPr>
            <w:t>Baltimore.</w:t>
          </w:r>
        </w:p>
        <w:p w14:paraId="42C5C6FA" w14:textId="77777777" w:rsidR="00CF12EA" w:rsidRDefault="00CF12EA" w:rsidP="00CF12EA">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fa"/>
            <w:ind w:left="720" w:hanging="720"/>
            <w:rPr>
              <w:noProof/>
              <w:lang w:val="es-ES"/>
            </w:rPr>
          </w:pPr>
          <w:r w:rsidRPr="00AB08BC">
            <w:rPr>
              <w:noProof/>
              <w:lang w:val="en-US"/>
            </w:rPr>
            <w:t xml:space="preserve">MacArthur, John, D.; Catherine, T.; . </w:t>
          </w:r>
          <w:r>
            <w:rPr>
              <w:noProof/>
              <w:lang w:val="es-ES"/>
            </w:rPr>
            <w:t xml:space="preserve">(1995). </w:t>
          </w:r>
          <w:r>
            <w:rPr>
              <w:i/>
              <w:iCs/>
              <w:noProof/>
              <w:lang w:val="es-ES"/>
            </w:rPr>
            <w:t>Manual de diagnostico y estadistico de los trastornos mentales.</w:t>
          </w:r>
          <w:r>
            <w:rPr>
              <w:noProof/>
              <w:lang w:val="es-ES"/>
            </w:rPr>
            <w:t xml:space="preserve"> Barcelona.</w:t>
          </w:r>
        </w:p>
        <w:p w14:paraId="53E3DBE3" w14:textId="77777777" w:rsidR="00CF12EA" w:rsidRDefault="00CF12EA" w:rsidP="00CF12EA">
          <w:pPr>
            <w:pStyle w:val="Bibliografa"/>
            <w:ind w:left="720" w:hanging="720"/>
            <w:rPr>
              <w:noProof/>
              <w:lang w:val="es-ES"/>
            </w:rPr>
          </w:pPr>
          <w:r w:rsidRPr="00F75B70">
            <w:rPr>
              <w:noProof/>
              <w:lang w:val="es-ES"/>
            </w:rPr>
            <w:t xml:space="preserve">National Foundation for Autism Reserch . </w:t>
          </w:r>
          <w:r>
            <w:rPr>
              <w:noProof/>
              <w:lang w:val="es-ES"/>
            </w:rPr>
            <w:t xml:space="preserve">(2011). </w:t>
          </w:r>
          <w:r>
            <w:rPr>
              <w:i/>
              <w:iCs/>
              <w:noProof/>
              <w:lang w:val="es-ES"/>
            </w:rPr>
            <w:t>Lo que necesita saber sobre el autismo NFAR</w:t>
          </w:r>
          <w:r>
            <w:rPr>
              <w:noProof/>
              <w:lang w:val="es-ES"/>
            </w:rPr>
            <w:t>. Recuperado el Septiembre de 2014, de http://autism-center.ucsd.edu/about-us/Documents/NFAR-AutismBrochure-Spanish.pdf</w:t>
          </w:r>
        </w:p>
        <w:p w14:paraId="6A7868B7" w14:textId="77777777" w:rsidR="00CF12EA" w:rsidRDefault="00CF12EA" w:rsidP="00CF12EA">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0A9818A2" w14:textId="77777777" w:rsidR="00CF12EA" w:rsidRDefault="00CF12EA" w:rsidP="00CF12EA">
          <w:pPr>
            <w:pStyle w:val="Bibliografa"/>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fa"/>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fa"/>
            <w:ind w:left="720" w:hanging="720"/>
            <w:rPr>
              <w:noProof/>
              <w:lang w:val="es-ES"/>
            </w:rPr>
          </w:pPr>
          <w:r>
            <w:rPr>
              <w:noProof/>
              <w:lang w:val="es-ES"/>
            </w:rPr>
            <w:lastRenderedPageBreak/>
            <w:t xml:space="preserve">Tore, C. B. (19 de Mayo de 2012). </w:t>
          </w:r>
          <w:r>
            <w:rPr>
              <w:i/>
              <w:iCs/>
              <w:noProof/>
              <w:lang w:val="es-ES"/>
            </w:rPr>
            <w:t>Google Play</w:t>
          </w:r>
          <w:r>
            <w:rPr>
              <w:noProof/>
              <w:lang w:val="es-ES"/>
            </w:rPr>
            <w:t>. Recuperado el Diciembre de 2014, de Pictogramas: https://play.google.com/store/apps/details?id=logo.pedia</w:t>
          </w:r>
        </w:p>
        <w:p w14:paraId="2F60329D" w14:textId="37E9495B" w:rsidR="00CF12EA" w:rsidRDefault="00CF12EA" w:rsidP="00AB08BC">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r w:rsidRPr="007F2CEF">
            <w:rPr>
              <w:noProof/>
              <w:lang w:val="es-ES"/>
            </w:rPr>
            <w:t xml:space="preserve">Waterman, D. A. (1986). </w:t>
          </w:r>
          <w:r w:rsidRPr="00F75B70">
            <w:rPr>
              <w:i/>
              <w:iCs/>
              <w:noProof/>
              <w:lang w:val="es-ES"/>
            </w:rPr>
            <w:t>A Guide to Expert Systems.</w:t>
          </w:r>
          <w:r w:rsidRPr="00F75B70">
            <w:rPr>
              <w:noProof/>
              <w:lang w:val="es-ES"/>
            </w:rPr>
            <w:t xml:space="preserve"> </w:t>
          </w:r>
          <w:r>
            <w:rPr>
              <w:noProof/>
              <w:lang w:val="es-ES"/>
            </w:rPr>
            <w:t>Michigan: Ilustrada Reimpre</w:t>
          </w:r>
          <w:r w:rsidR="00AB08BC">
            <w:rPr>
              <w:noProof/>
              <w:lang w:val="es-ES"/>
            </w:rPr>
            <w:t>sa.</w:t>
          </w:r>
        </w:p>
      </w:sdtContent>
    </w:sdt>
    <w:p w14:paraId="42097ED4" w14:textId="18718366"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Pr="007F2CEF" w:rsidRDefault="00A9615D" w:rsidP="007F2CEF">
          <w:pPr>
            <w:rPr>
              <w:b/>
            </w:rPr>
          </w:pPr>
          <w:r w:rsidRPr="007F2CEF">
            <w:rPr>
              <w:b/>
              <w:caps/>
              <w:lang w:val="es-ES"/>
            </w:rPr>
            <w:t>BIBLIOGRAFÍA</w:t>
          </w:r>
        </w:p>
        <w:p w14:paraId="31E96C5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28D6295" w14:textId="798B28BE" w:rsidR="007F2CEF" w:rsidRDefault="007F2CEF">
      <w:r>
        <w:br w:type="page"/>
      </w:r>
    </w:p>
    <w:p w14:paraId="395AB375" w14:textId="77777777" w:rsidR="004C5B81" w:rsidRDefault="004B5F95" w:rsidP="004B5F95">
      <w:pPr>
        <w:pStyle w:val="Ttulo1"/>
        <w:rPr>
          <w:lang w:val="es-ES"/>
        </w:rPr>
      </w:pPr>
      <w:r>
        <w:rPr>
          <w:lang w:val="es-ES"/>
        </w:rPr>
        <w:lastRenderedPageBreak/>
        <w:t>ANEXO</w:t>
      </w:r>
    </w:p>
    <w:p w14:paraId="67A35D6D" w14:textId="5EDA762D" w:rsidR="0017225B" w:rsidRDefault="00A9615D" w:rsidP="0017225B">
      <w:pPr>
        <w:pStyle w:val="Ttulo1"/>
      </w:pPr>
      <w:r w:rsidRPr="5FACC698">
        <w:rPr>
          <w:caps w:val="0"/>
        </w:rPr>
        <w:t>ESTUDIO DE VIABILIDAD</w:t>
      </w:r>
    </w:p>
    <w:p w14:paraId="01441B35"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End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Ttulo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2FA7C43B" w:rsidR="0017225B" w:rsidRPr="007F2CEF" w:rsidRDefault="007F2CEF" w:rsidP="0017225B">
      <w:pPr>
        <w:jc w:val="center"/>
        <w:rPr>
          <w:b/>
        </w:rPr>
      </w:pPr>
      <w:r w:rsidRPr="00AB5B71">
        <w:rPr>
          <w:position w:val="-64"/>
          <w:shd w:val="clear" w:color="auto" w:fill="FFFFFF"/>
        </w:rPr>
        <w:object w:dxaOrig="2880" w:dyaOrig="1380" w14:anchorId="6D9EC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25pt" o:ole="">
            <v:imagedata r:id="rId15" o:title=""/>
          </v:shape>
          <o:OLEObject Type="Embed" ProgID="Equation.3" ShapeID="_x0000_i1025" DrawAspect="Content" ObjectID="_1495020055" r:id="rId16"/>
        </w:object>
      </w:r>
      <w:r>
        <w:rPr>
          <w:shd w:val="clear" w:color="auto" w:fill="FFFFFF"/>
        </w:rPr>
        <w:t xml:space="preserve"> </w:t>
      </w:r>
      <w:r>
        <w:rPr>
          <w:shd w:val="clear" w:color="auto" w:fill="FFFFFF"/>
        </w:rPr>
        <w:tab/>
      </w:r>
      <w:r w:rsidRPr="007F2CEF">
        <w:rPr>
          <w:b/>
          <w:shd w:val="clear" w:color="auto" w:fill="FFFFFF"/>
        </w:rPr>
        <w:t>(1)</w:t>
      </w:r>
    </w:p>
    <w:p w14:paraId="4D06C98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06C7A45E"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440" w:dyaOrig="380" w14:anchorId="6638B94C">
          <v:shape id="_x0000_i1026" type="#_x0000_t75" style="width:21.75pt;height:21.75pt" o:ole="">
            <v:imagedata r:id="rId17" o:title=""/>
          </v:shape>
          <o:OLEObject Type="Embed" ProgID="Equation.3" ShapeID="_x0000_i1026" DrawAspect="Content" ObjectID="_1495020056" r:id="rId1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6FDAF76D">
          <v:shape id="_x0000_i1027" type="#_x0000_t75" style="width:14.25pt;height:21.75pt" o:ole="">
            <v:imagedata r:id="rId19" o:title=""/>
          </v:shape>
          <o:OLEObject Type="Embed" ProgID="Equation.3" ShapeID="_x0000_i1027" DrawAspect="Content" ObjectID="_1495020057" r:id="rId2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1611F3BD">
          <v:shape id="_x0000_i1028" type="#_x0000_t75" style="width:14.25pt;height:21.75pt" o:ole="">
            <v:imagedata r:id="rId21" o:title=""/>
          </v:shape>
          <o:OLEObject Type="Embed" ProgID="Equation.3" ShapeID="_x0000_i1028" DrawAspect="Content" ObjectID="_1495020058" r:id="rId22"/>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1BEB3591">
          <v:shape id="_x0000_i1029" type="#_x0000_t75" style="width:14.25pt;height:21.75pt" o:ole="">
            <v:imagedata r:id="rId23" o:title=""/>
          </v:shape>
          <o:OLEObject Type="Embed" ProgID="Equation.3" ShapeID="_x0000_i1029" DrawAspect="Content" ObjectID="_1495020059" r:id="rId24"/>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1AA6DF15" w14:textId="33F9620C" w:rsidR="0017225B" w:rsidRPr="003E63BD" w:rsidRDefault="007F2CEF" w:rsidP="003E63BD">
      <w:pPr>
        <w:pStyle w:val="Textosinformato"/>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3F5A70FD">
          <v:shape id="_x0000_i1030" type="#_x0000_t75" style="width:86.25pt;height:86.25pt" o:ole="">
            <v:imagedata r:id="rId25" o:title=""/>
          </v:shape>
          <o:OLEObject Type="Embed" ProgID="Equation.3" ShapeID="_x0000_i1030" DrawAspect="Content" ObjectID="_1495020060" r:id="rId26"/>
        </w:object>
      </w:r>
      <w:r>
        <w:rPr>
          <w:shd w:val="clear" w:color="auto" w:fill="FFFFFF"/>
        </w:rPr>
        <w:tab/>
      </w:r>
      <w:r w:rsidRPr="007F2CEF">
        <w:rPr>
          <w:b/>
          <w:shd w:val="clear" w:color="auto" w:fill="FFFFFF"/>
        </w:rPr>
        <w:t>(2)</w:t>
      </w:r>
    </w:p>
    <w:p w14:paraId="0EC8F07D"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18A78BB1"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279" w:dyaOrig="380" w14:anchorId="46DDAA63">
          <v:shape id="_x0000_i1031" type="#_x0000_t75" style="width:14.25pt;height:21.75pt" o:ole="">
            <v:imagedata r:id="rId27" o:title=""/>
          </v:shape>
          <o:OLEObject Type="Embed" ProgID="Equation.3" ShapeID="_x0000_i1031" DrawAspect="Content" ObjectID="_1495020061" r:id="rId2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78BE181">
          <v:shape id="_x0000_i1032" type="#_x0000_t75" style="width:14.25pt;height:21.75pt" o:ole="">
            <v:imagedata r:id="rId29" o:title=""/>
          </v:shape>
          <o:OLEObject Type="Embed" ProgID="Equation.3" ShapeID="_x0000_i1032" DrawAspect="Content" ObjectID="_1495020062" r:id="rId3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5A66D139">
          <v:shape id="_x0000_i1033" type="#_x0000_t75" style="width:14.25pt;height:14.25pt" o:ole="">
            <v:imagedata r:id="rId31" o:title=""/>
          </v:shape>
          <o:OLEObject Type="Embed" ProgID="Equation.3" ShapeID="_x0000_i1033" DrawAspect="Content" ObjectID="_1495020063" r:id="rId32"/>
        </w:object>
      </w:r>
      <w:r w:rsidR="0017225B" w:rsidRPr="003E63BD">
        <w:rPr>
          <w:rFonts w:asciiTheme="minorHAnsi" w:eastAsiaTheme="minorEastAsia" w:hAnsiTheme="minorHAnsi"/>
          <w:sz w:val="22"/>
          <w:szCs w:val="22"/>
          <w:shd w:val="clear" w:color="auto" w:fill="FFFFFF"/>
          <w:lang w:eastAsia="ja-JP"/>
        </w:rPr>
        <w:t xml:space="preserve">: Valor final </w:t>
      </w:r>
    </w:p>
    <w:p w14:paraId="25FECF56"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Ttulo1"/>
        <w:rPr>
          <w:sz w:val="22"/>
        </w:rPr>
      </w:pPr>
      <w:r w:rsidRPr="0017225B">
        <w:rPr>
          <w:caps w:val="0"/>
          <w:sz w:val="22"/>
        </w:rPr>
        <w:lastRenderedPageBreak/>
        <w:t>EVALUACIÓN DE VIABILIDAD DEL PROYECTO</w:t>
      </w:r>
    </w:p>
    <w:p w14:paraId="26A3B21C" w14:textId="7C5FF44F"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r w:rsidR="00416DA5">
        <w:rPr>
          <w:shd w:val="clear" w:color="auto" w:fill="FFFFFF"/>
        </w:rPr>
        <w:t xml:space="preserve"> (</w:t>
      </w:r>
      <w:r w:rsidRPr="003E63BD">
        <w:rPr>
          <w:shd w:val="clear" w:color="auto" w:fill="FFFFFF"/>
        </w:rPr>
        <w:t>Tablas de Viabilidad</w:t>
      </w:r>
      <w:r w:rsidR="00416DA5">
        <w:rPr>
          <w:shd w:val="clear" w:color="auto" w:fill="FFFFFF"/>
        </w:rPr>
        <w:t>), d</w:t>
      </w:r>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6F5DE05D" w:rsidR="0017225B" w:rsidRPr="007F2CEF" w:rsidRDefault="007F2CEF" w:rsidP="007F2CEF">
      <w:pPr>
        <w:pStyle w:val="Ttulo2"/>
        <w:ind w:left="708" w:hanging="708"/>
        <w:jc w:val="center"/>
        <w:rPr>
          <w:sz w:val="24"/>
          <w:lang w:val="es-ES"/>
        </w:rPr>
      </w:pPr>
      <w:r w:rsidRPr="007F2CEF">
        <w:rPr>
          <w:sz w:val="24"/>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082C7CEE"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w:t>
            </w:r>
            <w:r w:rsidR="007F2CEF" w:rsidRPr="00A44B83">
              <w:rPr>
                <w:b w:val="0"/>
                <w:sz w:val="20"/>
                <w:shd w:val="clear" w:color="auto" w:fill="FFFFFF"/>
              </w:rPr>
              <w:t>y procedimientos</w:t>
            </w:r>
            <w:r w:rsidRPr="00A44B83">
              <w:rPr>
                <w:b w:val="0"/>
                <w:sz w:val="20"/>
                <w:shd w:val="clear" w:color="auto" w:fill="FFFFFF"/>
              </w:rPr>
              <w:t xml:space="preserve">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eastAsia="es-AR"/>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eastAsia="es-AR"/>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61F8B1FB" w:rsidR="00A44B83" w:rsidRPr="009F5C2A" w:rsidRDefault="00715B91" w:rsidP="00F75B70">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w:t>
            </w:r>
            <w:r w:rsidR="00F75B70">
              <w:t>6,7</w:t>
            </w:r>
            <w:r w:rsidRPr="00FA519B">
              <w:t xml:space="preserve">; </w:t>
            </w:r>
            <w:r w:rsidR="00F75B70">
              <w:t>7,6</w:t>
            </w:r>
            <w:r w:rsidRPr="00FA519B">
              <w:t xml:space="preserve">; </w:t>
            </w:r>
            <w:r w:rsidR="00F75B70">
              <w:t>8,5</w:t>
            </w:r>
            <w:r w:rsidRPr="00FA519B">
              <w:t xml:space="preserve">; </w:t>
            </w:r>
            <w:r w:rsidR="00F75B70">
              <w:t>9</w:t>
            </w:r>
            <w:r w:rsidRPr="00FA519B">
              <w:t>)</w:t>
            </w:r>
          </w:p>
        </w:tc>
      </w:tr>
    </w:tbl>
    <w:p w14:paraId="79DF215D" w14:textId="77777777" w:rsidR="00706B4F" w:rsidRDefault="00706B4F" w:rsidP="00574A43">
      <w:pPr>
        <w:rPr>
          <w:b/>
          <w:lang w:val="es-ES"/>
        </w:rPr>
      </w:pPr>
    </w:p>
    <w:p w14:paraId="000FF442" w14:textId="5A8B6E67" w:rsidR="00FA519B" w:rsidRDefault="00F75B70" w:rsidP="00574A43">
      <w:pPr>
        <w:rPr>
          <w:b/>
          <w:lang w:val="es-ES"/>
        </w:rPr>
      </w:pPr>
      <w:r>
        <w:rPr>
          <w:noProof/>
          <w:lang w:eastAsia="es-AR"/>
        </w:rPr>
        <w:drawing>
          <wp:inline distT="0" distB="0" distL="0" distR="0" wp14:anchorId="32173FEF" wp14:editId="3D0EA398">
            <wp:extent cx="6191250" cy="21717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5</w:t>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8DAFDF1"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w:t>
            </w:r>
            <w:r w:rsidR="007F2CEF" w:rsidRPr="00A44B83">
              <w:rPr>
                <w:b w:val="0"/>
                <w:sz w:val="20"/>
                <w:shd w:val="clear" w:color="auto" w:fill="FFFFFF"/>
              </w:rPr>
              <w:t>de experiencia</w:t>
            </w:r>
            <w:r w:rsidRPr="00A44B83">
              <w:rPr>
                <w:b w:val="0"/>
                <w:sz w:val="20"/>
                <w:shd w:val="clear" w:color="auto" w:fill="FFFFFF"/>
              </w:rPr>
              <w:t xml:space="preserve">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6E498208"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6</w:t>
            </w:r>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2DC15E40"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8</w:t>
            </w:r>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B954553" w:rsidR="007C6CFC" w:rsidRPr="00A44B83" w:rsidRDefault="007C6CFC" w:rsidP="007C6CFC">
            <w:pPr>
              <w:jc w:val="center"/>
              <w:rPr>
                <w:b w:val="0"/>
                <w:sz w:val="20"/>
                <w:shd w:val="clear" w:color="auto" w:fill="FFFFFF"/>
              </w:rPr>
            </w:pPr>
            <w:r w:rsidRPr="00A44B83">
              <w:rPr>
                <w:b w:val="0"/>
                <w:sz w:val="20"/>
                <w:shd w:val="clear" w:color="auto" w:fill="FFFFFF"/>
              </w:rPr>
              <w:t xml:space="preserve">Se </w:t>
            </w:r>
            <w:r w:rsidR="007F2CEF" w:rsidRPr="00A44B83">
              <w:rPr>
                <w:b w:val="0"/>
                <w:sz w:val="20"/>
                <w:shd w:val="clear" w:color="auto" w:fill="FFFFFF"/>
              </w:rPr>
              <w:t>efectuará</w:t>
            </w:r>
            <w:r w:rsidRPr="00A44B83">
              <w:rPr>
                <w:b w:val="0"/>
                <w:sz w:val="20"/>
                <w:shd w:val="clear" w:color="auto" w:fill="FFFFFF"/>
              </w:rPr>
              <w:t xml:space="preserve">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6D10B93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F75B70">
              <w:t>4</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eastAsia="es-AR"/>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9865" w:type="dxa"/>
        <w:jc w:val="center"/>
        <w:tblCellMar>
          <w:left w:w="70" w:type="dxa"/>
          <w:right w:w="70" w:type="dxa"/>
        </w:tblCellMar>
        <w:tblLook w:val="04A0" w:firstRow="1" w:lastRow="0" w:firstColumn="1" w:lastColumn="0" w:noHBand="0" w:noVBand="1"/>
      </w:tblPr>
      <w:tblGrid>
        <w:gridCol w:w="1806"/>
        <w:gridCol w:w="1109"/>
        <w:gridCol w:w="797"/>
        <w:gridCol w:w="797"/>
        <w:gridCol w:w="797"/>
        <w:gridCol w:w="599"/>
        <w:gridCol w:w="1022"/>
        <w:gridCol w:w="958"/>
        <w:gridCol w:w="1022"/>
        <w:gridCol w:w="958"/>
      </w:tblGrid>
      <w:tr w:rsidR="00706B4F" w:rsidRPr="00706B4F" w14:paraId="4941970D" w14:textId="77777777" w:rsidTr="00374278">
        <w:trPr>
          <w:trHeight w:val="330"/>
          <w:jc w:val="center"/>
        </w:trPr>
        <w:tc>
          <w:tcPr>
            <w:tcW w:w="1806"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109"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99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3960"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109"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797"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797"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99"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1022"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958"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1022"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958"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109"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797"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797"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797"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99"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1022"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958"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1022"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958"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F75B70" w:rsidRPr="00706B4F" w14:paraId="128E83B7" w14:textId="77777777" w:rsidTr="00F75B70">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109" w:type="dxa"/>
            <w:tcBorders>
              <w:top w:val="nil"/>
              <w:left w:val="nil"/>
              <w:bottom w:val="single" w:sz="4" w:space="0" w:color="auto"/>
              <w:right w:val="single" w:sz="4" w:space="0" w:color="auto"/>
            </w:tcBorders>
            <w:shd w:val="clear" w:color="auto" w:fill="auto"/>
            <w:noWrap/>
            <w:vAlign w:val="bottom"/>
            <w:hideMark/>
          </w:tcPr>
          <w:p w14:paraId="65E32A99"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2631" w14:textId="3368150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6,7</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654143E" w14:textId="3AFB7DD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7,6</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729984AF" w14:textId="5D187CB2"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06841893" w14:textId="0F74AAB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9</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191" w14:textId="09C5A6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54</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C0A5A10" w14:textId="7E9B6BD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60</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42DEF1B" w14:textId="2B85119D"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68</w:t>
            </w:r>
          </w:p>
        </w:tc>
        <w:tc>
          <w:tcPr>
            <w:tcW w:w="958" w:type="dxa"/>
            <w:tcBorders>
              <w:top w:val="single" w:sz="4" w:space="0" w:color="auto"/>
              <w:left w:val="nil"/>
              <w:bottom w:val="single" w:sz="4" w:space="0" w:color="auto"/>
              <w:right w:val="single" w:sz="12" w:space="0" w:color="auto"/>
            </w:tcBorders>
            <w:shd w:val="clear" w:color="auto" w:fill="auto"/>
            <w:noWrap/>
            <w:vAlign w:val="bottom"/>
            <w:hideMark/>
          </w:tcPr>
          <w:p w14:paraId="113AA9BD" w14:textId="2B018D4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72</w:t>
            </w:r>
          </w:p>
        </w:tc>
      </w:tr>
      <w:tr w:rsidR="00F75B70" w:rsidRPr="00706B4F" w14:paraId="11515974" w14:textId="77777777" w:rsidTr="00374278">
        <w:trPr>
          <w:trHeight w:val="330"/>
          <w:jc w:val="center"/>
        </w:trPr>
        <w:tc>
          <w:tcPr>
            <w:tcW w:w="1806"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109" w:type="dxa"/>
            <w:tcBorders>
              <w:top w:val="nil"/>
              <w:left w:val="nil"/>
              <w:bottom w:val="single" w:sz="12" w:space="0" w:color="auto"/>
              <w:right w:val="single" w:sz="4" w:space="0" w:color="auto"/>
            </w:tcBorders>
            <w:shd w:val="clear" w:color="auto" w:fill="auto"/>
            <w:noWrap/>
            <w:vAlign w:val="bottom"/>
            <w:hideMark/>
          </w:tcPr>
          <w:p w14:paraId="75142E7D"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797" w:type="dxa"/>
            <w:tcBorders>
              <w:top w:val="nil"/>
              <w:left w:val="nil"/>
              <w:bottom w:val="single" w:sz="12" w:space="0" w:color="auto"/>
              <w:right w:val="single" w:sz="4" w:space="0" w:color="auto"/>
            </w:tcBorders>
            <w:shd w:val="clear" w:color="auto" w:fill="auto"/>
            <w:noWrap/>
            <w:vAlign w:val="bottom"/>
            <w:hideMark/>
          </w:tcPr>
          <w:p w14:paraId="22486DCB"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797" w:type="dxa"/>
            <w:tcBorders>
              <w:top w:val="nil"/>
              <w:left w:val="nil"/>
              <w:bottom w:val="single" w:sz="12" w:space="0" w:color="auto"/>
              <w:right w:val="single" w:sz="4" w:space="0" w:color="auto"/>
            </w:tcBorders>
            <w:shd w:val="clear" w:color="auto" w:fill="auto"/>
            <w:noWrap/>
            <w:vAlign w:val="bottom"/>
            <w:hideMark/>
          </w:tcPr>
          <w:p w14:paraId="4FA8DAB0"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797" w:type="dxa"/>
            <w:tcBorders>
              <w:top w:val="nil"/>
              <w:left w:val="nil"/>
              <w:bottom w:val="single" w:sz="12" w:space="0" w:color="auto"/>
              <w:right w:val="single" w:sz="4" w:space="0" w:color="auto"/>
            </w:tcBorders>
            <w:shd w:val="clear" w:color="auto" w:fill="auto"/>
            <w:noWrap/>
            <w:vAlign w:val="bottom"/>
            <w:hideMark/>
          </w:tcPr>
          <w:p w14:paraId="1BDA78E4" w14:textId="75959D14" w:rsidR="00F75B70" w:rsidRPr="00706B4F" w:rsidRDefault="00F75B70" w:rsidP="00374278">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4,4</w:t>
            </w:r>
          </w:p>
        </w:tc>
        <w:tc>
          <w:tcPr>
            <w:tcW w:w="599" w:type="dxa"/>
            <w:tcBorders>
              <w:top w:val="nil"/>
              <w:left w:val="nil"/>
              <w:bottom w:val="single" w:sz="12" w:space="0" w:color="auto"/>
              <w:right w:val="single" w:sz="4" w:space="0" w:color="auto"/>
            </w:tcBorders>
            <w:shd w:val="clear" w:color="auto" w:fill="auto"/>
            <w:noWrap/>
            <w:vAlign w:val="bottom"/>
            <w:hideMark/>
          </w:tcPr>
          <w:p w14:paraId="275C8C56"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48079FD" w14:textId="07B802A1"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w:t>
            </w:r>
          </w:p>
        </w:tc>
        <w:tc>
          <w:tcPr>
            <w:tcW w:w="958" w:type="dxa"/>
            <w:tcBorders>
              <w:top w:val="single" w:sz="4" w:space="0" w:color="auto"/>
              <w:left w:val="nil"/>
              <w:bottom w:val="single" w:sz="12" w:space="0" w:color="auto"/>
              <w:right w:val="single" w:sz="4" w:space="0" w:color="auto"/>
            </w:tcBorders>
            <w:shd w:val="clear" w:color="auto" w:fill="auto"/>
            <w:noWrap/>
            <w:vAlign w:val="bottom"/>
            <w:hideMark/>
          </w:tcPr>
          <w:p w14:paraId="6FD4A1F8" w14:textId="39497F6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w:t>
            </w:r>
          </w:p>
        </w:tc>
        <w:tc>
          <w:tcPr>
            <w:tcW w:w="1022" w:type="dxa"/>
            <w:tcBorders>
              <w:top w:val="single" w:sz="4" w:space="0" w:color="auto"/>
              <w:left w:val="nil"/>
              <w:bottom w:val="single" w:sz="12" w:space="0" w:color="auto"/>
              <w:right w:val="single" w:sz="4" w:space="0" w:color="auto"/>
            </w:tcBorders>
            <w:shd w:val="clear" w:color="auto" w:fill="auto"/>
            <w:noWrap/>
            <w:vAlign w:val="bottom"/>
            <w:hideMark/>
          </w:tcPr>
          <w:p w14:paraId="4B5696BD" w14:textId="53AA677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22</w:t>
            </w:r>
          </w:p>
        </w:tc>
        <w:tc>
          <w:tcPr>
            <w:tcW w:w="958" w:type="dxa"/>
            <w:tcBorders>
              <w:top w:val="single" w:sz="4" w:space="0" w:color="auto"/>
              <w:left w:val="nil"/>
              <w:bottom w:val="single" w:sz="12" w:space="0" w:color="auto"/>
              <w:right w:val="single" w:sz="12" w:space="0" w:color="auto"/>
            </w:tcBorders>
            <w:shd w:val="clear" w:color="auto" w:fill="auto"/>
            <w:noWrap/>
            <w:vAlign w:val="bottom"/>
            <w:hideMark/>
          </w:tcPr>
          <w:p w14:paraId="53E19D03" w14:textId="4B51200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23</w:t>
            </w:r>
          </w:p>
        </w:tc>
      </w:tr>
      <w:tr w:rsidR="00F75B70" w:rsidRPr="00706B4F" w14:paraId="5F7763A8"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78E1770D"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7CA12B99"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797" w:type="dxa"/>
            <w:tcBorders>
              <w:top w:val="nil"/>
              <w:left w:val="nil"/>
              <w:bottom w:val="nil"/>
              <w:right w:val="nil"/>
            </w:tcBorders>
            <w:shd w:val="clear" w:color="auto" w:fill="auto"/>
            <w:noWrap/>
            <w:vAlign w:val="bottom"/>
            <w:hideMark/>
          </w:tcPr>
          <w:p w14:paraId="4E1292C7"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797" w:type="dxa"/>
            <w:tcBorders>
              <w:top w:val="nil"/>
              <w:left w:val="nil"/>
              <w:bottom w:val="nil"/>
              <w:right w:val="nil"/>
            </w:tcBorders>
            <w:shd w:val="clear" w:color="auto" w:fill="auto"/>
            <w:noWrap/>
            <w:vAlign w:val="bottom"/>
            <w:hideMark/>
          </w:tcPr>
          <w:p w14:paraId="3995C26C"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415072D0"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46517DA3"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F4DBB85" w14:textId="0246321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153</w:t>
            </w:r>
          </w:p>
        </w:tc>
        <w:tc>
          <w:tcPr>
            <w:tcW w:w="958" w:type="dxa"/>
            <w:tcBorders>
              <w:top w:val="single" w:sz="12" w:space="0" w:color="auto"/>
              <w:left w:val="nil"/>
              <w:bottom w:val="single" w:sz="12" w:space="0" w:color="auto"/>
              <w:right w:val="single" w:sz="4" w:space="0" w:color="auto"/>
            </w:tcBorders>
            <w:shd w:val="clear" w:color="auto" w:fill="auto"/>
            <w:noWrap/>
            <w:vAlign w:val="bottom"/>
            <w:hideMark/>
          </w:tcPr>
          <w:p w14:paraId="241FA6F9" w14:textId="59FC60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168</w:t>
            </w:r>
          </w:p>
        </w:tc>
        <w:tc>
          <w:tcPr>
            <w:tcW w:w="1022" w:type="dxa"/>
            <w:tcBorders>
              <w:top w:val="single" w:sz="12" w:space="0" w:color="auto"/>
              <w:left w:val="nil"/>
              <w:bottom w:val="single" w:sz="12" w:space="0" w:color="auto"/>
              <w:right w:val="single" w:sz="4" w:space="0" w:color="auto"/>
            </w:tcBorders>
            <w:shd w:val="clear" w:color="auto" w:fill="auto"/>
            <w:noWrap/>
            <w:vAlign w:val="bottom"/>
            <w:hideMark/>
          </w:tcPr>
          <w:p w14:paraId="6D556723" w14:textId="421912D3"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185</w:t>
            </w:r>
          </w:p>
        </w:tc>
        <w:tc>
          <w:tcPr>
            <w:tcW w:w="958" w:type="dxa"/>
            <w:tcBorders>
              <w:top w:val="single" w:sz="12" w:space="0" w:color="auto"/>
              <w:left w:val="nil"/>
              <w:bottom w:val="single" w:sz="12" w:space="0" w:color="auto"/>
              <w:right w:val="single" w:sz="12" w:space="0" w:color="auto"/>
            </w:tcBorders>
            <w:shd w:val="clear" w:color="auto" w:fill="auto"/>
            <w:noWrap/>
            <w:vAlign w:val="bottom"/>
            <w:hideMark/>
          </w:tcPr>
          <w:p w14:paraId="00628AE7" w14:textId="56F40E6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193</w:t>
            </w:r>
          </w:p>
        </w:tc>
      </w:tr>
      <w:tr w:rsidR="00706B4F" w:rsidRPr="00706B4F" w14:paraId="2F9D78FA"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F75B70" w:rsidRPr="00706B4F" w14:paraId="7665785F"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4736D81A"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4099" w:type="dxa"/>
            <w:gridSpan w:val="5"/>
            <w:tcBorders>
              <w:top w:val="nil"/>
              <w:left w:val="nil"/>
              <w:bottom w:val="nil"/>
              <w:right w:val="nil"/>
            </w:tcBorders>
            <w:shd w:val="clear" w:color="auto" w:fill="auto"/>
            <w:noWrap/>
            <w:vAlign w:val="bottom"/>
            <w:hideMark/>
          </w:tcPr>
          <w:p w14:paraId="1E0D29A6" w14:textId="77777777" w:rsidR="00F75B70" w:rsidRPr="00706B4F" w:rsidRDefault="00F75B70" w:rsidP="00F75B70">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1022"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6BD978E1"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6,4</w:t>
            </w:r>
          </w:p>
        </w:tc>
        <w:tc>
          <w:tcPr>
            <w:tcW w:w="958"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10FF4C6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w:t>
            </w:r>
          </w:p>
        </w:tc>
        <w:tc>
          <w:tcPr>
            <w:tcW w:w="1022"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2D23884D"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7,7</w:t>
            </w:r>
          </w:p>
        </w:tc>
        <w:tc>
          <w:tcPr>
            <w:tcW w:w="958"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4730CD3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8</w:t>
            </w:r>
          </w:p>
        </w:tc>
      </w:tr>
      <w:tr w:rsidR="00706B4F" w:rsidRPr="00706B4F" w14:paraId="434907E3"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109"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374278">
        <w:trPr>
          <w:trHeight w:val="330"/>
          <w:jc w:val="center"/>
        </w:trPr>
        <w:tc>
          <w:tcPr>
            <w:tcW w:w="1806"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00"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99"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1022"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363E59C7" w:rsidR="00706B4F" w:rsidRPr="00706B4F" w:rsidRDefault="00F75B70" w:rsidP="00374278">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7,3</w:t>
            </w:r>
          </w:p>
        </w:tc>
        <w:tc>
          <w:tcPr>
            <w:tcW w:w="958"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022"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1106FF1D" w:rsidR="0030663E" w:rsidRPr="0030663E" w:rsidRDefault="00F75B70" w:rsidP="00FA519B">
      <w:pPr>
        <w:jc w:val="left"/>
        <w:rPr>
          <w:rFonts w:ascii="Calibri" w:eastAsia="Times New Roman" w:hAnsi="Calibri" w:cs="Times New Roman"/>
          <w:color w:val="000000"/>
          <w:lang w:eastAsia="es-AR"/>
        </w:rPr>
      </w:pPr>
      <w:r>
        <w:rPr>
          <w:noProof/>
          <w:lang w:eastAsia="es-AR"/>
        </w:rPr>
        <w:drawing>
          <wp:inline distT="0" distB="0" distL="0" distR="0" wp14:anchorId="6354E385" wp14:editId="5633F47E">
            <wp:extent cx="6267450" cy="2038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0ACA327F"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w:t>
      </w:r>
      <w:r w:rsidR="00F75B70">
        <w:t>6,7</w:t>
      </w:r>
      <w:r w:rsidR="00094F46" w:rsidRPr="00FA519B">
        <w:t xml:space="preserve">; </w:t>
      </w:r>
      <w:r w:rsidR="00F75B70">
        <w:t>7,6</w:t>
      </w:r>
      <w:r w:rsidR="00094F46" w:rsidRPr="00FA519B">
        <w:t xml:space="preserve">; </w:t>
      </w:r>
      <w:r w:rsidR="00F75B70">
        <w:t>8,5</w:t>
      </w:r>
      <w:r w:rsidR="00094F46" w:rsidRPr="00FA519B">
        <w:t xml:space="preserve">; </w:t>
      </w:r>
      <w:r w:rsidR="00F75B70">
        <w:t>9</w:t>
      </w:r>
      <w:r w:rsidR="00094F46" w:rsidRPr="00FA519B">
        <w:t>)</w:t>
      </w:r>
    </w:p>
    <w:p w14:paraId="4CE474CE" w14:textId="09FFEB03"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w:t>
      </w:r>
      <w:r w:rsidR="00F75B70">
        <w:t>4</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26BFE49C"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w:t>
      </w:r>
      <w:r w:rsidR="00374278">
        <w:t>6,4</w:t>
      </w:r>
      <w:r w:rsidRPr="00715B91">
        <w:t xml:space="preserve">; </w:t>
      </w:r>
      <w:r w:rsidR="00374278">
        <w:t>7</w:t>
      </w:r>
      <w:r w:rsidRPr="00715B91">
        <w:t xml:space="preserve">; </w:t>
      </w:r>
      <w:r w:rsidR="00957142">
        <w:t>7</w:t>
      </w:r>
      <w:r w:rsidRPr="00715B91">
        <w:t>,</w:t>
      </w:r>
      <w:r w:rsidR="00374278">
        <w:t>7</w:t>
      </w:r>
      <w:r w:rsidRPr="00715B91">
        <w:t xml:space="preserve">; </w:t>
      </w:r>
      <w:r w:rsidR="00374278">
        <w:t>8</w:t>
      </w:r>
      <w:r w:rsidRPr="00715B91">
        <w:t>)</w:t>
      </w:r>
      <w:r>
        <w:rPr>
          <w:rFonts w:ascii="Cambria Math" w:hAnsi="Cambria Math"/>
          <w:i/>
          <w:sz w:val="18"/>
          <w:szCs w:val="18"/>
        </w:rPr>
        <w:t xml:space="preserve"> =</w:t>
      </w:r>
      <w:r w:rsidR="00374278">
        <w:rPr>
          <w:rFonts w:ascii="Calibri" w:eastAsia="Times New Roman" w:hAnsi="Calibri" w:cs="Times New Roman"/>
          <w:color w:val="000000"/>
          <w:lang w:eastAsia="es-AR"/>
        </w:rPr>
        <w:t xml:space="preserve"> 7,3</w:t>
      </w:r>
    </w:p>
    <w:p w14:paraId="2AEA5C16" w14:textId="2DA52423" w:rsidR="0030663E" w:rsidRPr="003E63BD" w:rsidRDefault="00414D87" w:rsidP="00096688">
      <w:pPr>
        <w:rPr>
          <w:lang w:val="es-ES"/>
        </w:rPr>
      </w:pPr>
      <w:r w:rsidRPr="003E63BD">
        <w:rPr>
          <w:lang w:val="es-ES"/>
        </w:rPr>
        <w:t xml:space="preserve">El valor obtenido en el test fue de </w:t>
      </w:r>
      <w:r w:rsidR="00374278">
        <w:rPr>
          <w:lang w:val="es-ES"/>
        </w:rPr>
        <w:t>7,3</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38"/>
      <w:footerReference w:type="default" r:id="rId39"/>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5A732" w14:textId="77777777" w:rsidR="00220F08" w:rsidRDefault="00220F08" w:rsidP="00CD1C2D">
      <w:pPr>
        <w:spacing w:after="0" w:line="240" w:lineRule="auto"/>
      </w:pPr>
      <w:r>
        <w:separator/>
      </w:r>
    </w:p>
  </w:endnote>
  <w:endnote w:type="continuationSeparator" w:id="0">
    <w:p w14:paraId="21A3B5E4" w14:textId="77777777" w:rsidR="00220F08" w:rsidRDefault="00220F08" w:rsidP="00CD1C2D">
      <w:pPr>
        <w:spacing w:after="0" w:line="240" w:lineRule="auto"/>
      </w:pPr>
      <w:r>
        <w:continuationSeparator/>
      </w:r>
    </w:p>
  </w:endnote>
  <w:endnote w:type="continuationNotice" w:id="1">
    <w:p w14:paraId="452877E0" w14:textId="77777777" w:rsidR="00220F08" w:rsidRDefault="00220F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962D49" w:rsidRDefault="00962D49"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proofErr w:type="spellStart"/>
    <w:r w:rsidRPr="00915403">
      <w:rPr>
        <w:color w:val="F07F09" w:themeColor="accent1"/>
        <w:lang w:val="es-ES"/>
      </w:rPr>
      <w:t>Argañaraz</w:t>
    </w:r>
    <w:proofErr w:type="spellEnd"/>
    <w:r w:rsidRPr="00915403">
      <w:rPr>
        <w:color w:val="F07F09" w:themeColor="accent1"/>
        <w:lang w:val="es-ES"/>
      </w:rPr>
      <w:t xml:space="preserve">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AF68C4" w:rsidRPr="00AF68C4">
      <w:rPr>
        <w:noProof/>
        <w:color w:val="F07F09" w:themeColor="accent1"/>
        <w:lang w:val="es-ES"/>
      </w:rPr>
      <w:t>16</w:t>
    </w:r>
    <w:r>
      <w:rPr>
        <w:color w:val="F07F09" w:themeColor="accent1"/>
      </w:rPr>
      <w:fldChar w:fldCharType="end"/>
    </w:r>
    <w:r>
      <w:rPr>
        <w:color w:val="F07F09" w:themeColor="accent1"/>
        <w:lang w:val="es-ES"/>
      </w:rPr>
      <w:t xml:space="preserve"> de </w:t>
    </w:r>
    <w:r w:rsidR="00220F08">
      <w:fldChar w:fldCharType="begin"/>
    </w:r>
    <w:r w:rsidR="00220F08">
      <w:instrText>NUMPAGES  \* A</w:instrText>
    </w:r>
    <w:r w:rsidR="00220F08">
      <w:instrText>rabic  \* MERGEFORMAT</w:instrText>
    </w:r>
    <w:r w:rsidR="00220F08">
      <w:fldChar w:fldCharType="separate"/>
    </w:r>
    <w:r w:rsidR="00AF68C4" w:rsidRPr="00AF68C4">
      <w:rPr>
        <w:noProof/>
        <w:color w:val="F07F09" w:themeColor="accent1"/>
        <w:lang w:val="es-ES"/>
      </w:rPr>
      <w:t>16</w:t>
    </w:r>
    <w:r w:rsidR="00220F08">
      <w:rPr>
        <w:noProof/>
        <w:color w:val="F07F09" w:themeColor="accent1"/>
        <w:lang w:val="es-ES"/>
      </w:rPr>
      <w:fldChar w:fldCharType="end"/>
    </w:r>
  </w:p>
  <w:p w14:paraId="796142BA" w14:textId="77777777" w:rsidR="00962D49" w:rsidRPr="00915403" w:rsidRDefault="00962D49"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435AF" w14:textId="77777777" w:rsidR="00220F08" w:rsidRDefault="00220F08" w:rsidP="00CD1C2D">
      <w:pPr>
        <w:spacing w:after="0" w:line="240" w:lineRule="auto"/>
      </w:pPr>
      <w:r>
        <w:separator/>
      </w:r>
    </w:p>
  </w:footnote>
  <w:footnote w:type="continuationSeparator" w:id="0">
    <w:p w14:paraId="04604BE6" w14:textId="77777777" w:rsidR="00220F08" w:rsidRDefault="00220F08" w:rsidP="00CD1C2D">
      <w:pPr>
        <w:spacing w:after="0" w:line="240" w:lineRule="auto"/>
      </w:pPr>
      <w:r>
        <w:continuationSeparator/>
      </w:r>
    </w:p>
  </w:footnote>
  <w:footnote w:type="continuationNotice" w:id="1">
    <w:p w14:paraId="764D74EE" w14:textId="77777777" w:rsidR="00220F08" w:rsidRDefault="00220F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7777777" w:rsidR="00962D49" w:rsidRPr="001E2C89" w:rsidRDefault="00220F08"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962D49">
          <w:t>Propuesta de Proyecto Final</w:t>
        </w:r>
      </w:sdtContent>
    </w:sdt>
    <w:r w:rsidR="00962D49">
      <w:rPr>
        <w:color w:val="F07F09" w:themeColor="accent1"/>
        <w:lang w:val="es-ES"/>
      </w:rPr>
      <w:t xml:space="preserve"> |</w:t>
    </w:r>
    <w:r w:rsidR="00962D49" w:rsidRPr="001E2C89">
      <w:rPr>
        <w:color w:val="F07F09" w:themeColor="accent1"/>
        <w:lang w:val="es-ES"/>
      </w:rPr>
      <w:t xml:space="preserve"> “Comunicación Hablada y Autodidacta para Personas con </w:t>
    </w:r>
    <w:r w:rsidR="00962D49">
      <w:rPr>
        <w:color w:val="F07F09" w:themeColor="accent1"/>
        <w:lang w:val="es-ES"/>
      </w:rPr>
      <w:t>TEA</w:t>
    </w:r>
    <w:r w:rsidR="00962D49"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A4F4B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a Cordoba">
    <w15:presenceInfo w15:providerId="Windows Live" w15:userId="d1ef7619476126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82600"/>
    <w:rsid w:val="001917EF"/>
    <w:rsid w:val="0019580E"/>
    <w:rsid w:val="001A04D5"/>
    <w:rsid w:val="001A523C"/>
    <w:rsid w:val="001B52EB"/>
    <w:rsid w:val="001C0D66"/>
    <w:rsid w:val="001C1565"/>
    <w:rsid w:val="001D2785"/>
    <w:rsid w:val="001D7E30"/>
    <w:rsid w:val="001E2C89"/>
    <w:rsid w:val="00212FDF"/>
    <w:rsid w:val="00215383"/>
    <w:rsid w:val="0022058C"/>
    <w:rsid w:val="00220F08"/>
    <w:rsid w:val="00222CDA"/>
    <w:rsid w:val="002335BE"/>
    <w:rsid w:val="00246735"/>
    <w:rsid w:val="00257217"/>
    <w:rsid w:val="0026220A"/>
    <w:rsid w:val="002624FE"/>
    <w:rsid w:val="002668D5"/>
    <w:rsid w:val="002705CF"/>
    <w:rsid w:val="002706DA"/>
    <w:rsid w:val="00271213"/>
    <w:rsid w:val="00277D80"/>
    <w:rsid w:val="00280097"/>
    <w:rsid w:val="00281F9D"/>
    <w:rsid w:val="00287490"/>
    <w:rsid w:val="002874F3"/>
    <w:rsid w:val="0029209E"/>
    <w:rsid w:val="002A24F6"/>
    <w:rsid w:val="002A27ED"/>
    <w:rsid w:val="002A724F"/>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4278"/>
    <w:rsid w:val="003757F2"/>
    <w:rsid w:val="003A58F2"/>
    <w:rsid w:val="003B0459"/>
    <w:rsid w:val="003C0B97"/>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05CB"/>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75B6"/>
    <w:rsid w:val="006407DE"/>
    <w:rsid w:val="006424BE"/>
    <w:rsid w:val="00643331"/>
    <w:rsid w:val="006526B4"/>
    <w:rsid w:val="00656263"/>
    <w:rsid w:val="006575AC"/>
    <w:rsid w:val="00662B89"/>
    <w:rsid w:val="00664E28"/>
    <w:rsid w:val="00672163"/>
    <w:rsid w:val="00681AD7"/>
    <w:rsid w:val="00694252"/>
    <w:rsid w:val="006A32ED"/>
    <w:rsid w:val="006A632E"/>
    <w:rsid w:val="006B3502"/>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32B8"/>
    <w:rsid w:val="007D43FF"/>
    <w:rsid w:val="007D57E4"/>
    <w:rsid w:val="007E05E9"/>
    <w:rsid w:val="007E3527"/>
    <w:rsid w:val="007F2CEF"/>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15FEE"/>
    <w:rsid w:val="00924108"/>
    <w:rsid w:val="00924C8F"/>
    <w:rsid w:val="0092501D"/>
    <w:rsid w:val="0092575A"/>
    <w:rsid w:val="0092667D"/>
    <w:rsid w:val="00930F34"/>
    <w:rsid w:val="00946579"/>
    <w:rsid w:val="009529E4"/>
    <w:rsid w:val="00953889"/>
    <w:rsid w:val="00957142"/>
    <w:rsid w:val="00962D49"/>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08BC"/>
    <w:rsid w:val="00AB1F01"/>
    <w:rsid w:val="00AB444E"/>
    <w:rsid w:val="00AB6188"/>
    <w:rsid w:val="00AB7CB7"/>
    <w:rsid w:val="00AC0A63"/>
    <w:rsid w:val="00AC2A3F"/>
    <w:rsid w:val="00AE24AF"/>
    <w:rsid w:val="00AE3AC1"/>
    <w:rsid w:val="00AF153E"/>
    <w:rsid w:val="00AF61F3"/>
    <w:rsid w:val="00AF68C4"/>
    <w:rsid w:val="00B004C7"/>
    <w:rsid w:val="00B01B57"/>
    <w:rsid w:val="00B10533"/>
    <w:rsid w:val="00B1159C"/>
    <w:rsid w:val="00B11DCB"/>
    <w:rsid w:val="00B11F2E"/>
    <w:rsid w:val="00B3031F"/>
    <w:rsid w:val="00B355DA"/>
    <w:rsid w:val="00B40D3F"/>
    <w:rsid w:val="00B479D3"/>
    <w:rsid w:val="00B631D9"/>
    <w:rsid w:val="00B63774"/>
    <w:rsid w:val="00B66AE6"/>
    <w:rsid w:val="00B751E5"/>
    <w:rsid w:val="00B75A0E"/>
    <w:rsid w:val="00B82CAB"/>
    <w:rsid w:val="00B85202"/>
    <w:rsid w:val="00B8654C"/>
    <w:rsid w:val="00B90785"/>
    <w:rsid w:val="00B92D04"/>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47C7"/>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A0157"/>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27B05"/>
    <w:rsid w:val="00D308B8"/>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D161B"/>
    <w:rsid w:val="00DE087C"/>
    <w:rsid w:val="00DE0914"/>
    <w:rsid w:val="00DE1632"/>
    <w:rsid w:val="00DE715D"/>
    <w:rsid w:val="00DF6133"/>
    <w:rsid w:val="00DF673D"/>
    <w:rsid w:val="00DF6935"/>
    <w:rsid w:val="00E00EFD"/>
    <w:rsid w:val="00E06C83"/>
    <w:rsid w:val="00E11B28"/>
    <w:rsid w:val="00E121B8"/>
    <w:rsid w:val="00E1671C"/>
    <w:rsid w:val="00E20BF6"/>
    <w:rsid w:val="00E221A8"/>
    <w:rsid w:val="00E256CB"/>
    <w:rsid w:val="00E417FE"/>
    <w:rsid w:val="00E41DFA"/>
    <w:rsid w:val="00E4404B"/>
    <w:rsid w:val="00E45C6A"/>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5D9A"/>
    <w:rsid w:val="00EF6FC7"/>
    <w:rsid w:val="00F0766C"/>
    <w:rsid w:val="00F12147"/>
    <w:rsid w:val="00F23229"/>
    <w:rsid w:val="00F266D0"/>
    <w:rsid w:val="00F26CFA"/>
    <w:rsid w:val="00F27F73"/>
    <w:rsid w:val="00F3072E"/>
    <w:rsid w:val="00F31E3F"/>
    <w:rsid w:val="00F40EDB"/>
    <w:rsid w:val="00F41600"/>
    <w:rsid w:val="00F42B8E"/>
    <w:rsid w:val="00F45FD2"/>
    <w:rsid w:val="00F573AE"/>
    <w:rsid w:val="00F61EDD"/>
    <w:rsid w:val="00F63082"/>
    <w:rsid w:val="00F65AD9"/>
    <w:rsid w:val="00F66AF2"/>
    <w:rsid w:val="00F75B70"/>
    <w:rsid w:val="00F804D3"/>
    <w:rsid w:val="00F8353E"/>
    <w:rsid w:val="00F86B8D"/>
    <w:rsid w:val="00F874E9"/>
    <w:rsid w:val="00F90625"/>
    <w:rsid w:val="00F937F3"/>
    <w:rsid w:val="00F9409A"/>
    <w:rsid w:val="00F95972"/>
    <w:rsid w:val="00FA519B"/>
    <w:rsid w:val="00FB0396"/>
    <w:rsid w:val="00FB16F6"/>
    <w:rsid w:val="00FB608B"/>
    <w:rsid w:val="00FB6B2D"/>
    <w:rsid w:val="00FC54C0"/>
    <w:rsid w:val="00FC70C0"/>
    <w:rsid w:val="00FD3B1B"/>
    <w:rsid w:val="00FD66C6"/>
    <w:rsid w:val="00FD6B80"/>
    <w:rsid w:val="00FE32C6"/>
    <w:rsid w:val="00FE38A8"/>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customStyle="1" w:styleId="GridTable1Light-Accent41">
    <w:name w:val="Grid Table 1 Light - Accent 41"/>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68079120">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769391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49904405">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wmf"/><Relationship Id="rId34" Type="http://schemas.openxmlformats.org/officeDocument/2006/relationships/chart" Target="charts/chart2.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chart" Target="charts/chart1.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292799720"/>
        <c:axId val="292800896"/>
      </c:scatterChart>
      <c:valAx>
        <c:axId val="2927997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92800896"/>
        <c:crosses val="autoZero"/>
        <c:crossBetween val="midCat"/>
      </c:valAx>
      <c:valAx>
        <c:axId val="29280089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92799720"/>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292800504"/>
        <c:axId val="291152736"/>
      </c:scatterChart>
      <c:valAx>
        <c:axId val="2928005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291152736"/>
        <c:crosses val="autoZero"/>
        <c:crossBetween val="midCat"/>
      </c:valAx>
      <c:valAx>
        <c:axId val="29115273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292800504"/>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ECE-4F9A-A9CC-74FAB2E69B7C}"/>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ECE-4F9A-A9CC-74FAB2E69B7C}"/>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ECE-4F9A-A9CC-74FAB2E69B7C}"/>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ECE-4F9A-A9CC-74FAB2E69B7C}"/>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ECE-4F9A-A9CC-74FAB2E69B7C}"/>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6.7158269290198014</c:v>
                </c:pt>
                <c:pt idx="5">
                  <c:v>7.5508289873994894</c:v>
                </c:pt>
                <c:pt idx="6">
                  <c:v>8.493821852711104</c:v>
                </c:pt>
                <c:pt idx="7">
                  <c:v>9.0464436592672257</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3ECE-4F9A-A9CC-74FAB2E69B7C}"/>
            </c:ext>
          </c:extLst>
        </c:ser>
        <c:dLbls>
          <c:showLegendKey val="0"/>
          <c:showVal val="0"/>
          <c:showCatName val="0"/>
          <c:showSerName val="0"/>
          <c:showPercent val="0"/>
          <c:showBubbleSize val="0"/>
        </c:dLbls>
        <c:axId val="291153520"/>
        <c:axId val="291153912"/>
      </c:scatterChart>
      <c:valAx>
        <c:axId val="2911535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291153912"/>
        <c:crosses val="autoZero"/>
        <c:crossBetween val="midCat"/>
      </c:valAx>
      <c:valAx>
        <c:axId val="29115391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291153520"/>
        <c:crosses val="autoZero"/>
        <c:crossBetween val="midCat"/>
      </c:valAx>
      <c:spPr>
        <a:solidFill>
          <a:srgbClr val="C0C0C0"/>
        </a:solidFill>
        <a:ln w="12700">
          <a:solidFill>
            <a:srgbClr val="808080"/>
          </a:solidFill>
          <a:prstDash val="solid"/>
        </a:ln>
      </c:spPr>
    </c:plotArea>
    <c:legend>
      <c:legendPos val="r"/>
      <c:layout>
        <c:manualLayout>
          <c:xMode val="edge"/>
          <c:yMode val="edge"/>
          <c:x val="0.71392723601857455"/>
          <c:y val="0.21865932157719828"/>
          <c:w val="0.21659916656203848"/>
          <c:h val="0.602879354909533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291155480"/>
        <c:axId val="291154696"/>
      </c:scatterChart>
      <c:valAx>
        <c:axId val="29115548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91154696"/>
        <c:crosses val="autoZero"/>
        <c:crossBetween val="midCat"/>
      </c:valAx>
      <c:valAx>
        <c:axId val="29115469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9115548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CEC8-48F7-A3B3-0E4431B4D67F}"/>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CEC8-48F7-A3B3-0E4431B4D67F}"/>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CEC8-48F7-A3B3-0E4431B4D67F}"/>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CEC8-48F7-A3B3-0E4431B4D67F}"/>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CEC8-48F7-A3B3-0E4431B4D67F}"/>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6.3623176143670648</c:v>
                </c:pt>
                <c:pt idx="6">
                  <c:v>6.9860040582642249</c:v>
                </c:pt>
                <c:pt idx="7">
                  <c:v>7.6966600106654335</c:v>
                </c:pt>
                <c:pt idx="8">
                  <c:v>8.0255558307615349</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CEC8-48F7-A3B3-0E4431B4D67F}"/>
            </c:ext>
          </c:extLst>
        </c:ser>
        <c:dLbls>
          <c:showLegendKey val="0"/>
          <c:showVal val="0"/>
          <c:showCatName val="0"/>
          <c:showSerName val="0"/>
          <c:showPercent val="0"/>
          <c:showBubbleSize val="0"/>
        </c:dLbls>
        <c:axId val="291151952"/>
        <c:axId val="291152344"/>
      </c:scatterChart>
      <c:valAx>
        <c:axId val="2911519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91152344"/>
        <c:crosses val="autoZero"/>
        <c:crossBetween val="midCat"/>
      </c:valAx>
      <c:valAx>
        <c:axId val="29115234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291151952"/>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31907929271998892"/>
          <c:w val="0.1758475762883851"/>
          <c:h val="0.41776384859787263"/>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FCF955A1-055F-4FA4-8066-2F303417E137}">
  <ds:schemaRefs>
    <ds:schemaRef ds:uri="http://schemas.openxmlformats.org/officeDocument/2006/bibliography"/>
  </ds:schemaRefs>
</ds:datastoreItem>
</file>

<file path=customXml/itemProps4.xml><?xml version="1.0" encoding="utf-8"?>
<ds:datastoreItem xmlns:ds="http://schemas.openxmlformats.org/officeDocument/2006/customXml" ds:itemID="{6E44F670-814E-4B08-817A-099496D3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17</TotalTime>
  <Pages>17</Pages>
  <Words>5674</Words>
  <Characters>31212</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36813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Rafaela Cordoba</cp:lastModifiedBy>
  <cp:revision>5</cp:revision>
  <cp:lastPrinted>2015-06-05T17:10:00Z</cp:lastPrinted>
  <dcterms:created xsi:type="dcterms:W3CDTF">2015-06-05T17:05:00Z</dcterms:created>
  <dcterms:modified xsi:type="dcterms:W3CDTF">2015-06-05T17:34:00Z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