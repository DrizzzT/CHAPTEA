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s-AR"/>
        </w:rPr>
        <w:id w:val="-2045046398"/>
        <w:docPartObj>
          <w:docPartGallery w:val="Cover Pages"/>
          <w:docPartUnique/>
        </w:docPartObj>
      </w:sdtPr>
      <w:sdtEndPr>
        <w:rPr>
          <w:rFonts w:ascii="Calibri" w:hAnsi="Calibri"/>
          <w:noProof/>
        </w:rPr>
      </w:sdtEndPr>
      <w:sdtContent>
        <w:p w14:paraId="0605AF8D" w14:textId="1E7182CE" w:rsidR="00F63082" w:rsidRPr="004619FD" w:rsidRDefault="00A3039C">
          <w:pPr>
            <w:pStyle w:val="Sinespaciado"/>
            <w:rPr>
              <w:lang w:val="es-AR"/>
            </w:rPr>
          </w:pPr>
          <w:r>
            <w:rPr>
              <w:noProof/>
              <w:lang w:val="es-AR" w:eastAsia="es-AR"/>
            </w:rPr>
            <mc:AlternateContent>
              <mc:Choice Requires="wpg">
                <w:drawing>
                  <wp:anchor distT="0" distB="0" distL="114300" distR="114300" simplePos="0" relativeHeight="251658240" behindDoc="1" locked="0" layoutInCell="1" allowOverlap="1" wp14:anchorId="7BDB85FD" wp14:editId="4DFDD8C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489835" cy="10156825"/>
                    <wp:effectExtent l="0" t="0" r="635" b="14605"/>
                    <wp:wrapNone/>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9835" cy="10156825"/>
                              <a:chOff x="0" y="0"/>
                              <a:chExt cx="21945" cy="91257"/>
                            </a:xfrm>
                          </wpg:grpSpPr>
                          <wps:wsp>
                            <wps:cNvPr id="4" name="Rectángulo 3"/>
                            <wps:cNvSpPr>
                              <a:spLocks noChangeArrowheads="1"/>
                            </wps:cNvSpPr>
                            <wps:spPr bwMode="auto">
                              <a:xfrm>
                                <a:off x="0" y="0"/>
                                <a:ext cx="1945" cy="91257"/>
                              </a:xfrm>
                              <a:prstGeom prst="rect">
                                <a:avLst/>
                              </a:prstGeom>
                              <a:solidFill>
                                <a:schemeClr val="tx2">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5" name="Pentágono 4"/>
                            <wps:cNvSpPr>
                              <a:spLocks noChangeArrowheads="1"/>
                            </wps:cNvSpPr>
                            <wps:spPr bwMode="auto">
                              <a:xfrm>
                                <a:off x="0" y="14668"/>
                                <a:ext cx="21945" cy="5521"/>
                              </a:xfrm>
                              <a:prstGeom prst="homePlate">
                                <a:avLst>
                                  <a:gd name="adj" fmla="val 49998"/>
                                </a:avLst>
                              </a:pr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74038EFE" w14:textId="77777777" w:rsidR="00B92D04" w:rsidRPr="00F63082" w:rsidRDefault="00B546FA" w:rsidP="00F63082">
                                  <w:pPr>
                                    <w:pStyle w:val="Sinespaciado"/>
                                    <w:jc w:val="center"/>
                                    <w:rPr>
                                      <w:color w:val="FFFFFF" w:themeColor="background1"/>
                                      <w:sz w:val="28"/>
                                      <w:szCs w:val="28"/>
                                      <w:lang w:val="es-ES"/>
                                    </w:rPr>
                                  </w:pPr>
                                  <w:sdt>
                                    <w:sdtPr>
                                      <w:rPr>
                                        <w:caps/>
                                        <w:color w:val="595959" w:themeColor="text1" w:themeTint="A6"/>
                                        <w:sz w:val="20"/>
                                        <w:szCs w:val="20"/>
                                        <w:lang w:val="es-ES"/>
                                      </w:rPr>
                                      <w:alias w:val="Compañía"/>
                                      <w:tag w:val=""/>
                                      <w:id w:val="-1856333734"/>
                                      <w:dataBinding w:prefixMappings="xmlns:ns0='http://schemas.openxmlformats.org/officeDocument/2006/extended-properties' " w:xpath="/ns0:Properties[1]/ns0:Company[1]" w:storeItemID="{6668398D-A668-4E3E-A5EB-62B293D839F1}"/>
                                      <w:text/>
                                    </w:sdtPr>
                                    <w:sdtEndPr/>
                                    <w:sdtContent>
                                      <w:r w:rsidR="00B92D04" w:rsidRPr="00F63082">
                                        <w:rPr>
                                          <w:caps/>
                                          <w:color w:val="595959" w:themeColor="text1" w:themeTint="A6"/>
                                          <w:sz w:val="20"/>
                                          <w:szCs w:val="20"/>
                                          <w:lang w:val="es-ES"/>
                                        </w:rPr>
                                        <w:t>Universidad nacional de jujuy Facultad de Ingeniería</w:t>
                                      </w:r>
                                    </w:sdtContent>
                                  </w:sdt>
                                </w:p>
                              </w:txbxContent>
                            </wps:txbx>
                            <wps:bodyPr rot="0" vert="horz" wrap="square" lIns="91440" tIns="0" rIns="182880" bIns="0" anchor="ctr" anchorCtr="0" upright="1">
                              <a:noAutofit/>
                            </wps:bodyPr>
                          </wps:wsp>
                          <wpg:grpSp>
                            <wpg:cNvPr id="6" name="Grupo 5"/>
                            <wpg:cNvGrpSpPr>
                              <a:grpSpLocks/>
                            </wpg:cNvGrpSpPr>
                            <wpg:grpSpPr bwMode="auto">
                              <a:xfrm>
                                <a:off x="762" y="42100"/>
                                <a:ext cx="20574" cy="49103"/>
                                <a:chOff x="806" y="42118"/>
                                <a:chExt cx="13062" cy="31210"/>
                              </a:xfrm>
                            </wpg:grpSpPr>
                            <wpg:grpSp>
                              <wpg:cNvPr id="7" name="Grupo 6"/>
                              <wpg:cNvGrpSpPr>
                                <a:grpSpLocks noChangeAspect="1"/>
                              </wpg:cNvGrpSpPr>
                              <wpg:grpSpPr bwMode="auto">
                                <a:xfrm>
                                  <a:off x="1410" y="42118"/>
                                  <a:ext cx="10478" cy="31210"/>
                                  <a:chOff x="1410" y="42118"/>
                                  <a:chExt cx="10477" cy="31210"/>
                                </a:xfrm>
                              </wpg:grpSpPr>
                              <wps:wsp>
                                <wps:cNvPr id="8" name="Forma libre 20"/>
                                <wps:cNvSpPr>
                                  <a:spLocks/>
                                </wps:cNvSpPr>
                                <wps:spPr bwMode="auto">
                                  <a:xfrm>
                                    <a:off x="3696" y="62168"/>
                                    <a:ext cx="1937" cy="6985"/>
                                  </a:xfrm>
                                  <a:custGeom>
                                    <a:avLst/>
                                    <a:gdLst>
                                      <a:gd name="T0" fmla="*/ 0 w 122"/>
                                      <a:gd name="T1" fmla="*/ 0 h 440"/>
                                      <a:gd name="T2" fmla="*/ 61913 w 122"/>
                                      <a:gd name="T3" fmla="*/ 241300 h 440"/>
                                      <a:gd name="T4" fmla="*/ 133350 w 122"/>
                                      <a:gd name="T5" fmla="*/ 482600 h 440"/>
                                      <a:gd name="T6" fmla="*/ 193675 w 122"/>
                                      <a:gd name="T7" fmla="*/ 661988 h 440"/>
                                      <a:gd name="T8" fmla="*/ 193675 w 122"/>
                                      <a:gd name="T9" fmla="*/ 698500 h 440"/>
                                      <a:gd name="T10" fmla="*/ 120650 w 122"/>
                                      <a:gd name="T11" fmla="*/ 485775 h 440"/>
                                      <a:gd name="T12" fmla="*/ 61913 w 122"/>
                                      <a:gd name="T13" fmla="*/ 285750 h 440"/>
                                      <a:gd name="T14" fmla="*/ 9525 w 122"/>
                                      <a:gd name="T15" fmla="*/ 84138 h 440"/>
                                      <a:gd name="T16" fmla="*/ 0 w 122"/>
                                      <a:gd name="T17" fmla="*/ 0 h 44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9" name="Forma libre 21"/>
                                <wps:cNvSpPr>
                                  <a:spLocks/>
                                </wps:cNvSpPr>
                                <wps:spPr bwMode="auto">
                                  <a:xfrm>
                                    <a:off x="5728" y="69058"/>
                                    <a:ext cx="1842" cy="4270"/>
                                  </a:xfrm>
                                  <a:custGeom>
                                    <a:avLst/>
                                    <a:gdLst>
                                      <a:gd name="T0" fmla="*/ 0 w 116"/>
                                      <a:gd name="T1" fmla="*/ 0 h 269"/>
                                      <a:gd name="T2" fmla="*/ 12700 w 116"/>
                                      <a:gd name="T3" fmla="*/ 30163 h 269"/>
                                      <a:gd name="T4" fmla="*/ 58738 w 116"/>
                                      <a:gd name="T5" fmla="*/ 147638 h 269"/>
                                      <a:gd name="T6" fmla="*/ 106363 w 116"/>
                                      <a:gd name="T7" fmla="*/ 265113 h 269"/>
                                      <a:gd name="T8" fmla="*/ 184150 w 116"/>
                                      <a:gd name="T9" fmla="*/ 427038 h 269"/>
                                      <a:gd name="T10" fmla="*/ 171450 w 116"/>
                                      <a:gd name="T11" fmla="*/ 427038 h 269"/>
                                      <a:gd name="T12" fmla="*/ 95250 w 116"/>
                                      <a:gd name="T13" fmla="*/ 268288 h 269"/>
                                      <a:gd name="T14" fmla="*/ 47625 w 116"/>
                                      <a:gd name="T15" fmla="*/ 155575 h 269"/>
                                      <a:gd name="T16" fmla="*/ 1588 w 116"/>
                                      <a:gd name="T17" fmla="*/ 39688 h 269"/>
                                      <a:gd name="T18" fmla="*/ 0 w 116"/>
                                      <a:gd name="T19" fmla="*/ 0 h 26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0" name="Forma libre 22"/>
                                <wps:cNvSpPr>
                                  <a:spLocks/>
                                </wps:cNvSpPr>
                                <wps:spPr bwMode="auto">
                                  <a:xfrm>
                                    <a:off x="1410" y="42118"/>
                                    <a:ext cx="2223" cy="20193"/>
                                  </a:xfrm>
                                  <a:custGeom>
                                    <a:avLst/>
                                    <a:gdLst>
                                      <a:gd name="T0" fmla="*/ 0 w 140"/>
                                      <a:gd name="T1" fmla="*/ 0 h 1272"/>
                                      <a:gd name="T2" fmla="*/ 0 w 140"/>
                                      <a:gd name="T3" fmla="*/ 0 h 1272"/>
                                      <a:gd name="T4" fmla="*/ 1588 w 140"/>
                                      <a:gd name="T5" fmla="*/ 125413 h 1272"/>
                                      <a:gd name="T6" fmla="*/ 4763 w 140"/>
                                      <a:gd name="T7" fmla="*/ 252413 h 1272"/>
                                      <a:gd name="T8" fmla="*/ 19050 w 140"/>
                                      <a:gd name="T9" fmla="*/ 503238 h 1272"/>
                                      <a:gd name="T10" fmla="*/ 36513 w 140"/>
                                      <a:gd name="T11" fmla="*/ 755650 h 1272"/>
                                      <a:gd name="T12" fmla="*/ 61913 w 140"/>
                                      <a:gd name="T13" fmla="*/ 1006475 h 1272"/>
                                      <a:gd name="T14" fmla="*/ 92075 w 140"/>
                                      <a:gd name="T15" fmla="*/ 1257300 h 1272"/>
                                      <a:gd name="T16" fmla="*/ 131763 w 140"/>
                                      <a:gd name="T17" fmla="*/ 1504950 h 1272"/>
                                      <a:gd name="T18" fmla="*/ 169863 w 140"/>
                                      <a:gd name="T19" fmla="*/ 1724025 h 1272"/>
                                      <a:gd name="T20" fmla="*/ 214313 w 140"/>
                                      <a:gd name="T21" fmla="*/ 1941513 h 1272"/>
                                      <a:gd name="T22" fmla="*/ 222250 w 140"/>
                                      <a:gd name="T23" fmla="*/ 2019300 h 1272"/>
                                      <a:gd name="T24" fmla="*/ 219075 w 140"/>
                                      <a:gd name="T25" fmla="*/ 2003425 h 1272"/>
                                      <a:gd name="T26" fmla="*/ 166688 w 140"/>
                                      <a:gd name="T27" fmla="*/ 1755775 h 1272"/>
                                      <a:gd name="T28" fmla="*/ 122238 w 140"/>
                                      <a:gd name="T29" fmla="*/ 1506538 h 1272"/>
                                      <a:gd name="T30" fmla="*/ 84138 w 140"/>
                                      <a:gd name="T31" fmla="*/ 1257300 h 1272"/>
                                      <a:gd name="T32" fmla="*/ 55563 w 140"/>
                                      <a:gd name="T33" fmla="*/ 1006475 h 1272"/>
                                      <a:gd name="T34" fmla="*/ 31750 w 140"/>
                                      <a:gd name="T35" fmla="*/ 755650 h 1272"/>
                                      <a:gd name="T36" fmla="*/ 14288 w 140"/>
                                      <a:gd name="T37" fmla="*/ 503238 h 1272"/>
                                      <a:gd name="T38" fmla="*/ 3175 w 140"/>
                                      <a:gd name="T39" fmla="*/ 252413 h 1272"/>
                                      <a:gd name="T40" fmla="*/ 0 w 140"/>
                                      <a:gd name="T41" fmla="*/ 125413 h 1272"/>
                                      <a:gd name="T42" fmla="*/ 0 w 140"/>
                                      <a:gd name="T43" fmla="*/ 0 h 1272"/>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2" name="Forma libre 23"/>
                                <wps:cNvSpPr>
                                  <a:spLocks/>
                                </wps:cNvSpPr>
                                <wps:spPr bwMode="auto">
                                  <a:xfrm>
                                    <a:off x="3410" y="48611"/>
                                    <a:ext cx="715" cy="13557"/>
                                  </a:xfrm>
                                  <a:custGeom>
                                    <a:avLst/>
                                    <a:gdLst>
                                      <a:gd name="T0" fmla="*/ 71438 w 45"/>
                                      <a:gd name="T1" fmla="*/ 0 h 854"/>
                                      <a:gd name="T2" fmla="*/ 71438 w 45"/>
                                      <a:gd name="T3" fmla="*/ 0 h 854"/>
                                      <a:gd name="T4" fmla="*/ 55563 w 45"/>
                                      <a:gd name="T5" fmla="*/ 104775 h 854"/>
                                      <a:gd name="T6" fmla="*/ 41275 w 45"/>
                                      <a:gd name="T7" fmla="*/ 211138 h 854"/>
                                      <a:gd name="T8" fmla="*/ 22225 w 45"/>
                                      <a:gd name="T9" fmla="*/ 423863 h 854"/>
                                      <a:gd name="T10" fmla="*/ 9525 w 45"/>
                                      <a:gd name="T11" fmla="*/ 636588 h 854"/>
                                      <a:gd name="T12" fmla="*/ 4763 w 45"/>
                                      <a:gd name="T13" fmla="*/ 847725 h 854"/>
                                      <a:gd name="T14" fmla="*/ 9525 w 45"/>
                                      <a:gd name="T15" fmla="*/ 1062038 h 854"/>
                                      <a:gd name="T16" fmla="*/ 22225 w 45"/>
                                      <a:gd name="T17" fmla="*/ 1274763 h 854"/>
                                      <a:gd name="T18" fmla="*/ 28575 w 45"/>
                                      <a:gd name="T19" fmla="*/ 1355725 h 854"/>
                                      <a:gd name="T20" fmla="*/ 28575 w 45"/>
                                      <a:gd name="T21" fmla="*/ 1350963 h 854"/>
                                      <a:gd name="T22" fmla="*/ 14288 w 45"/>
                                      <a:gd name="T23" fmla="*/ 1292225 h 854"/>
                                      <a:gd name="T24" fmla="*/ 12700 w 45"/>
                                      <a:gd name="T25" fmla="*/ 1274763 h 854"/>
                                      <a:gd name="T26" fmla="*/ 1588 w 45"/>
                                      <a:gd name="T27" fmla="*/ 1062038 h 854"/>
                                      <a:gd name="T28" fmla="*/ 0 w 45"/>
                                      <a:gd name="T29" fmla="*/ 847725 h 854"/>
                                      <a:gd name="T30" fmla="*/ 4763 w 45"/>
                                      <a:gd name="T31" fmla="*/ 636588 h 854"/>
                                      <a:gd name="T32" fmla="*/ 19050 w 45"/>
                                      <a:gd name="T33" fmla="*/ 423863 h 854"/>
                                      <a:gd name="T34" fmla="*/ 39688 w 45"/>
                                      <a:gd name="T35" fmla="*/ 209550 h 854"/>
                                      <a:gd name="T36" fmla="*/ 53975 w 45"/>
                                      <a:gd name="T37" fmla="*/ 104775 h 854"/>
                                      <a:gd name="T38" fmla="*/ 71438 w 45"/>
                                      <a:gd name="T39" fmla="*/ 0 h 854"/>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3" name="Forma libre 24"/>
                                <wps:cNvSpPr>
                                  <a:spLocks/>
                                </wps:cNvSpPr>
                                <wps:spPr bwMode="auto">
                                  <a:xfrm>
                                    <a:off x="3633" y="62311"/>
                                    <a:ext cx="2444" cy="9985"/>
                                  </a:xfrm>
                                  <a:custGeom>
                                    <a:avLst/>
                                    <a:gdLst>
                                      <a:gd name="T0" fmla="*/ 0 w 154"/>
                                      <a:gd name="T1" fmla="*/ 0 h 629"/>
                                      <a:gd name="T2" fmla="*/ 15875 w 154"/>
                                      <a:gd name="T3" fmla="*/ 69850 h 629"/>
                                      <a:gd name="T4" fmla="*/ 33338 w 154"/>
                                      <a:gd name="T5" fmla="*/ 200025 h 629"/>
                                      <a:gd name="T6" fmla="*/ 53975 w 154"/>
                                      <a:gd name="T7" fmla="*/ 328613 h 629"/>
                                      <a:gd name="T8" fmla="*/ 84138 w 154"/>
                                      <a:gd name="T9" fmla="*/ 465138 h 629"/>
                                      <a:gd name="T10" fmla="*/ 119063 w 154"/>
                                      <a:gd name="T11" fmla="*/ 603250 h 629"/>
                                      <a:gd name="T12" fmla="*/ 158750 w 154"/>
                                      <a:gd name="T13" fmla="*/ 739775 h 629"/>
                                      <a:gd name="T14" fmla="*/ 190500 w 154"/>
                                      <a:gd name="T15" fmla="*/ 827088 h 629"/>
                                      <a:gd name="T16" fmla="*/ 223838 w 154"/>
                                      <a:gd name="T17" fmla="*/ 914400 h 629"/>
                                      <a:gd name="T18" fmla="*/ 241300 w 154"/>
                                      <a:gd name="T19" fmla="*/ 981075 h 629"/>
                                      <a:gd name="T20" fmla="*/ 244475 w 154"/>
                                      <a:gd name="T21" fmla="*/ 998538 h 629"/>
                                      <a:gd name="T22" fmla="*/ 222250 w 154"/>
                                      <a:gd name="T23" fmla="*/ 944563 h 629"/>
                                      <a:gd name="T24" fmla="*/ 182563 w 154"/>
                                      <a:gd name="T25" fmla="*/ 844550 h 629"/>
                                      <a:gd name="T26" fmla="*/ 147638 w 154"/>
                                      <a:gd name="T27" fmla="*/ 742950 h 629"/>
                                      <a:gd name="T28" fmla="*/ 106363 w 154"/>
                                      <a:gd name="T29" fmla="*/ 608013 h 629"/>
                                      <a:gd name="T30" fmla="*/ 74613 w 154"/>
                                      <a:gd name="T31" fmla="*/ 468313 h 629"/>
                                      <a:gd name="T32" fmla="*/ 44450 w 154"/>
                                      <a:gd name="T33" fmla="*/ 328613 h 629"/>
                                      <a:gd name="T34" fmla="*/ 19050 w 154"/>
                                      <a:gd name="T35" fmla="*/ 165100 h 629"/>
                                      <a:gd name="T36" fmla="*/ 0 w 154"/>
                                      <a:gd name="T37" fmla="*/ 0 h 62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4" name="Forma libre 25"/>
                                <wps:cNvSpPr>
                                  <a:spLocks/>
                                </wps:cNvSpPr>
                                <wps:spPr bwMode="auto">
                                  <a:xfrm>
                                    <a:off x="6204" y="72233"/>
                                    <a:ext cx="524" cy="1095"/>
                                  </a:xfrm>
                                  <a:custGeom>
                                    <a:avLst/>
                                    <a:gdLst>
                                      <a:gd name="T0" fmla="*/ 0 w 33"/>
                                      <a:gd name="T1" fmla="*/ 0 h 69"/>
                                      <a:gd name="T2" fmla="*/ 52388 w 33"/>
                                      <a:gd name="T3" fmla="*/ 109538 h 69"/>
                                      <a:gd name="T4" fmla="*/ 38100 w 33"/>
                                      <a:gd name="T5" fmla="*/ 109538 h 69"/>
                                      <a:gd name="T6" fmla="*/ 19050 w 33"/>
                                      <a:gd name="T7" fmla="*/ 55563 h 69"/>
                                      <a:gd name="T8" fmla="*/ 0 w 33"/>
                                      <a:gd name="T9" fmla="*/ 0 h 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69">
                                        <a:moveTo>
                                          <a:pt x="0" y="0"/>
                                        </a:moveTo>
                                        <a:lnTo>
                                          <a:pt x="33" y="69"/>
                                        </a:lnTo>
                                        <a:lnTo>
                                          <a:pt x="24" y="69"/>
                                        </a:lnTo>
                                        <a:lnTo>
                                          <a:pt x="12" y="3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5" name="Forma libre 26"/>
                                <wps:cNvSpPr>
                                  <a:spLocks/>
                                </wps:cNvSpPr>
                                <wps:spPr bwMode="auto">
                                  <a:xfrm>
                                    <a:off x="3553" y="61533"/>
                                    <a:ext cx="238" cy="1476"/>
                                  </a:xfrm>
                                  <a:custGeom>
                                    <a:avLst/>
                                    <a:gdLst>
                                      <a:gd name="T0" fmla="*/ 0 w 15"/>
                                      <a:gd name="T1" fmla="*/ 0 h 93"/>
                                      <a:gd name="T2" fmla="*/ 14288 w 15"/>
                                      <a:gd name="T3" fmla="*/ 58738 h 93"/>
                                      <a:gd name="T4" fmla="*/ 14288 w 15"/>
                                      <a:gd name="T5" fmla="*/ 63500 h 93"/>
                                      <a:gd name="T6" fmla="*/ 23813 w 15"/>
                                      <a:gd name="T7" fmla="*/ 147638 h 93"/>
                                      <a:gd name="T8" fmla="*/ 7938 w 15"/>
                                      <a:gd name="T9" fmla="*/ 77788 h 93"/>
                                      <a:gd name="T10" fmla="*/ 0 w 15"/>
                                      <a:gd name="T11" fmla="*/ 0 h 9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3">
                                        <a:moveTo>
                                          <a:pt x="0" y="0"/>
                                        </a:moveTo>
                                        <a:lnTo>
                                          <a:pt x="9" y="37"/>
                                        </a:lnTo>
                                        <a:lnTo>
                                          <a:pt x="9" y="40"/>
                                        </a:lnTo>
                                        <a:lnTo>
                                          <a:pt x="15" y="93"/>
                                        </a:lnTo>
                                        <a:lnTo>
                                          <a:pt x="5" y="49"/>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6" name="Forma libre 27"/>
                                <wps:cNvSpPr>
                                  <a:spLocks/>
                                </wps:cNvSpPr>
                                <wps:spPr bwMode="auto">
                                  <a:xfrm>
                                    <a:off x="5633" y="56897"/>
                                    <a:ext cx="6255" cy="12161"/>
                                  </a:xfrm>
                                  <a:custGeom>
                                    <a:avLst/>
                                    <a:gdLst>
                                      <a:gd name="T0" fmla="*/ 625475 w 394"/>
                                      <a:gd name="T1" fmla="*/ 0 h 766"/>
                                      <a:gd name="T2" fmla="*/ 625475 w 394"/>
                                      <a:gd name="T3" fmla="*/ 0 h 766"/>
                                      <a:gd name="T4" fmla="*/ 565150 w 394"/>
                                      <a:gd name="T5" fmla="*/ 60325 h 766"/>
                                      <a:gd name="T6" fmla="*/ 506413 w 394"/>
                                      <a:gd name="T7" fmla="*/ 122238 h 766"/>
                                      <a:gd name="T8" fmla="*/ 450850 w 394"/>
                                      <a:gd name="T9" fmla="*/ 185738 h 766"/>
                                      <a:gd name="T10" fmla="*/ 395288 w 394"/>
                                      <a:gd name="T11" fmla="*/ 254000 h 766"/>
                                      <a:gd name="T12" fmla="*/ 328613 w 394"/>
                                      <a:gd name="T13" fmla="*/ 346075 h 766"/>
                                      <a:gd name="T14" fmla="*/ 266700 w 394"/>
                                      <a:gd name="T15" fmla="*/ 438150 h 766"/>
                                      <a:gd name="T16" fmla="*/ 207963 w 394"/>
                                      <a:gd name="T17" fmla="*/ 538163 h 766"/>
                                      <a:gd name="T18" fmla="*/ 155575 w 394"/>
                                      <a:gd name="T19" fmla="*/ 638175 h 766"/>
                                      <a:gd name="T20" fmla="*/ 109538 w 394"/>
                                      <a:gd name="T21" fmla="*/ 741363 h 766"/>
                                      <a:gd name="T22" fmla="*/ 71438 w 394"/>
                                      <a:gd name="T23" fmla="*/ 849313 h 766"/>
                                      <a:gd name="T24" fmla="*/ 41275 w 394"/>
                                      <a:gd name="T25" fmla="*/ 958850 h 766"/>
                                      <a:gd name="T26" fmla="*/ 22225 w 394"/>
                                      <a:gd name="T27" fmla="*/ 1068388 h 766"/>
                                      <a:gd name="T28" fmla="*/ 11113 w 394"/>
                                      <a:gd name="T29" fmla="*/ 1184275 h 766"/>
                                      <a:gd name="T30" fmla="*/ 9525 w 394"/>
                                      <a:gd name="T31" fmla="*/ 1216025 h 766"/>
                                      <a:gd name="T32" fmla="*/ 0 w 394"/>
                                      <a:gd name="T33" fmla="*/ 1189038 h 766"/>
                                      <a:gd name="T34" fmla="*/ 1588 w 394"/>
                                      <a:gd name="T35" fmla="*/ 1181100 h 766"/>
                                      <a:gd name="T36" fmla="*/ 11113 w 394"/>
                                      <a:gd name="T37" fmla="*/ 1068388 h 766"/>
                                      <a:gd name="T38" fmla="*/ 33338 w 394"/>
                                      <a:gd name="T39" fmla="*/ 957263 h 766"/>
                                      <a:gd name="T40" fmla="*/ 63500 w 394"/>
                                      <a:gd name="T41" fmla="*/ 846138 h 766"/>
                                      <a:gd name="T42" fmla="*/ 103188 w 394"/>
                                      <a:gd name="T43" fmla="*/ 739775 h 766"/>
                                      <a:gd name="T44" fmla="*/ 149225 w 394"/>
                                      <a:gd name="T45" fmla="*/ 635000 h 766"/>
                                      <a:gd name="T46" fmla="*/ 201613 w 394"/>
                                      <a:gd name="T47" fmla="*/ 533400 h 766"/>
                                      <a:gd name="T48" fmla="*/ 260350 w 394"/>
                                      <a:gd name="T49" fmla="*/ 436563 h 766"/>
                                      <a:gd name="T50" fmla="*/ 323850 w 394"/>
                                      <a:gd name="T51" fmla="*/ 341313 h 766"/>
                                      <a:gd name="T52" fmla="*/ 393700 w 394"/>
                                      <a:gd name="T53" fmla="*/ 250825 h 766"/>
                                      <a:gd name="T54" fmla="*/ 447675 w 394"/>
                                      <a:gd name="T55" fmla="*/ 184150 h 766"/>
                                      <a:gd name="T56" fmla="*/ 504825 w 394"/>
                                      <a:gd name="T57" fmla="*/ 120650 h 766"/>
                                      <a:gd name="T58" fmla="*/ 561975 w 394"/>
                                      <a:gd name="T59" fmla="*/ 58738 h 766"/>
                                      <a:gd name="T60" fmla="*/ 625475 w 394"/>
                                      <a:gd name="T61" fmla="*/ 0 h 76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7" name="Forma libre 28"/>
                                <wps:cNvSpPr>
                                  <a:spLocks/>
                                </wps:cNvSpPr>
                                <wps:spPr bwMode="auto">
                                  <a:xfrm>
                                    <a:off x="5633" y="69153"/>
                                    <a:ext cx="571" cy="3080"/>
                                  </a:xfrm>
                                  <a:custGeom>
                                    <a:avLst/>
                                    <a:gdLst>
                                      <a:gd name="T0" fmla="*/ 0 w 36"/>
                                      <a:gd name="T1" fmla="*/ 0 h 194"/>
                                      <a:gd name="T2" fmla="*/ 9525 w 36"/>
                                      <a:gd name="T3" fmla="*/ 25400 h 194"/>
                                      <a:gd name="T4" fmla="*/ 11113 w 36"/>
                                      <a:gd name="T5" fmla="*/ 30163 h 194"/>
                                      <a:gd name="T6" fmla="*/ 17463 w 36"/>
                                      <a:gd name="T7" fmla="*/ 127000 h 194"/>
                                      <a:gd name="T8" fmla="*/ 31750 w 36"/>
                                      <a:gd name="T9" fmla="*/ 209550 h 194"/>
                                      <a:gd name="T10" fmla="*/ 52388 w 36"/>
                                      <a:gd name="T11" fmla="*/ 293688 h 194"/>
                                      <a:gd name="T12" fmla="*/ 57150 w 36"/>
                                      <a:gd name="T13" fmla="*/ 307975 h 194"/>
                                      <a:gd name="T14" fmla="*/ 33338 w 36"/>
                                      <a:gd name="T15" fmla="*/ 255588 h 194"/>
                                      <a:gd name="T16" fmla="*/ 23813 w 36"/>
                                      <a:gd name="T17" fmla="*/ 230188 h 194"/>
                                      <a:gd name="T18" fmla="*/ 7938 w 36"/>
                                      <a:gd name="T19" fmla="*/ 128588 h 194"/>
                                      <a:gd name="T20" fmla="*/ 1588 w 36"/>
                                      <a:gd name="T21" fmla="*/ 65088 h 194"/>
                                      <a:gd name="T22" fmla="*/ 0 w 36"/>
                                      <a:gd name="T23" fmla="*/ 0 h 194"/>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8" name="Forma libre 29"/>
                                <wps:cNvSpPr>
                                  <a:spLocks/>
                                </wps:cNvSpPr>
                                <wps:spPr bwMode="auto">
                                  <a:xfrm>
                                    <a:off x="6077" y="72296"/>
                                    <a:ext cx="493" cy="1032"/>
                                  </a:xfrm>
                                  <a:custGeom>
                                    <a:avLst/>
                                    <a:gdLst>
                                      <a:gd name="T0" fmla="*/ 0 w 31"/>
                                      <a:gd name="T1" fmla="*/ 0 h 65"/>
                                      <a:gd name="T2" fmla="*/ 49213 w 31"/>
                                      <a:gd name="T3" fmla="*/ 103188 h 65"/>
                                      <a:gd name="T4" fmla="*/ 36513 w 31"/>
                                      <a:gd name="T5" fmla="*/ 103188 h 65"/>
                                      <a:gd name="T6" fmla="*/ 0 w 31"/>
                                      <a:gd name="T7" fmla="*/ 0 h 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5">
                                        <a:moveTo>
                                          <a:pt x="0" y="0"/>
                                        </a:moveTo>
                                        <a:lnTo>
                                          <a:pt x="31" y="65"/>
                                        </a:lnTo>
                                        <a:lnTo>
                                          <a:pt x="23" y="6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9" name="Forma libre 30"/>
                                <wps:cNvSpPr>
                                  <a:spLocks/>
                                </wps:cNvSpPr>
                                <wps:spPr bwMode="auto">
                                  <a:xfrm>
                                    <a:off x="5633" y="68788"/>
                                    <a:ext cx="111" cy="666"/>
                                  </a:xfrm>
                                  <a:custGeom>
                                    <a:avLst/>
                                    <a:gdLst>
                                      <a:gd name="T0" fmla="*/ 0 w 7"/>
                                      <a:gd name="T1" fmla="*/ 0 h 42"/>
                                      <a:gd name="T2" fmla="*/ 9525 w 7"/>
                                      <a:gd name="T3" fmla="*/ 26988 h 42"/>
                                      <a:gd name="T4" fmla="*/ 11113 w 7"/>
                                      <a:gd name="T5" fmla="*/ 66675 h 42"/>
                                      <a:gd name="T6" fmla="*/ 9525 w 7"/>
                                      <a:gd name="T7" fmla="*/ 61913 h 42"/>
                                      <a:gd name="T8" fmla="*/ 0 w 7"/>
                                      <a:gd name="T9" fmla="*/ 36513 h 42"/>
                                      <a:gd name="T10" fmla="*/ 0 w 7"/>
                                      <a:gd name="T11" fmla="*/ 0 h 4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2">
                                        <a:moveTo>
                                          <a:pt x="0" y="0"/>
                                        </a:moveTo>
                                        <a:lnTo>
                                          <a:pt x="6" y="17"/>
                                        </a:lnTo>
                                        <a:lnTo>
                                          <a:pt x="7" y="42"/>
                                        </a:lnTo>
                                        <a:lnTo>
                                          <a:pt x="6" y="39"/>
                                        </a:lnTo>
                                        <a:lnTo>
                                          <a:pt x="0" y="23"/>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0" name="Forma libre 31"/>
                                <wps:cNvSpPr>
                                  <a:spLocks/>
                                </wps:cNvSpPr>
                                <wps:spPr bwMode="auto">
                                  <a:xfrm>
                                    <a:off x="5871" y="71455"/>
                                    <a:ext cx="714" cy="1873"/>
                                  </a:xfrm>
                                  <a:custGeom>
                                    <a:avLst/>
                                    <a:gdLst>
                                      <a:gd name="T0" fmla="*/ 0 w 45"/>
                                      <a:gd name="T1" fmla="*/ 0 h 118"/>
                                      <a:gd name="T2" fmla="*/ 9525 w 45"/>
                                      <a:gd name="T3" fmla="*/ 25400 h 118"/>
                                      <a:gd name="T4" fmla="*/ 33338 w 45"/>
                                      <a:gd name="T5" fmla="*/ 77788 h 118"/>
                                      <a:gd name="T6" fmla="*/ 52388 w 45"/>
                                      <a:gd name="T7" fmla="*/ 133350 h 118"/>
                                      <a:gd name="T8" fmla="*/ 71438 w 45"/>
                                      <a:gd name="T9" fmla="*/ 187325 h 118"/>
                                      <a:gd name="T10" fmla="*/ 69850 w 45"/>
                                      <a:gd name="T11" fmla="*/ 187325 h 118"/>
                                      <a:gd name="T12" fmla="*/ 20638 w 45"/>
                                      <a:gd name="T13" fmla="*/ 84138 h 118"/>
                                      <a:gd name="T14" fmla="*/ 17463 w 45"/>
                                      <a:gd name="T15" fmla="*/ 66675 h 118"/>
                                      <a:gd name="T16" fmla="*/ 0 w 45"/>
                                      <a:gd name="T17" fmla="*/ 0 h 1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g:grpSp>
                            <wpg:grpSp>
                              <wpg:cNvPr id="21" name="Grupo 7"/>
                              <wpg:cNvGrpSpPr>
                                <a:grpSpLocks noChangeAspect="1"/>
                              </wpg:cNvGrpSpPr>
                              <wpg:grpSpPr bwMode="auto">
                                <a:xfrm>
                                  <a:off x="806" y="48269"/>
                                  <a:ext cx="13063" cy="25059"/>
                                  <a:chOff x="806" y="46499"/>
                                  <a:chExt cx="8747" cy="16779"/>
                                </a:xfrm>
                              </wpg:grpSpPr>
                              <wps:wsp>
                                <wps:cNvPr id="22" name="Forma libre 8"/>
                                <wps:cNvSpPr>
                                  <a:spLocks/>
                                </wps:cNvSpPr>
                                <wps:spPr bwMode="auto">
                                  <a:xfrm>
                                    <a:off x="1187" y="51897"/>
                                    <a:ext cx="1984" cy="7143"/>
                                  </a:xfrm>
                                  <a:custGeom>
                                    <a:avLst/>
                                    <a:gdLst>
                                      <a:gd name="T0" fmla="*/ 0 w 125"/>
                                      <a:gd name="T1" fmla="*/ 0 h 450"/>
                                      <a:gd name="T2" fmla="*/ 65088 w 125"/>
                                      <a:gd name="T3" fmla="*/ 246063 h 450"/>
                                      <a:gd name="T4" fmla="*/ 136525 w 125"/>
                                      <a:gd name="T5" fmla="*/ 490538 h 450"/>
                                      <a:gd name="T6" fmla="*/ 198438 w 125"/>
                                      <a:gd name="T7" fmla="*/ 674688 h 450"/>
                                      <a:gd name="T8" fmla="*/ 198438 w 125"/>
                                      <a:gd name="T9" fmla="*/ 714375 h 450"/>
                                      <a:gd name="T10" fmla="*/ 125413 w 125"/>
                                      <a:gd name="T11" fmla="*/ 493713 h 450"/>
                                      <a:gd name="T12" fmla="*/ 65088 w 125"/>
                                      <a:gd name="T13" fmla="*/ 290513 h 450"/>
                                      <a:gd name="T14" fmla="*/ 11113 w 125"/>
                                      <a:gd name="T15" fmla="*/ 85725 h 450"/>
                                      <a:gd name="T16" fmla="*/ 0 w 125"/>
                                      <a:gd name="T17" fmla="*/ 0 h 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3" name="Forma libre 9"/>
                                <wps:cNvSpPr>
                                  <a:spLocks/>
                                </wps:cNvSpPr>
                                <wps:spPr bwMode="auto">
                                  <a:xfrm>
                                    <a:off x="3282" y="58913"/>
                                    <a:ext cx="1874" cy="4366"/>
                                  </a:xfrm>
                                  <a:custGeom>
                                    <a:avLst/>
                                    <a:gdLst>
                                      <a:gd name="T0" fmla="*/ 0 w 118"/>
                                      <a:gd name="T1" fmla="*/ 0 h 275"/>
                                      <a:gd name="T2" fmla="*/ 12700 w 118"/>
                                      <a:gd name="T3" fmla="*/ 31750 h 275"/>
                                      <a:gd name="T4" fmla="*/ 58738 w 118"/>
                                      <a:gd name="T5" fmla="*/ 152400 h 275"/>
                                      <a:gd name="T6" fmla="*/ 109538 w 118"/>
                                      <a:gd name="T7" fmla="*/ 269875 h 275"/>
                                      <a:gd name="T8" fmla="*/ 187325 w 118"/>
                                      <a:gd name="T9" fmla="*/ 436563 h 275"/>
                                      <a:gd name="T10" fmla="*/ 173038 w 118"/>
                                      <a:gd name="T11" fmla="*/ 436563 h 275"/>
                                      <a:gd name="T12" fmla="*/ 96838 w 118"/>
                                      <a:gd name="T13" fmla="*/ 276225 h 275"/>
                                      <a:gd name="T14" fmla="*/ 47625 w 118"/>
                                      <a:gd name="T15" fmla="*/ 158750 h 275"/>
                                      <a:gd name="T16" fmla="*/ 0 w 118"/>
                                      <a:gd name="T17" fmla="*/ 41275 h 275"/>
                                      <a:gd name="T18" fmla="*/ 0 w 118"/>
                                      <a:gd name="T19" fmla="*/ 0 h 27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4" name="Forma libre 10"/>
                                <wps:cNvSpPr>
                                  <a:spLocks/>
                                </wps:cNvSpPr>
                                <wps:spPr bwMode="auto">
                                  <a:xfrm>
                                    <a:off x="806" y="50103"/>
                                    <a:ext cx="317" cy="1921"/>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5" name="Forma libre 12"/>
                                <wps:cNvSpPr>
                                  <a:spLocks/>
                                </wps:cNvSpPr>
                                <wps:spPr bwMode="auto">
                                  <a:xfrm>
                                    <a:off x="1123" y="52024"/>
                                    <a:ext cx="2509" cy="10207"/>
                                  </a:xfrm>
                                  <a:custGeom>
                                    <a:avLst/>
                                    <a:gdLst>
                                      <a:gd name="T0" fmla="*/ 0 w 158"/>
                                      <a:gd name="T1" fmla="*/ 0 h 643"/>
                                      <a:gd name="T2" fmla="*/ 17463 w 158"/>
                                      <a:gd name="T3" fmla="*/ 73025 h 643"/>
                                      <a:gd name="T4" fmla="*/ 34925 w 158"/>
                                      <a:gd name="T5" fmla="*/ 204788 h 643"/>
                                      <a:gd name="T6" fmla="*/ 57150 w 158"/>
                                      <a:gd name="T7" fmla="*/ 334963 h 643"/>
                                      <a:gd name="T8" fmla="*/ 87313 w 158"/>
                                      <a:gd name="T9" fmla="*/ 477838 h 643"/>
                                      <a:gd name="T10" fmla="*/ 120650 w 158"/>
                                      <a:gd name="T11" fmla="*/ 617538 h 643"/>
                                      <a:gd name="T12" fmla="*/ 163513 w 158"/>
                                      <a:gd name="T13" fmla="*/ 755650 h 643"/>
                                      <a:gd name="T14" fmla="*/ 195263 w 158"/>
                                      <a:gd name="T15" fmla="*/ 846138 h 643"/>
                                      <a:gd name="T16" fmla="*/ 228600 w 158"/>
                                      <a:gd name="T17" fmla="*/ 933450 h 643"/>
                                      <a:gd name="T18" fmla="*/ 246063 w 158"/>
                                      <a:gd name="T19" fmla="*/ 1003300 h 643"/>
                                      <a:gd name="T20" fmla="*/ 250825 w 158"/>
                                      <a:gd name="T21" fmla="*/ 1020763 h 643"/>
                                      <a:gd name="T22" fmla="*/ 225425 w 158"/>
                                      <a:gd name="T23" fmla="*/ 965200 h 643"/>
                                      <a:gd name="T24" fmla="*/ 187325 w 158"/>
                                      <a:gd name="T25" fmla="*/ 863600 h 643"/>
                                      <a:gd name="T26" fmla="*/ 150813 w 158"/>
                                      <a:gd name="T27" fmla="*/ 758825 h 643"/>
                                      <a:gd name="T28" fmla="*/ 109538 w 158"/>
                                      <a:gd name="T29" fmla="*/ 620713 h 643"/>
                                      <a:gd name="T30" fmla="*/ 74613 w 158"/>
                                      <a:gd name="T31" fmla="*/ 479425 h 643"/>
                                      <a:gd name="T32" fmla="*/ 46038 w 158"/>
                                      <a:gd name="T33" fmla="*/ 336550 h 643"/>
                                      <a:gd name="T34" fmla="*/ 20638 w 158"/>
                                      <a:gd name="T35" fmla="*/ 169863 h 643"/>
                                      <a:gd name="T36" fmla="*/ 0 w 158"/>
                                      <a:gd name="T37" fmla="*/ 0 h 643"/>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6" name="Forma libre 13"/>
                                <wps:cNvSpPr>
                                  <a:spLocks/>
                                </wps:cNvSpPr>
                                <wps:spPr bwMode="auto">
                                  <a:xfrm>
                                    <a:off x="3759" y="62152"/>
                                    <a:ext cx="524" cy="1127"/>
                                  </a:xfrm>
                                  <a:custGeom>
                                    <a:avLst/>
                                    <a:gdLst>
                                      <a:gd name="T0" fmla="*/ 0 w 33"/>
                                      <a:gd name="T1" fmla="*/ 0 h 71"/>
                                      <a:gd name="T2" fmla="*/ 52388 w 33"/>
                                      <a:gd name="T3" fmla="*/ 112713 h 71"/>
                                      <a:gd name="T4" fmla="*/ 38100 w 33"/>
                                      <a:gd name="T5" fmla="*/ 112713 h 71"/>
                                      <a:gd name="T6" fmla="*/ 17463 w 33"/>
                                      <a:gd name="T7" fmla="*/ 57150 h 71"/>
                                      <a:gd name="T8" fmla="*/ 0 w 33"/>
                                      <a:gd name="T9" fmla="*/ 0 h 7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71">
                                        <a:moveTo>
                                          <a:pt x="0" y="0"/>
                                        </a:moveTo>
                                        <a:lnTo>
                                          <a:pt x="33" y="71"/>
                                        </a:lnTo>
                                        <a:lnTo>
                                          <a:pt x="24" y="71"/>
                                        </a:lnTo>
                                        <a:lnTo>
                                          <a:pt x="11" y="3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7" name="Forma libre 14"/>
                                <wps:cNvSpPr>
                                  <a:spLocks/>
                                </wps:cNvSpPr>
                                <wps:spPr bwMode="auto">
                                  <a:xfrm>
                                    <a:off x="1060" y="51246"/>
                                    <a:ext cx="238" cy="1508"/>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8" name="Forma libre 15"/>
                                <wps:cNvSpPr>
                                  <a:spLocks/>
                                </wps:cNvSpPr>
                                <wps:spPr bwMode="auto">
                                  <a:xfrm>
                                    <a:off x="3171" y="46499"/>
                                    <a:ext cx="6382" cy="12414"/>
                                  </a:xfrm>
                                  <a:custGeom>
                                    <a:avLst/>
                                    <a:gdLst>
                                      <a:gd name="T0" fmla="*/ 638175 w 402"/>
                                      <a:gd name="T1" fmla="*/ 0 h 782"/>
                                      <a:gd name="T2" fmla="*/ 638175 w 402"/>
                                      <a:gd name="T3" fmla="*/ 1588 h 782"/>
                                      <a:gd name="T4" fmla="*/ 576263 w 402"/>
                                      <a:gd name="T5" fmla="*/ 61913 h 782"/>
                                      <a:gd name="T6" fmla="*/ 515938 w 402"/>
                                      <a:gd name="T7" fmla="*/ 125413 h 782"/>
                                      <a:gd name="T8" fmla="*/ 460375 w 402"/>
                                      <a:gd name="T9" fmla="*/ 192088 h 782"/>
                                      <a:gd name="T10" fmla="*/ 404813 w 402"/>
                                      <a:gd name="T11" fmla="*/ 260350 h 782"/>
                                      <a:gd name="T12" fmla="*/ 334963 w 402"/>
                                      <a:gd name="T13" fmla="*/ 352425 h 782"/>
                                      <a:gd name="T14" fmla="*/ 271463 w 402"/>
                                      <a:gd name="T15" fmla="*/ 450850 h 782"/>
                                      <a:gd name="T16" fmla="*/ 211138 w 402"/>
                                      <a:gd name="T17" fmla="*/ 549275 h 782"/>
                                      <a:gd name="T18" fmla="*/ 158750 w 402"/>
                                      <a:gd name="T19" fmla="*/ 652463 h 782"/>
                                      <a:gd name="T20" fmla="*/ 112713 w 402"/>
                                      <a:gd name="T21" fmla="*/ 758825 h 782"/>
                                      <a:gd name="T22" fmla="*/ 71438 w 402"/>
                                      <a:gd name="T23" fmla="*/ 866775 h 782"/>
                                      <a:gd name="T24" fmla="*/ 42863 w 402"/>
                                      <a:gd name="T25" fmla="*/ 979488 h 782"/>
                                      <a:gd name="T26" fmla="*/ 20638 w 402"/>
                                      <a:gd name="T27" fmla="*/ 1093788 h 782"/>
                                      <a:gd name="T28" fmla="*/ 11113 w 402"/>
                                      <a:gd name="T29" fmla="*/ 1208088 h 782"/>
                                      <a:gd name="T30" fmla="*/ 11113 w 402"/>
                                      <a:gd name="T31" fmla="*/ 1241425 h 782"/>
                                      <a:gd name="T32" fmla="*/ 0 w 402"/>
                                      <a:gd name="T33" fmla="*/ 1214438 h 782"/>
                                      <a:gd name="T34" fmla="*/ 1588 w 402"/>
                                      <a:gd name="T35" fmla="*/ 1208088 h 782"/>
                                      <a:gd name="T36" fmla="*/ 11113 w 402"/>
                                      <a:gd name="T37" fmla="*/ 1092200 h 782"/>
                                      <a:gd name="T38" fmla="*/ 33338 w 402"/>
                                      <a:gd name="T39" fmla="*/ 977900 h 782"/>
                                      <a:gd name="T40" fmla="*/ 63500 w 402"/>
                                      <a:gd name="T41" fmla="*/ 865188 h 782"/>
                                      <a:gd name="T42" fmla="*/ 104775 w 402"/>
                                      <a:gd name="T43" fmla="*/ 754063 h 782"/>
                                      <a:gd name="T44" fmla="*/ 150813 w 402"/>
                                      <a:gd name="T45" fmla="*/ 649288 h 782"/>
                                      <a:gd name="T46" fmla="*/ 206375 w 402"/>
                                      <a:gd name="T47" fmla="*/ 544513 h 782"/>
                                      <a:gd name="T48" fmla="*/ 265113 w 402"/>
                                      <a:gd name="T49" fmla="*/ 446088 h 782"/>
                                      <a:gd name="T50" fmla="*/ 331788 w 402"/>
                                      <a:gd name="T51" fmla="*/ 349250 h 782"/>
                                      <a:gd name="T52" fmla="*/ 401638 w 402"/>
                                      <a:gd name="T53" fmla="*/ 258763 h 782"/>
                                      <a:gd name="T54" fmla="*/ 455613 w 402"/>
                                      <a:gd name="T55" fmla="*/ 190500 h 782"/>
                                      <a:gd name="T56" fmla="*/ 514350 w 402"/>
                                      <a:gd name="T57" fmla="*/ 123825 h 782"/>
                                      <a:gd name="T58" fmla="*/ 574675 w 402"/>
                                      <a:gd name="T59" fmla="*/ 60325 h 782"/>
                                      <a:gd name="T60" fmla="*/ 638175 w 402"/>
                                      <a:gd name="T61" fmla="*/ 0 h 7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9" name="Forma libre 16"/>
                                <wps:cNvSpPr>
                                  <a:spLocks/>
                                </wps:cNvSpPr>
                                <wps:spPr bwMode="auto">
                                  <a:xfrm>
                                    <a:off x="3171" y="59040"/>
                                    <a:ext cx="588" cy="3112"/>
                                  </a:xfrm>
                                  <a:custGeom>
                                    <a:avLst/>
                                    <a:gdLst>
                                      <a:gd name="T0" fmla="*/ 0 w 37"/>
                                      <a:gd name="T1" fmla="*/ 0 h 196"/>
                                      <a:gd name="T2" fmla="*/ 9525 w 37"/>
                                      <a:gd name="T3" fmla="*/ 23813 h 196"/>
                                      <a:gd name="T4" fmla="*/ 11113 w 37"/>
                                      <a:gd name="T5" fmla="*/ 28575 h 196"/>
                                      <a:gd name="T6" fmla="*/ 19050 w 37"/>
                                      <a:gd name="T7" fmla="*/ 127000 h 196"/>
                                      <a:gd name="T8" fmla="*/ 33338 w 37"/>
                                      <a:gd name="T9" fmla="*/ 212725 h 196"/>
                                      <a:gd name="T10" fmla="*/ 52388 w 37"/>
                                      <a:gd name="T11" fmla="*/ 298450 h 196"/>
                                      <a:gd name="T12" fmla="*/ 58738 w 37"/>
                                      <a:gd name="T13" fmla="*/ 311150 h 196"/>
                                      <a:gd name="T14" fmla="*/ 34925 w 37"/>
                                      <a:gd name="T15" fmla="*/ 257175 h 196"/>
                                      <a:gd name="T16" fmla="*/ 23813 w 37"/>
                                      <a:gd name="T17" fmla="*/ 231775 h 196"/>
                                      <a:gd name="T18" fmla="*/ 7938 w 37"/>
                                      <a:gd name="T19" fmla="*/ 128588 h 196"/>
                                      <a:gd name="T20" fmla="*/ 1588 w 37"/>
                                      <a:gd name="T21" fmla="*/ 63500 h 196"/>
                                      <a:gd name="T22" fmla="*/ 0 w 37"/>
                                      <a:gd name="T23" fmla="*/ 0 h 1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0" name="Forma libre 17"/>
                                <wps:cNvSpPr>
                                  <a:spLocks/>
                                </wps:cNvSpPr>
                                <wps:spPr bwMode="auto">
                                  <a:xfrm>
                                    <a:off x="3632" y="62231"/>
                                    <a:ext cx="492" cy="1048"/>
                                  </a:xfrm>
                                  <a:custGeom>
                                    <a:avLst/>
                                    <a:gdLst>
                                      <a:gd name="T0" fmla="*/ 0 w 31"/>
                                      <a:gd name="T1" fmla="*/ 0 h 66"/>
                                      <a:gd name="T2" fmla="*/ 49213 w 31"/>
                                      <a:gd name="T3" fmla="*/ 104775 h 66"/>
                                      <a:gd name="T4" fmla="*/ 38100 w 31"/>
                                      <a:gd name="T5" fmla="*/ 104775 h 66"/>
                                      <a:gd name="T6" fmla="*/ 0 w 31"/>
                                      <a:gd name="T7" fmla="*/ 0 h 6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6">
                                        <a:moveTo>
                                          <a:pt x="0" y="0"/>
                                        </a:moveTo>
                                        <a:lnTo>
                                          <a:pt x="31" y="66"/>
                                        </a:lnTo>
                                        <a:lnTo>
                                          <a:pt x="24" y="6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1" name="Forma libre 18"/>
                                <wps:cNvSpPr>
                                  <a:spLocks/>
                                </wps:cNvSpPr>
                                <wps:spPr bwMode="auto">
                                  <a:xfrm>
                                    <a:off x="3171" y="58644"/>
                                    <a:ext cx="111" cy="682"/>
                                  </a:xfrm>
                                  <a:custGeom>
                                    <a:avLst/>
                                    <a:gdLst>
                                      <a:gd name="T0" fmla="*/ 0 w 7"/>
                                      <a:gd name="T1" fmla="*/ 0 h 43"/>
                                      <a:gd name="T2" fmla="*/ 11113 w 7"/>
                                      <a:gd name="T3" fmla="*/ 26988 h 43"/>
                                      <a:gd name="T4" fmla="*/ 11113 w 7"/>
                                      <a:gd name="T5" fmla="*/ 68263 h 43"/>
                                      <a:gd name="T6" fmla="*/ 9525 w 7"/>
                                      <a:gd name="T7" fmla="*/ 63500 h 43"/>
                                      <a:gd name="T8" fmla="*/ 0 w 7"/>
                                      <a:gd name="T9" fmla="*/ 39688 h 43"/>
                                      <a:gd name="T10" fmla="*/ 0 w 7"/>
                                      <a:gd name="T11" fmla="*/ 0 h 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3">
                                        <a:moveTo>
                                          <a:pt x="0" y="0"/>
                                        </a:moveTo>
                                        <a:lnTo>
                                          <a:pt x="7" y="17"/>
                                        </a:lnTo>
                                        <a:lnTo>
                                          <a:pt x="7" y="43"/>
                                        </a:lnTo>
                                        <a:lnTo>
                                          <a:pt x="6" y="40"/>
                                        </a:lnTo>
                                        <a:lnTo>
                                          <a:pt x="0" y="25"/>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4" name="Forma libre 19"/>
                                <wps:cNvSpPr>
                                  <a:spLocks/>
                                </wps:cNvSpPr>
                                <wps:spPr bwMode="auto">
                                  <a:xfrm>
                                    <a:off x="3409" y="61358"/>
                                    <a:ext cx="731" cy="1921"/>
                                  </a:xfrm>
                                  <a:custGeom>
                                    <a:avLst/>
                                    <a:gdLst>
                                      <a:gd name="T0" fmla="*/ 0 w 46"/>
                                      <a:gd name="T1" fmla="*/ 0 h 121"/>
                                      <a:gd name="T2" fmla="*/ 11113 w 46"/>
                                      <a:gd name="T3" fmla="*/ 25400 h 121"/>
                                      <a:gd name="T4" fmla="*/ 34925 w 46"/>
                                      <a:gd name="T5" fmla="*/ 79375 h 121"/>
                                      <a:gd name="T6" fmla="*/ 52388 w 46"/>
                                      <a:gd name="T7" fmla="*/ 136525 h 121"/>
                                      <a:gd name="T8" fmla="*/ 73025 w 46"/>
                                      <a:gd name="T9" fmla="*/ 192088 h 121"/>
                                      <a:gd name="T10" fmla="*/ 71438 w 46"/>
                                      <a:gd name="T11" fmla="*/ 192088 h 121"/>
                                      <a:gd name="T12" fmla="*/ 22225 w 46"/>
                                      <a:gd name="T13" fmla="*/ 87313 h 121"/>
                                      <a:gd name="T14" fmla="*/ 17463 w 46"/>
                                      <a:gd name="T15" fmla="*/ 69850 h 121"/>
                                      <a:gd name="T16" fmla="*/ 0 w 46"/>
                                      <a:gd name="T17" fmla="*/ 0 h 12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g:grpSp>
                          </wpg:grpSp>
                        </wpg:wgp>
                      </a:graphicData>
                    </a:graphic>
                    <wp14:sizeRelH relativeFrom="page">
                      <wp14:pctWidth>33000</wp14:pctWidth>
                    </wp14:sizeRelH>
                    <wp14:sizeRelV relativeFrom="page">
                      <wp14:pctHeight>95000</wp14:pctHeight>
                    </wp14:sizeRelV>
                  </wp:anchor>
                </w:drawing>
              </mc:Choice>
              <mc:Fallback xmlns:cx="http://schemas.microsoft.com/office/drawing/2014/chartex">
                <w:pict>
                  <v:group w14:anchorId="7BDB85FD" id="Grupo 2" o:spid="_x0000_s1026" style="position:absolute;left:0;text-align:left;margin-left:0;margin-top:0;width:196.05pt;height:799.7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3fsxQAAANoAAAAPAAAAZHJzL2Rvd25yZXYueG1sRI9Ba8JA&#10;FITvBf/D8oTe6kYp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CwT3fsxQAAANoAAAAP&#10;AAAAAAAAAAAAAAAAAAcCAABkcnMvZG93bnJldi54bWxQSwUGAAAAAAMAAwC3AAAA+QIAAAAA&#10;" fillcolor="#323232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DajxAAAANoAAAAPAAAAZHJzL2Rvd25yZXYueG1sRI/dasJA&#10;FITvhb7DcgTv6iaK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E24NqPEAAAA2gAAAA8A&#10;AAAAAAAAAAAAAAAABwIAAGRycy9kb3ducmV2LnhtbFBLBQYAAAAAAwADALcAAAD4AgAAAAA=&#10;" adj="18883" fillcolor="#f07f09 [3204]" stroked="f" strokeweight="1pt">
                      <v:textbox inset=",0,14.4pt,0">
                        <w:txbxContent>
                          <w:p w14:paraId="74038EFE" w14:textId="77777777" w:rsidR="00B92D04" w:rsidRPr="00F63082" w:rsidRDefault="00B92D04" w:rsidP="00F63082">
                            <w:pPr>
                              <w:pStyle w:val="NoSpacing"/>
                              <w:jc w:val="center"/>
                              <w:rPr>
                                <w:color w:val="FFFFFF" w:themeColor="background1"/>
                                <w:sz w:val="28"/>
                                <w:szCs w:val="28"/>
                                <w:lang w:val="es-ES"/>
                              </w:rPr>
                            </w:pPr>
                            <w:sdt>
                              <w:sdtPr>
                                <w:rPr>
                                  <w:caps/>
                                  <w:color w:val="595959" w:themeColor="text1" w:themeTint="A6"/>
                                  <w:sz w:val="20"/>
                                  <w:szCs w:val="20"/>
                                  <w:lang w:val="es-ES"/>
                                </w:rPr>
                                <w:alias w:val="Compañía"/>
                                <w:tag w:val=""/>
                                <w:id w:val="-1856333734"/>
                                <w:dataBinding w:prefixMappings="xmlns:ns0='http://schemas.openxmlformats.org/officeDocument/2006/extended-properties' " w:xpath="/ns0:Properties[1]/ns0:Company[1]" w:storeItemID="{6668398D-A668-4E3E-A5EB-62B293D839F1}"/>
                                <w:text/>
                              </w:sdtPr>
                              <w:sdtContent>
                                <w:r w:rsidRPr="00F63082">
                                  <w:rPr>
                                    <w:caps/>
                                    <w:color w:val="595959" w:themeColor="text1" w:themeTint="A6"/>
                                    <w:sz w:val="20"/>
                                    <w:szCs w:val="20"/>
                                    <w:lang w:val="es-ES"/>
                                  </w:rPr>
                                  <w:t>Universidad nacional de jujuy Facultad de Ingeniería</w:t>
                                </w:r>
                              </w:sdtContent>
                            </w:sdt>
                          </w:p>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" path="m,l39,152,84,304r38,113l122,440,76,306,39,180,6,53,,xe" fillcolor="#323232 [3215]" strokecolor="#323232 [3215]" strokeweight="0">
                          <v:path arrowok="t" o:connecttype="custom" o:connectlocs="0,0;982996,3830638;2117205,7661275;3074988,10509060;3074988,11088688;1915566,7711678;982996,4536281;151229,1335691;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" path="m,l8,19,37,93r30,74l116,269r-8,l60,169,30,98,1,25,,xe" fillcolor="#323232 [3215]" strokecolor="#323232 [3215]" strokeweight="0">
                          <v:path arrowok="t" o:connecttype="custom" o:connectlocs="0,0;201667,478796;932719,2343547;1688971,4208299;2924175,6778633;2722508,6778633;1512504,4258698;756252,2469536;25216,629992;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" path="m,l,,1,79r2,80l12,317,23,476,39,634,58,792,83,948r24,138l135,1223r5,49l138,1262,105,1106,77,949,53,792,35,634,20,476,9,317,2,159,,79,,xe" fillcolor="#323232 [3215]" strokecolor="#323232 [3215]" strokeweight="0">
                          <v:path arrowok="t" o:connecttype="custom" o:connectlocs="0,0;0,0;25215,1990931;75630,4007056;302487,7988903;579774,11995944;983090,15977791;1462019,19959638;2092208,23891081;2697182,27368897;3402984,30821519;3529013,32056388;3478598,31804372;2646767,27872928;1940965,23916291;1335991,19959638;882261,15977791;504145,11995944;226873,7988903;50414,4007056;0,1990931;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" path="m45,r,l35,66r-9,67l14,267,6,401,3,534,6,669r8,134l18,854r,-3l9,814,8,803,1,669,,534,3,401,12,267,25,132,34,66,45,xe" fillcolor="#323232 [3215]" strokecolor="#323232 [3215]" strokeweight="0">
                          <v:path arrowok="t" o:connecttype="custom" o:connectlocs="1135070,0;1135070,0;882834,1663272;655814,3351754;353131,6728701;151342,10105648;75679,13457386;151342,16859542;353131,20236489;454025,21521738;454025,21446142;227020,20513694;201789,20236489;25232,16859542;0,13457386;75679,10105648;302683,6728701;630598,3326545;857603,1663272;1135070,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" path="m,l10,44r11,82l34,207r19,86l75,380r25,86l120,521r21,55l152,618r2,11l140,595,115,532,93,468,67,383,47,295,28,207,12,104,,xe" fillcolor="#323232 [3215]" strokecolor="#323232 [3215]" strokeweight="0">
                          <v:path arrowok="t" o:connecttype="custom" o:connectlocs="0,0;251938,1108827;529078,3175278;856590,5216535;1335281,7383788;1889545,9576234;2519383,11743487;3023260,13129529;3552338,14515555;3829462,15573981;3879850,15851195;3527136,14994374;2897299,13406728;2343034,11793888;1687995,9651844;1184118,7434190;705427,5216535;302326,2620864;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" path="m,l33,69r-9,l12,35,,xe" fillcolor="#323232 [3215]" strokecolor="#323232 [3215]" strokeweight="0">
                          <v:path arrowok="t" o:connecttype="custom" o:connectlocs="0,0;831858,1738320;604982,1738320;302491,881761;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dHwAAAANsAAAAPAAAAZHJzL2Rvd25yZXYueG1sRE/dasIw&#10;FL4f+A7hCN6MmU7Y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C+4HR8AAAADbAAAADwAAAAAA&#10;AAAAAAAAAAAHAgAAZHJzL2Rvd25yZXYueG1sUEsFBgAAAAADAAMAtwAAAPQCAAAAAA==&#10;" path="m,l9,37r,3l15,93,5,49,,xe" fillcolor="#323232 [3215]" strokecolor="#323232 [3215]" strokeweight="0">
                          <v:path arrowok="t" o:connecttype="custom" o:connectlocs="0,0;226703,932229;226703,1007806;377833,2343158;125950,1234571;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" path="m394,r,l356,38,319,77r-35,40l249,160r-42,58l168,276r-37,63l98,402,69,467,45,535,26,604,14,673,7,746,6,766,,749r1,-5l7,673,21,603,40,533,65,466,94,400r33,-64l164,275r40,-60l248,158r34,-42l318,76,354,37,394,xe" fillcolor="#323232 [3215]" strokecolor="#323232 [3215]" strokeweight="0">
                          <v:path arrowok="t" o:connecttype="custom" o:connectlocs="9929813,0;9929813,0;8972115,957718;8039628,1940648;7157530,2948773;6275448,4032499;5216940,5494279;4234032,6956060;3301545,8543865;2469852,10131653;1738985,11769864;1134124,13483675;655267,15222683;352836,16961706;176426,18801525;151215,19305588;0,18877142;25211,18751119;176426,16961706;529262,15197487;1008103,13433269;1638175,11744652;2369042,10081247;3200734,8468247;4133221,6930865;5141324,5418678;6250237,3982092;7107125,2923562;8014417,1915437;8921710,932523;9929813,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323232 [3215]" strokecolor="#323232 [3215]" strokeweight="0">
                          <v:path arrowok="t" o:connecttype="custom" o:connectlocs="0,0;151077,403258;176265,478876;276983,2016289;503590,3326876;830932,4662675;906463,4889500;528778,4057789;377701,3654531;125906,2041500;25187,1033356;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323232 [3215]" strokecolor="#323232 [3215]" strokeweight="0">
                          <v:path arrowok="t" o:connecttype="custom" o:connectlocs="0,0;782645,1638308;580674,163830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323232 [3215]" strokecolor="#323232 [3215]" strokeweight="0">
                          <v:path arrowok="t" o:connecttype="custom" o:connectlocs="0,0;151039,427953;176220,1057275;151039,981763;0,578992;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323232 [3215]" strokecolor="#323232 [3215]" strokeweight="0">
                          <v:path arrowok="t" o:connecttype="custom" o:connectlocs="0,0;151130,403171;528963,1234720;831223,2116649;1133483,2973388;1108287,2973388;327456,1335512;277080,1058324;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" path="m,l41,155,86,309r39,116l125,450,79,311,41,183,7,54,,xe" fillcolor="#323232 [3215]" strokecolor="#323232 [3215]" strokeweight="0">
                          <v:fill opacity="13107f"/>
                          <v:stroke opacity="13107f"/>
                          <v:path arrowok="t" o:connecttype="custom" o:connectlocs="0,0;1033077,3905840;2166925,7786473;3149608,10709548;3149608,11339513;1990555,7836871;1033077,4611410;176386,1360742;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QDwwAAANsAAAAPAAAAZHJzL2Rvd25yZXYueG1sRI/disIw&#10;FITvF3yHcARvljWtok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QqaEA8MAAADbAAAADwAA&#10;AAAAAAAAAAAAAAAHAgAAZHJzL2Rvd25yZXYueG1sUEsFBgAAAAADAAMAtwAAAPcCAAAAAA==&#10;" path="m,l8,20,37,96r32,74l118,275r-9,l61,174,30,100,,26,,xe" fillcolor="#323232 [3215]" strokecolor="#323232 [3215]" strokeweight="0">
                          <v:fill opacity="13107f"/>
                          <v:stroke opacity="13107f"/>
                          <v:path arrowok="t" o:connecttype="custom" o:connectlocs="0,0;201693,504075;932839,2419558;1739612,4284634;2974975,6931033;2748078,6931033;1537919,4385449;756350,2520373;0,655297;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5hxQAAANsAAAAPAAAAZHJzL2Rvd25yZXYueG1sRI/NawIx&#10;FMTvQv+H8Aq9abYq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BUwf5hxQAAANsAAAAP&#10;AAAAAAAAAAAAAAAAAAcCAABkcnMvZG93bnJldi54bWxQSwUGAAAAAAMAAwC3AAAA+QIAAAAA&#10;" path="m,l16,72r4,49l18,112,,31,,xe" fillcolor="#323232 [3215]" strokecolor="#323232 [3215]" strokeweight="0">
                          <v:fill opacity="13107f"/>
                          <v:stroke opacity="13107f"/>
                          <v:path arrowok="t" o:connecttype="custom" o:connectlocs="0,0;402590,1814631;503238,3049595;452914,2822759;0,781307;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" path="m,l11,46r11,83l36,211r19,90l76,389r27,87l123,533r21,55l155,632r3,11l142,608,118,544,95,478,69,391,47,302,29,212,13,107,,xe" fillcolor="#323232 [3215]" strokecolor="#323232 [3215]" strokeweight="0">
                          <v:fill opacity="13107f"/>
                          <v:stroke opacity="13107f"/>
                          <v:path arrowok="t" o:connecttype="custom" o:connectlocs="0,0;277308,1159201;554600,3250810;907528,5317212;1386508,7585214;1915891,9802815;2596545,11995209;3100727,13431618;3630110,14817611;3907418,15926412;3983038,16203620;3579692,15321612;2974674,13708811;2394872,12045609;1739436,9853216;1184836,7610406;731072,5342404;327726,2696410;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" path="m,l33,71r-9,l11,36,,xe" fillcolor="#323232 [3215]" strokecolor="#323232 [3215]" strokeweight="0">
                          <v:fill opacity="13107f"/>
                          <v:stroke opacity="13107f"/>
                          <v:path arrowok="t" o:connecttype="custom" o:connectlocs="0,0;831858,1789120;604982,1789120;277291,907156;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" path="m,l8,37r,4l15,95,4,49,,xe" fillcolor="#323232 [3215]" strokecolor="#323232 [3215]" strokeweight="0">
                          <v:fill opacity="13107f"/>
                          <v:stroke opacity="13107f"/>
                          <v:path arrowok="t" o:connecttype="custom" o:connectlocs="0,0;201507,932388;201507,1033186;377833,2393958;100753,1234782;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" path="m402,r,1l363,39,325,79r-35,42l255,164r-44,58l171,284r-38,62l100,411,71,478,45,546,27,617,13,689,7,761r,21l,765r1,-4l7,688,21,616,40,545,66,475,95,409r35,-66l167,281r42,-61l253,163r34,-43l324,78,362,38,402,xe" fillcolor="#323232 [3215]" strokecolor="#323232 [3215]" strokeweight="0">
                          <v:fill opacity="13107f"/>
                          <v:stroke opacity="13107f"/>
                          <v:path arrowok="t" o:connecttype="custom" o:connectlocs="10131425,0;10131425,25209;9148533,982849;8190837,1990891;7308739,3049336;6426658,4132973;5317746,5594634;4309644,7157100;3351947,8719565;2520255,10357642;1789389,12046104;1134123,13759776;680477,15549059;327641,17363535;176426,19178011;176426,19707225;0,19278815;25210,19178011;176426,17338326;529261,15523850;1008102,13734583;1663368,11970509;2394250,10307239;3276331,8643970;4208834,7081504;5267341,5544232;6376253,4107780;7233140,3024127;8165626,1965682;9123323,957640;1013142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" path="m,l6,15r1,3l12,80r9,54l33,188r4,8l22,162,15,146,5,81,1,40,,xe" fillcolor="#323232 [3215]" strokecolor="#323232 [3215]" strokeweight="0">
                          <v:fill opacity="13107f"/>
                          <v:stroke opacity="13107f"/>
                          <v:path arrowok="t" o:connecttype="custom" o:connectlocs="0,0;151370,378092;176607,453701;302741,2016449;529804,3377552;832544,4738655;933458,4940300;555024,4083309;378434,3680019;126150,2041663;25236,1008224;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hMwgAAANsAAAAPAAAAZHJzL2Rvd25yZXYueG1sRE/Pa8Iw&#10;FL4L/g/hCbuMmW4D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CrcihMwgAAANsAAAAPAAAA&#10;AAAAAAAAAAAAAAcCAABkcnMvZG93bnJldi54bWxQSwUGAAAAAAMAAwC3AAAA9gIAAAAA&#10;" path="m,l31,66r-7,l,xe" fillcolor="#323232 [3215]" strokecolor="#323232 [3215]" strokeweight="0">
                          <v:fill opacity="13107f"/>
                          <v:stroke opacity="13107f"/>
                          <v:path arrowok="t" o:connecttype="custom" o:connectlocs="0,0;781058,1663700;604684,1663700;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FPwwAAANsAAAAPAAAAZHJzL2Rvd25yZXYueG1sRI9Ba8JA&#10;FITvBf/D8gRvdWML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SbhRT8MAAADbAAAADwAA&#10;AAAAAAAAAAAAAAAHAgAAZHJzL2Rvd25yZXYueG1sUEsFBgAAAAADAAMAtwAAAPcCAAAAAA==&#10;" path="m,l7,17r,26l6,40,,25,,xe" fillcolor="#323232 [3215]" strokecolor="#323232 [3215]" strokeweight="0">
                          <v:fill opacity="13107f"/>
                          <v:stroke opacity="13107f"/>
                          <v:path arrowok="t" o:connecttype="custom" o:connectlocs="0,0;176220,428042;176220,1082683;151039,1007140;0,629470;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fr/xAAAANsAAAAPAAAAZHJzL2Rvd25yZXYueG1sRI9Ba8JA&#10;FITvBf/D8gq91U2sSB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Bs5+v/EAAAA2wAAAA8A&#10;AAAAAAAAAAAAAAAABwIAAGRycy9kb3ducmV2LnhtbFBLBQYAAAAAAwADALcAAAD4AgAAAAA=&#10;" path="m,l7,16,22,50,33,86r13,35l45,121,14,55,11,44,,xe" fillcolor="#323232 [3215]" strokecolor="#323232 [3215]" strokeweight="0">
                          <v:fill opacity="13107f"/>
                          <v:stroke opacity="13107f"/>
                          <v:path arrowok="t" o:connecttype="custom" o:connectlocs="0,0;176600,403251;555004,1260160;832514,2167475;1160463,3049595;1135243,3049595;353184,1386184;277510,1108941;0,0" o:connectangles="0,0,0,0,0,0,0,0,0"/>
                        </v:shape>
                      </v:group>
                    </v:group>
                    <w10:wrap anchorx="page" anchory="page"/>
                  </v:group>
                </w:pict>
              </mc:Fallback>
            </mc:AlternateContent>
          </w:r>
        </w:p>
        <w:p w14:paraId="232C6CB8" w14:textId="1819C34E" w:rsidR="00F63082" w:rsidRPr="004619FD" w:rsidRDefault="00A3039C" w:rsidP="003D0EA5">
          <w:pPr>
            <w:spacing w:before="240"/>
            <w:rPr>
              <w:rFonts w:ascii="Calibri" w:hAnsi="Calibri"/>
              <w:noProof/>
            </w:rPr>
          </w:pPr>
          <w:r>
            <w:rPr>
              <w:noProof/>
              <w:lang w:eastAsia="es-AR"/>
            </w:rPr>
            <mc:AlternateContent>
              <mc:Choice Requires="wps">
                <w:drawing>
                  <wp:anchor distT="0" distB="0" distL="114300" distR="114300" simplePos="0" relativeHeight="251658241" behindDoc="0" locked="0" layoutInCell="1" allowOverlap="1" wp14:anchorId="2FB03E7C" wp14:editId="0D33D25C">
                    <wp:simplePos x="0" y="0"/>
                    <wp:positionH relativeFrom="page">
                      <wp:posOffset>2924175</wp:posOffset>
                    </wp:positionH>
                    <wp:positionV relativeFrom="page">
                      <wp:posOffset>1762125</wp:posOffset>
                    </wp:positionV>
                    <wp:extent cx="3533775" cy="2895600"/>
                    <wp:effectExtent l="0" t="0" r="9525"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33775" cy="289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A6FF59" w14:textId="77777777" w:rsidR="00B92D04" w:rsidRPr="00F63082" w:rsidRDefault="00B546FA" w:rsidP="00F63082">
                                <w:pPr>
                                  <w:pStyle w:val="Sinespaciado"/>
                                  <w:jc w:val="center"/>
                                  <w:rPr>
                                    <w:rFonts w:asciiTheme="majorHAnsi" w:eastAsiaTheme="majorEastAsia" w:hAnsiTheme="majorHAnsi" w:cstheme="majorBidi"/>
                                    <w:b/>
                                    <w:color w:val="262626" w:themeColor="text1" w:themeTint="D9"/>
                                    <w:sz w:val="48"/>
                                    <w:lang w:val="es-ES"/>
                                  </w:rPr>
                                </w:pPr>
                                <w:sdt>
                                  <w:sdtPr>
                                    <w:rPr>
                                      <w:rFonts w:asciiTheme="majorHAnsi" w:eastAsiaTheme="majorEastAsia" w:hAnsiTheme="majorHAnsi" w:cstheme="majorBidi"/>
                                      <w:b/>
                                      <w:color w:val="262626" w:themeColor="text1" w:themeTint="D9"/>
                                      <w:sz w:val="48"/>
                                      <w:szCs w:val="72"/>
                                      <w:lang w:val="es-ES"/>
                                    </w:rPr>
                                    <w:alias w:val="Título"/>
                                    <w:tag w:val=""/>
                                    <w:id w:val="497928144"/>
                                    <w:dataBinding w:prefixMappings="xmlns:ns0='http://purl.org/dc/elements/1.1/' xmlns:ns1='http://schemas.openxmlformats.org/package/2006/metadata/core-properties' " w:xpath="/ns1:coreProperties[1]/ns0:title[1]" w:storeItemID="{6C3C8BC8-F283-45AE-878A-BAB7291924A1}"/>
                                    <w:text/>
                                  </w:sdtPr>
                                  <w:sdtEndPr/>
                                  <w:sdtContent>
                                    <w:r w:rsidR="00B92D04" w:rsidRPr="00F63082">
                                      <w:rPr>
                                        <w:rFonts w:asciiTheme="majorHAnsi" w:eastAsiaTheme="majorEastAsia" w:hAnsiTheme="majorHAnsi" w:cstheme="majorBidi"/>
                                        <w:b/>
                                        <w:color w:val="262626" w:themeColor="text1" w:themeTint="D9"/>
                                        <w:sz w:val="48"/>
                                        <w:szCs w:val="72"/>
                                        <w:lang w:val="es-ES"/>
                                      </w:rPr>
                                      <w:t>Propuesta de Proyecto Final</w:t>
                                    </w:r>
                                  </w:sdtContent>
                                </w:sdt>
                              </w:p>
                              <w:p w14:paraId="1C9EC037" w14:textId="4681CB2C" w:rsidR="00B92D04" w:rsidRPr="00F63082" w:rsidRDefault="00B546FA" w:rsidP="00F63082">
                                <w:pPr>
                                  <w:spacing w:before="120"/>
                                  <w:jc w:val="center"/>
                                  <w:rPr>
                                    <w:color w:val="404040" w:themeColor="text1" w:themeTint="BF"/>
                                    <w:sz w:val="28"/>
                                    <w:szCs w:val="36"/>
                                    <w:lang w:val="es-ES"/>
                                  </w:rPr>
                                </w:pPr>
                                <w:sdt>
                                  <w:sdtPr>
                                    <w:rPr>
                                      <w:rFonts w:asciiTheme="majorHAnsi" w:eastAsiaTheme="majorEastAsia" w:hAnsiTheme="majorHAnsi" w:cstheme="majorBidi"/>
                                      <w:color w:val="262626" w:themeColor="text1" w:themeTint="D9"/>
                                      <w:sz w:val="40"/>
                                      <w:szCs w:val="72"/>
                                      <w:lang w:val="es-ES"/>
                                    </w:rPr>
                                    <w:alias w:val="Subtítulo"/>
                                    <w:tag w:val=""/>
                                    <w:id w:val="318623928"/>
                                    <w:dataBinding w:prefixMappings="xmlns:ns0='http://purl.org/dc/elements/1.1/' xmlns:ns1='http://schemas.openxmlformats.org/package/2006/metadata/core-properties' " w:xpath="/ns1:coreProperties[1]/ns0:subject[1]" w:storeItemID="{6C3C8BC8-F283-45AE-878A-BAB7291924A1}"/>
                                    <w:text/>
                                  </w:sdtPr>
                                  <w:sdtEndPr/>
                                  <w:sdtContent>
                                    <w:r w:rsidR="00B92D04">
                                      <w:rPr>
                                        <w:rFonts w:asciiTheme="majorHAnsi" w:eastAsiaTheme="majorEastAsia" w:hAnsiTheme="majorHAnsi" w:cstheme="majorBidi"/>
                                        <w:color w:val="262626" w:themeColor="text1" w:themeTint="D9"/>
                                        <w:sz w:val="40"/>
                                        <w:szCs w:val="72"/>
                                      </w:rPr>
                                      <w:t>Tema: “Comunicación Hablada y Autodidacta para Personas con Trastorno del Espectro Autista” CHAPTEA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cx="http://schemas.microsoft.com/office/drawing/2014/chartex">
                <w:pict>
                  <v:shapetype w14:anchorId="2FB03E7C" id="_x0000_t202" coordsize="21600,21600" o:spt="202" path="m,l,21600r21600,l21600,xe">
                    <v:stroke joinstyle="miter"/>
                    <v:path gradientshapeok="t" o:connecttype="rect"/>
                  </v:shapetype>
                  <v:shape id="Cuadro de texto 1" o:spid="_x0000_s1055" type="#_x0000_t202" style="position:absolute;left:0;text-align:left;margin-left:230.25pt;margin-top:138.75pt;width:278.25pt;height:228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" filled="f" stroked="f" strokeweight=".5pt">
                    <v:path arrowok="t"/>
                    <v:textbox inset="0,0,0,0">
                      <w:txbxContent>
                        <w:p w14:paraId="37A6FF59" w14:textId="77777777" w:rsidR="00B92D04" w:rsidRPr="00F63082" w:rsidRDefault="00B92D04" w:rsidP="00F63082">
                          <w:pPr>
                            <w:pStyle w:val="NoSpacing"/>
                            <w:jc w:val="center"/>
                            <w:rPr>
                              <w:rFonts w:asciiTheme="majorHAnsi" w:eastAsiaTheme="majorEastAsia" w:hAnsiTheme="majorHAnsi" w:cstheme="majorBidi"/>
                              <w:b/>
                              <w:color w:val="262626" w:themeColor="text1" w:themeTint="D9"/>
                              <w:sz w:val="48"/>
                              <w:lang w:val="es-ES"/>
                            </w:rPr>
                          </w:pPr>
                          <w:sdt>
                            <w:sdtPr>
                              <w:rPr>
                                <w:rFonts w:asciiTheme="majorHAnsi" w:eastAsiaTheme="majorEastAsia" w:hAnsiTheme="majorHAnsi" w:cstheme="majorBidi"/>
                                <w:b/>
                                <w:color w:val="262626" w:themeColor="text1" w:themeTint="D9"/>
                                <w:sz w:val="48"/>
                                <w:szCs w:val="72"/>
                                <w:lang w:val="es-ES"/>
                              </w:rPr>
                              <w:alias w:val="Título"/>
                              <w:tag w:val=""/>
                              <w:id w:val="497928144"/>
                              <w:dataBinding w:prefixMappings="xmlns:ns0='http://purl.org/dc/elements/1.1/' xmlns:ns1='http://schemas.openxmlformats.org/package/2006/metadata/core-properties' " w:xpath="/ns1:coreProperties[1]/ns0:title[1]" w:storeItemID="{6C3C8BC8-F283-45AE-878A-BAB7291924A1}"/>
                              <w:text/>
                            </w:sdtPr>
                            <w:sdtContent>
                              <w:r w:rsidRPr="00F63082">
                                <w:rPr>
                                  <w:rFonts w:asciiTheme="majorHAnsi" w:eastAsiaTheme="majorEastAsia" w:hAnsiTheme="majorHAnsi" w:cstheme="majorBidi"/>
                                  <w:b/>
                                  <w:color w:val="262626" w:themeColor="text1" w:themeTint="D9"/>
                                  <w:sz w:val="48"/>
                                  <w:szCs w:val="72"/>
                                  <w:lang w:val="es-ES"/>
                                </w:rPr>
                                <w:t>Propuesta de Proyecto Final</w:t>
                              </w:r>
                            </w:sdtContent>
                          </w:sdt>
                        </w:p>
                        <w:p w14:paraId="1C9EC037" w14:textId="4681CB2C" w:rsidR="00B92D04" w:rsidRPr="00F63082" w:rsidRDefault="00B92D04" w:rsidP="00F63082">
                          <w:pPr>
                            <w:spacing w:before="120"/>
                            <w:jc w:val="center"/>
                            <w:rPr>
                              <w:color w:val="404040" w:themeColor="text1" w:themeTint="BF"/>
                              <w:sz w:val="28"/>
                              <w:szCs w:val="36"/>
                              <w:lang w:val="es-ES"/>
                            </w:rPr>
                          </w:pPr>
                          <w:sdt>
                            <w:sdtPr>
                              <w:rPr>
                                <w:rFonts w:asciiTheme="majorHAnsi" w:eastAsiaTheme="majorEastAsia" w:hAnsiTheme="majorHAnsi" w:cstheme="majorBidi"/>
                                <w:color w:val="262626" w:themeColor="text1" w:themeTint="D9"/>
                                <w:sz w:val="40"/>
                                <w:szCs w:val="72"/>
                                <w:lang w:val="es-ES"/>
                              </w:rPr>
                              <w:alias w:val="Subtítulo"/>
                              <w:tag w:val=""/>
                              <w:id w:val="318623928"/>
                              <w:dataBinding w:prefixMappings="xmlns:ns0='http://purl.org/dc/elements/1.1/' xmlns:ns1='http://schemas.openxmlformats.org/package/2006/metadata/core-properties' " w:xpath="/ns1:coreProperties[1]/ns0:subject[1]" w:storeItemID="{6C3C8BC8-F283-45AE-878A-BAB7291924A1}"/>
                              <w:text/>
                            </w:sdtPr>
                            <w:sdtContent>
                              <w:r>
                                <w:rPr>
                                  <w:rFonts w:asciiTheme="majorHAnsi" w:eastAsiaTheme="majorEastAsia" w:hAnsiTheme="majorHAnsi" w:cstheme="majorBidi"/>
                                  <w:color w:val="262626" w:themeColor="text1" w:themeTint="D9"/>
                                  <w:sz w:val="40"/>
                                  <w:szCs w:val="72"/>
                                </w:rPr>
                                <w:t>Tema: “Comunicación Hablada y Autodidacta para Personas con Trastorno del Espectro Autista” CHAPTEA</w:t>
                              </w:r>
                            </w:sdtContent>
                          </w:sdt>
                        </w:p>
                      </w:txbxContent>
                    </v:textbox>
                    <w10:wrap anchorx="page" anchory="page"/>
                  </v:shape>
                </w:pict>
              </mc:Fallback>
            </mc:AlternateContent>
          </w:r>
          <w:r>
            <w:rPr>
              <w:noProof/>
              <w:lang w:eastAsia="es-AR"/>
            </w:rPr>
            <mc:AlternateContent>
              <mc:Choice Requires="wps">
                <w:drawing>
                  <wp:anchor distT="0" distB="0" distL="114300" distR="114300" simplePos="0" relativeHeight="251658242" behindDoc="0" locked="0" layoutInCell="1" allowOverlap="1" wp14:anchorId="1759F364" wp14:editId="70038C64">
                    <wp:simplePos x="0" y="0"/>
                    <wp:positionH relativeFrom="page">
                      <wp:posOffset>2181225</wp:posOffset>
                    </wp:positionH>
                    <wp:positionV relativeFrom="page">
                      <wp:posOffset>8345805</wp:posOffset>
                    </wp:positionV>
                    <wp:extent cx="4248150" cy="1038860"/>
                    <wp:effectExtent l="0" t="0" r="0" b="8890"/>
                    <wp:wrapNone/>
                    <wp:docPr id="32" name="Cuadro de texto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48150" cy="1038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AD3014" w14:textId="77777777" w:rsidR="00B92D04" w:rsidRDefault="00B92D04" w:rsidP="00F63082">
                                <w:pPr>
                                  <w:pStyle w:val="NormalWeb"/>
                                  <w:spacing w:before="0" w:beforeAutospacing="0" w:after="0" w:afterAutospacing="0"/>
                                  <w:rPr>
                                    <w:rFonts w:ascii="Arial" w:hAnsi="Arial" w:cs="Arial"/>
                                    <w:b/>
                                    <w:bCs/>
                                    <w:i/>
                                    <w:iCs/>
                                    <w:color w:val="000000"/>
                                    <w:szCs w:val="36"/>
                                  </w:rPr>
                                </w:pPr>
                                <w:r w:rsidRPr="00CD1C2D">
                                  <w:rPr>
                                    <w:rFonts w:ascii="Arial" w:hAnsi="Arial" w:cs="Arial"/>
                                    <w:b/>
                                    <w:bCs/>
                                    <w:i/>
                                    <w:iCs/>
                                    <w:color w:val="000000"/>
                                    <w:szCs w:val="36"/>
                                  </w:rPr>
                                  <w:t>Alumnos:</w:t>
                                </w:r>
                              </w:p>
                              <w:p w14:paraId="551A7829" w14:textId="77777777" w:rsidR="00B92D04" w:rsidRPr="00CD1C2D" w:rsidRDefault="00B92D04" w:rsidP="00F63082">
                                <w:pPr>
                                  <w:pStyle w:val="NormalWeb"/>
                                  <w:spacing w:before="0" w:beforeAutospacing="0" w:after="0" w:afterAutospacing="0"/>
                                  <w:rPr>
                                    <w:sz w:val="18"/>
                                  </w:rPr>
                                </w:pPr>
                              </w:p>
                              <w:p w14:paraId="73809156" w14:textId="77777777" w:rsidR="00B92D04" w:rsidRPr="00CD1C2D" w:rsidRDefault="00B92D04"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Argañaraz Azua, Fabio Damián</w:t>
                                </w:r>
                                <w:r>
                                  <w:rPr>
                                    <w:rFonts w:ascii="Arial" w:hAnsi="Arial" w:cs="Arial"/>
                                    <w:b/>
                                    <w:bCs/>
                                    <w:i/>
                                    <w:iCs/>
                                    <w:color w:val="000000"/>
                                    <w:szCs w:val="36"/>
                                  </w:rPr>
                                  <w:tab/>
                                </w:r>
                                <w:r w:rsidRPr="00CD1C2D">
                                  <w:rPr>
                                    <w:rFonts w:ascii="Arial" w:hAnsi="Arial" w:cs="Arial"/>
                                    <w:b/>
                                    <w:bCs/>
                                    <w:i/>
                                    <w:iCs/>
                                    <w:color w:val="000000"/>
                                    <w:szCs w:val="36"/>
                                  </w:rPr>
                                  <w:t>Ing. Inf.  LU: 6032</w:t>
                                </w:r>
                              </w:p>
                              <w:p w14:paraId="26548548" w14:textId="77777777" w:rsidR="00B92D04" w:rsidRPr="00CD1C2D" w:rsidRDefault="00B92D04"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Córdoba</w:t>
                                </w:r>
                                <w:r>
                                  <w:rPr>
                                    <w:rFonts w:ascii="Arial" w:hAnsi="Arial" w:cs="Arial"/>
                                    <w:b/>
                                    <w:bCs/>
                                    <w:i/>
                                    <w:iCs/>
                                    <w:color w:val="000000"/>
                                    <w:szCs w:val="36"/>
                                  </w:rPr>
                                  <w:t>, I. Rafaela Mercedes</w:t>
                                </w:r>
                                <w:r w:rsidRPr="00CD1C2D">
                                  <w:rPr>
                                    <w:rStyle w:val="apple-tab-span"/>
                                    <w:rFonts w:ascii="Arial" w:hAnsi="Arial" w:cs="Arial"/>
                                    <w:b/>
                                    <w:bCs/>
                                    <w:i/>
                                    <w:iCs/>
                                    <w:color w:val="000000"/>
                                    <w:szCs w:val="36"/>
                                  </w:rPr>
                                  <w:tab/>
                                </w:r>
                                <w:r>
                                  <w:rPr>
                                    <w:rFonts w:ascii="Arial" w:hAnsi="Arial" w:cs="Arial"/>
                                    <w:b/>
                                    <w:bCs/>
                                    <w:i/>
                                    <w:iCs/>
                                    <w:color w:val="000000"/>
                                    <w:szCs w:val="36"/>
                                  </w:rPr>
                                  <w:t>Ing. Inf.  </w:t>
                                </w:r>
                                <w:r w:rsidRPr="00CD1C2D">
                                  <w:rPr>
                                    <w:rFonts w:ascii="Arial" w:hAnsi="Arial" w:cs="Arial"/>
                                    <w:b/>
                                    <w:bCs/>
                                    <w:i/>
                                    <w:iCs/>
                                    <w:color w:val="000000"/>
                                    <w:szCs w:val="36"/>
                                  </w:rPr>
                                  <w:t>LU: 5921</w:t>
                                </w:r>
                              </w:p>
                              <w:p w14:paraId="1389EA82" w14:textId="77777777" w:rsidR="00B92D04" w:rsidRPr="00F63082" w:rsidRDefault="00B92D04">
                                <w:pPr>
                                  <w:pStyle w:val="Sinespaciado"/>
                                  <w:rPr>
                                    <w:color w:val="595959" w:themeColor="text1" w:themeTint="A6"/>
                                    <w:sz w:val="20"/>
                                    <w:szCs w:val="20"/>
                                    <w:lang w:val="es-E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cx="http://schemas.microsoft.com/office/drawing/2014/chartex">
                <w:pict>
                  <v:shape w14:anchorId="1759F364" id="Cuadro de texto 32" o:spid="_x0000_s1056" type="#_x0000_t202" style="position:absolute;left:0;text-align:left;margin-left:171.75pt;margin-top:657.15pt;width:334.5pt;height:81.8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" filled="f" stroked="f" strokeweight=".5pt">
                    <v:path arrowok="t"/>
                    <v:textbox inset="0,0,0,0">
                      <w:txbxContent>
                        <w:p w14:paraId="7EAD3014" w14:textId="77777777" w:rsidR="00B92D04" w:rsidRDefault="00B92D04" w:rsidP="00F63082">
                          <w:pPr>
                            <w:pStyle w:val="NormalWeb"/>
                            <w:spacing w:before="0" w:beforeAutospacing="0" w:after="0" w:afterAutospacing="0"/>
                            <w:rPr>
                              <w:rFonts w:ascii="Arial" w:hAnsi="Arial" w:cs="Arial"/>
                              <w:b/>
                              <w:bCs/>
                              <w:i/>
                              <w:iCs/>
                              <w:color w:val="000000"/>
                              <w:szCs w:val="36"/>
                            </w:rPr>
                          </w:pPr>
                          <w:r w:rsidRPr="00CD1C2D">
                            <w:rPr>
                              <w:rFonts w:ascii="Arial" w:hAnsi="Arial" w:cs="Arial"/>
                              <w:b/>
                              <w:bCs/>
                              <w:i/>
                              <w:iCs/>
                              <w:color w:val="000000"/>
                              <w:szCs w:val="36"/>
                            </w:rPr>
                            <w:t>Alumnos:</w:t>
                          </w:r>
                        </w:p>
                        <w:p w14:paraId="551A7829" w14:textId="77777777" w:rsidR="00B92D04" w:rsidRPr="00CD1C2D" w:rsidRDefault="00B92D04" w:rsidP="00F63082">
                          <w:pPr>
                            <w:pStyle w:val="NormalWeb"/>
                            <w:spacing w:before="0" w:beforeAutospacing="0" w:after="0" w:afterAutospacing="0"/>
                            <w:rPr>
                              <w:sz w:val="18"/>
                            </w:rPr>
                          </w:pPr>
                        </w:p>
                        <w:p w14:paraId="73809156" w14:textId="77777777" w:rsidR="00B92D04" w:rsidRPr="00CD1C2D" w:rsidRDefault="00B92D04"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Argañaraz Azua, Fabio Damián</w:t>
                          </w:r>
                          <w:r>
                            <w:rPr>
                              <w:rFonts w:ascii="Arial" w:hAnsi="Arial" w:cs="Arial"/>
                              <w:b/>
                              <w:bCs/>
                              <w:i/>
                              <w:iCs/>
                              <w:color w:val="000000"/>
                              <w:szCs w:val="36"/>
                            </w:rPr>
                            <w:tab/>
                          </w:r>
                          <w:r w:rsidRPr="00CD1C2D">
                            <w:rPr>
                              <w:rFonts w:ascii="Arial" w:hAnsi="Arial" w:cs="Arial"/>
                              <w:b/>
                              <w:bCs/>
                              <w:i/>
                              <w:iCs/>
                              <w:color w:val="000000"/>
                              <w:szCs w:val="36"/>
                            </w:rPr>
                            <w:t>Ing. Inf.  LU: 6032</w:t>
                          </w:r>
                        </w:p>
                        <w:p w14:paraId="26548548" w14:textId="77777777" w:rsidR="00B92D04" w:rsidRPr="00CD1C2D" w:rsidRDefault="00B92D04"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Córdoba</w:t>
                          </w:r>
                          <w:r>
                            <w:rPr>
                              <w:rFonts w:ascii="Arial" w:hAnsi="Arial" w:cs="Arial"/>
                              <w:b/>
                              <w:bCs/>
                              <w:i/>
                              <w:iCs/>
                              <w:color w:val="000000"/>
                              <w:szCs w:val="36"/>
                            </w:rPr>
                            <w:t>, I. Rafaela Mercedes</w:t>
                          </w:r>
                          <w:r w:rsidRPr="00CD1C2D">
                            <w:rPr>
                              <w:rStyle w:val="apple-tab-span"/>
                              <w:rFonts w:ascii="Arial" w:hAnsi="Arial" w:cs="Arial"/>
                              <w:b/>
                              <w:bCs/>
                              <w:i/>
                              <w:iCs/>
                              <w:color w:val="000000"/>
                              <w:szCs w:val="36"/>
                            </w:rPr>
                            <w:tab/>
                          </w:r>
                          <w:r>
                            <w:rPr>
                              <w:rFonts w:ascii="Arial" w:hAnsi="Arial" w:cs="Arial"/>
                              <w:b/>
                              <w:bCs/>
                              <w:i/>
                              <w:iCs/>
                              <w:color w:val="000000"/>
                              <w:szCs w:val="36"/>
                            </w:rPr>
                            <w:t>Ing. Inf.  </w:t>
                          </w:r>
                          <w:r w:rsidRPr="00CD1C2D">
                            <w:rPr>
                              <w:rFonts w:ascii="Arial" w:hAnsi="Arial" w:cs="Arial"/>
                              <w:b/>
                              <w:bCs/>
                              <w:i/>
                              <w:iCs/>
                              <w:color w:val="000000"/>
                              <w:szCs w:val="36"/>
                            </w:rPr>
                            <w:t>LU: 5921</w:t>
                          </w:r>
                        </w:p>
                        <w:p w14:paraId="1389EA82" w14:textId="77777777" w:rsidR="00B92D04" w:rsidRPr="00F63082" w:rsidRDefault="00B92D04">
                          <w:pPr>
                            <w:pStyle w:val="NoSpacing"/>
                            <w:rPr>
                              <w:color w:val="595959" w:themeColor="text1" w:themeTint="A6"/>
                              <w:sz w:val="20"/>
                              <w:szCs w:val="20"/>
                              <w:lang w:val="es-ES"/>
                            </w:rPr>
                          </w:pPr>
                        </w:p>
                      </w:txbxContent>
                    </v:textbox>
                    <w10:wrap anchorx="page" anchory="page"/>
                  </v:shape>
                </w:pict>
              </mc:Fallback>
            </mc:AlternateContent>
          </w:r>
          <w:r w:rsidR="00FF2E74">
            <w:rPr>
              <w:noProof/>
              <w:lang w:eastAsia="es-AR"/>
            </w:rPr>
            <w:drawing>
              <wp:anchor distT="0" distB="0" distL="114300" distR="114300" simplePos="0" relativeHeight="251658752" behindDoc="1" locked="0" layoutInCell="1" allowOverlap="1" wp14:anchorId="70DAFCB8" wp14:editId="1C1E244B">
                <wp:simplePos x="0" y="0"/>
                <wp:positionH relativeFrom="column">
                  <wp:posOffset>3150137</wp:posOffset>
                </wp:positionH>
                <wp:positionV relativeFrom="paragraph">
                  <wp:posOffset>3275330</wp:posOffset>
                </wp:positionV>
                <wp:extent cx="2200275" cy="3284855"/>
                <wp:effectExtent l="0" t="0" r="0" b="0"/>
                <wp:wrapTight wrapText="bothSides">
                  <wp:wrapPolygon edited="0">
                    <wp:start x="0" y="0"/>
                    <wp:lineTo x="0" y="21420"/>
                    <wp:lineTo x="21506" y="21420"/>
                    <wp:lineTo x="21506"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0275" cy="3284855"/>
                        </a:xfrm>
                        <a:prstGeom prst="rect">
                          <a:avLst/>
                        </a:prstGeom>
                        <a:noFill/>
                        <a:ln>
                          <a:noFill/>
                        </a:ln>
                      </pic:spPr>
                    </pic:pic>
                  </a:graphicData>
                </a:graphic>
              </wp:anchor>
            </w:drawing>
          </w:r>
          <w:r w:rsidR="00F63082" w:rsidRPr="004619FD">
            <w:rPr>
              <w:rFonts w:ascii="Calibri" w:hAnsi="Calibri"/>
              <w:noProof/>
            </w:rPr>
            <w:br w:type="page"/>
          </w:r>
        </w:p>
      </w:sdtContent>
    </w:sdt>
    <w:p w14:paraId="7A53A708" w14:textId="77777777" w:rsidR="00F63082" w:rsidRPr="004619FD" w:rsidRDefault="00F63082" w:rsidP="00CD1C2D">
      <w:pPr>
        <w:pStyle w:val="Ttulo1"/>
      </w:pPr>
      <w:r w:rsidRPr="004619FD">
        <w:lastRenderedPageBreak/>
        <w:t>INTRODUCCIÓN</w:t>
      </w:r>
    </w:p>
    <w:p w14:paraId="763BD617" w14:textId="77777777" w:rsidR="00F63082" w:rsidRPr="004619FD" w:rsidRDefault="00F63082" w:rsidP="00864AEF">
      <w:r w:rsidRPr="004619FD">
        <w:t>El autismo es un desorden complejo que se caracteriza por la</w:t>
      </w:r>
      <w:r w:rsidR="00C460E0">
        <w:t xml:space="preserve"> incapacidad de un niño o niña para</w:t>
      </w:r>
      <w:r w:rsidRPr="004619FD">
        <w:t xml:space="preserve"> comunicarse y socializar con otros</w:t>
      </w:r>
      <w:r w:rsidR="00765CB2" w:rsidRPr="004619FD">
        <w:t xml:space="preserve"> </w:t>
      </w:r>
      <w:sdt>
        <w:sdtPr>
          <w:id w:val="815153548"/>
          <w:citation/>
        </w:sdtPr>
        <w:sdtEndPr/>
        <w:sdtContent>
          <w:r w:rsidR="00DE0914">
            <w:fldChar w:fldCharType="begin"/>
          </w:r>
          <w:r w:rsidR="00C460E0">
            <w:instrText xml:space="preserve">CITATION Nat11 \l 11274 </w:instrText>
          </w:r>
          <w:r w:rsidR="00DE0914">
            <w:fldChar w:fldCharType="separate"/>
          </w:r>
          <w:r w:rsidR="00CF12EA">
            <w:rPr>
              <w:noProof/>
            </w:rPr>
            <w:t>(National Foundation for Autism Reserch , 2011)</w:t>
          </w:r>
          <w:r w:rsidR="00DE0914">
            <w:fldChar w:fldCharType="end"/>
          </w:r>
        </w:sdtContent>
      </w:sdt>
      <w:r w:rsidRPr="004619FD">
        <w:t>.</w:t>
      </w:r>
      <w:r w:rsidR="00F12147" w:rsidRPr="004619FD">
        <w:t xml:space="preserve"> </w:t>
      </w:r>
      <w:r w:rsidRPr="004619FD">
        <w:t xml:space="preserve">Un niño con autismo posee problemas a la hora de comunicarse y entender nuestro lenguaje. No interpreta bien los gestos corporales ni las palabras y se siente perdido en un mundo donde el lenguaje verbal y corporal está tan </w:t>
      </w:r>
      <w:r w:rsidR="00FF2E74" w:rsidRPr="004619FD">
        <w:t>presente. El</w:t>
      </w:r>
      <w:r w:rsidRPr="004619FD">
        <w:t xml:space="preserve"> problema de la comunicación en el autismo no es un problema sólo de retraso en las capacidades lingüísticas</w:t>
      </w:r>
      <w:r w:rsidR="0029209E" w:rsidRPr="004619FD">
        <w:t>,</w:t>
      </w:r>
      <w:r w:rsidRPr="004619FD">
        <w:t xml:space="preserve"> </w:t>
      </w:r>
      <w:r w:rsidR="00BC0120" w:rsidRPr="004619FD">
        <w:t>sino</w:t>
      </w:r>
      <w:r w:rsidRPr="004619FD">
        <w:t xml:space="preserve"> un trastorno global de la comunicación que va desde el lenguaje mímico y gestual hasta el habla. Es decir</w:t>
      </w:r>
      <w:r w:rsidR="00BC0120" w:rsidRPr="004619FD">
        <w:t>, el autista</w:t>
      </w:r>
      <w:r w:rsidRPr="004619FD">
        <w:t xml:space="preserve"> tiene dificultades en la adquisición del sistema lingüístico y en su uso, y también para adquirir las reglas fonológicas, morfológicas, sintácticas y semánticas.</w:t>
      </w:r>
    </w:p>
    <w:p w14:paraId="709117AE" w14:textId="77777777" w:rsidR="00F63082" w:rsidRPr="004619FD" w:rsidRDefault="00F63082" w:rsidP="004A191E">
      <w:r w:rsidRPr="004619FD">
        <w:t>Hay niños que nunca adquieren un lenguaje hablado ni usan la mímica o gestos para comunicarse. Y los que sí lo consiguen tienen alteraciones: deficiencias en el tono, énfasis, ritmo o entonación; fracaso para iniciar o sostener intercambios conversacionales; formalismo en el lenguaje; carencia de imaginación y fantasía; uso de imperativos y no uso de declarativos; confusión en el uso de los pronombres personales "yo" y "tú"; etc.</w:t>
      </w:r>
      <w:r w:rsidR="00F12147" w:rsidRPr="004619FD">
        <w:t xml:space="preserve"> </w:t>
      </w:r>
      <w:r w:rsidRPr="004619FD">
        <w:t xml:space="preserve">El sentido </w:t>
      </w:r>
      <w:r w:rsidR="006B3F7B">
        <w:t>de la visión</w:t>
      </w:r>
      <w:r w:rsidR="006B3F7B" w:rsidRPr="004619FD">
        <w:t xml:space="preserve"> </w:t>
      </w:r>
      <w:r w:rsidRPr="004619FD">
        <w:t xml:space="preserve">es el mejor preservado en el niño afectado por el </w:t>
      </w:r>
      <w:r w:rsidR="00507E5C" w:rsidRPr="00507E5C">
        <w:rPr>
          <w:b/>
          <w:bCs/>
        </w:rPr>
        <w:t>T</w:t>
      </w:r>
      <w:r w:rsidRPr="004619FD">
        <w:t xml:space="preserve">rastorno del </w:t>
      </w:r>
      <w:r w:rsidR="00507E5C" w:rsidRPr="00507E5C">
        <w:rPr>
          <w:b/>
          <w:bCs/>
        </w:rPr>
        <w:t>E</w:t>
      </w:r>
      <w:r w:rsidRPr="004619FD">
        <w:t xml:space="preserve">spectro </w:t>
      </w:r>
      <w:r w:rsidR="00507E5C" w:rsidRPr="00507E5C">
        <w:rPr>
          <w:b/>
          <w:bCs/>
        </w:rPr>
        <w:t>A</w:t>
      </w:r>
      <w:r w:rsidRPr="004619FD">
        <w:t>utista</w:t>
      </w:r>
      <w:r w:rsidR="0036069C" w:rsidRPr="004619FD">
        <w:t xml:space="preserve"> </w:t>
      </w:r>
      <w:r w:rsidR="00BC0120" w:rsidRPr="004619FD">
        <w:t>(</w:t>
      </w:r>
      <w:r w:rsidR="00507E5C" w:rsidRPr="00507E5C">
        <w:rPr>
          <w:b/>
          <w:bCs/>
        </w:rPr>
        <w:t>TEA</w:t>
      </w:r>
      <w:r w:rsidR="00BC0120" w:rsidRPr="004619FD">
        <w:t>), ya que t</w:t>
      </w:r>
      <w:r w:rsidRPr="004619FD">
        <w:t xml:space="preserve">iene mejor </w:t>
      </w:r>
      <w:r w:rsidR="00BC0120" w:rsidRPr="004619FD">
        <w:t xml:space="preserve">capacidad de aprender </w:t>
      </w:r>
      <w:r w:rsidRPr="004619FD">
        <w:t xml:space="preserve">con </w:t>
      </w:r>
      <w:r w:rsidR="00E221A8">
        <w:t>la vista</w:t>
      </w:r>
      <w:r w:rsidRPr="004619FD">
        <w:t xml:space="preserve"> </w:t>
      </w:r>
      <w:r w:rsidR="00BC0120" w:rsidRPr="004619FD">
        <w:t>que en base a</w:t>
      </w:r>
      <w:r w:rsidRPr="004619FD">
        <w:t xml:space="preserve"> explicaciones verbales.</w:t>
      </w:r>
    </w:p>
    <w:p w14:paraId="09465AA3" w14:textId="4702E2E2" w:rsidR="00F63082" w:rsidRPr="004619FD" w:rsidRDefault="00F63082" w:rsidP="004A191E">
      <w:r w:rsidRPr="004619FD">
        <w:t xml:space="preserve">Los niños que tienen autismo </w:t>
      </w:r>
      <w:r w:rsidR="00946579">
        <w:t xml:space="preserve">poseen </w:t>
      </w:r>
      <w:r w:rsidRPr="004619FD">
        <w:t>discapacidad</w:t>
      </w:r>
      <w:r w:rsidR="00946579">
        <w:t>es</w:t>
      </w:r>
      <w:r w:rsidRPr="004619FD">
        <w:t xml:space="preserve"> neurológica</w:t>
      </w:r>
      <w:r w:rsidR="00946579">
        <w:t>s por lo tanto presentan p</w:t>
      </w:r>
      <w:r w:rsidR="00D57E86">
        <w:t>é</w:t>
      </w:r>
      <w:r w:rsidR="00946579">
        <w:t>rdidas en las habilidades del lenguaje</w:t>
      </w:r>
      <w:r w:rsidRPr="004619FD">
        <w:t xml:space="preserve">. Por eso es necesario crear alternativas para </w:t>
      </w:r>
      <w:r w:rsidR="00BC0120" w:rsidRPr="004619FD">
        <w:t xml:space="preserve">que </w:t>
      </w:r>
      <w:r w:rsidR="00095BB0">
        <w:t>esta</w:t>
      </w:r>
      <w:r w:rsidR="00095BB0" w:rsidRPr="004619FD">
        <w:t xml:space="preserve"> </w:t>
      </w:r>
      <w:r w:rsidRPr="004619FD">
        <w:t xml:space="preserve">comunicación sea posible. Es a través de la imagen, sea ella fotográfica, ilustraciones o pictogramas que la comunicación se lleva a cabo. </w:t>
      </w:r>
      <w:r w:rsidRPr="004619FD">
        <w:rPr>
          <w:shd w:val="clear" w:color="auto" w:fill="FFFFFF"/>
        </w:rPr>
        <w:t xml:space="preserve">El uso de </w:t>
      </w:r>
      <w:r w:rsidR="00095BB0">
        <w:rPr>
          <w:shd w:val="clear" w:color="auto" w:fill="FFFFFF"/>
        </w:rPr>
        <w:t>imágenes</w:t>
      </w:r>
      <w:r w:rsidR="00095BB0" w:rsidRPr="004619FD">
        <w:rPr>
          <w:shd w:val="clear" w:color="auto" w:fill="FFFFFF"/>
        </w:rPr>
        <w:t xml:space="preserve"> </w:t>
      </w:r>
      <w:r w:rsidRPr="004619FD">
        <w:rPr>
          <w:shd w:val="clear" w:color="auto" w:fill="FFFFFF"/>
        </w:rPr>
        <w:t>ha supuesto abrir una gran puerta a la comunicación, pero llega un momento en que gestionar cientos de pictogramas, carpetas, cuadernos, se convierte en una tarea muy compleja</w:t>
      </w:r>
      <w:r w:rsidR="00212FDF">
        <w:rPr>
          <w:shd w:val="clear" w:color="auto" w:fill="FFFFFF"/>
        </w:rPr>
        <w:t>. E</w:t>
      </w:r>
      <w:r w:rsidRPr="004619FD">
        <w:rPr>
          <w:shd w:val="clear" w:color="auto" w:fill="FFFFFF"/>
        </w:rPr>
        <w:t xml:space="preserve">n el momento en que el niño aumenta su nivel de comunicación </w:t>
      </w:r>
      <w:r w:rsidR="00BC0120" w:rsidRPr="004619FD">
        <w:rPr>
          <w:shd w:val="clear" w:color="auto" w:fill="FFFFFF"/>
        </w:rPr>
        <w:t xml:space="preserve">requiere </w:t>
      </w:r>
      <w:r w:rsidRPr="004619FD">
        <w:rPr>
          <w:shd w:val="clear" w:color="auto" w:fill="FFFFFF"/>
        </w:rPr>
        <w:t>cada vez más y más pictogramas, más</w:t>
      </w:r>
      <w:r w:rsidR="00C460E0">
        <w:rPr>
          <w:shd w:val="clear" w:color="auto" w:fill="FFFFFF"/>
        </w:rPr>
        <w:t xml:space="preserve"> tableros de comunicación, álbum</w:t>
      </w:r>
      <w:r w:rsidR="00C460E0" w:rsidRPr="004619FD">
        <w:rPr>
          <w:shd w:val="clear" w:color="auto" w:fill="FFFFFF"/>
        </w:rPr>
        <w:t>es</w:t>
      </w:r>
      <w:r w:rsidRPr="004619FD">
        <w:rPr>
          <w:shd w:val="clear" w:color="auto" w:fill="FFFFFF"/>
        </w:rPr>
        <w:t xml:space="preserve"> para ar</w:t>
      </w:r>
      <w:r w:rsidR="00D57E86">
        <w:rPr>
          <w:shd w:val="clear" w:color="auto" w:fill="FFFFFF"/>
        </w:rPr>
        <w:t>mar secuencias temporales, entre otros</w:t>
      </w:r>
      <w:r w:rsidRPr="004619FD">
        <w:rPr>
          <w:shd w:val="clear" w:color="auto" w:fill="FFFFFF"/>
        </w:rPr>
        <w:t>.</w:t>
      </w:r>
    </w:p>
    <w:p w14:paraId="6B0FCC65" w14:textId="77777777" w:rsidR="5F2A6E73" w:rsidRPr="004619FD" w:rsidRDefault="46873DC5">
      <w:r w:rsidRPr="004619FD">
        <w:t>L</w:t>
      </w:r>
      <w:r w:rsidR="00A64696" w:rsidRPr="004619FD">
        <w:t>as nuevas tecnologías ofrecen posibilidades mucho más adaptadas a la manera de entender</w:t>
      </w:r>
      <w:r w:rsidR="002D7AC5">
        <w:t xml:space="preserve"> para las personas con autismo</w:t>
      </w:r>
      <w:r w:rsidR="00D57E86">
        <w:t xml:space="preserve">, entre ellas se destacan el aprendizaje </w:t>
      </w:r>
      <w:r w:rsidR="00A64696" w:rsidRPr="004619FD">
        <w:t xml:space="preserve">por medio de la vista y la repetición. </w:t>
      </w:r>
      <w:r w:rsidR="00BC0120" w:rsidRPr="004619FD">
        <w:t>A m</w:t>
      </w:r>
      <w:r w:rsidR="00507E5C" w:rsidRPr="00507E5C">
        <w:t>uchos niños autistas les gusta interactuar con las computadoras y juegos electrónicos y estos instrumentos pueden ayudar</w:t>
      </w:r>
      <w:r w:rsidR="00E74ECB" w:rsidRPr="004619FD">
        <w:t>les</w:t>
      </w:r>
      <w:r w:rsidR="00507E5C" w:rsidRPr="00507E5C">
        <w:t xml:space="preserve"> a permanecer en su tarea por largos per</w:t>
      </w:r>
      <w:r w:rsidR="00E74ECB" w:rsidRPr="004619FD">
        <w:t>í</w:t>
      </w:r>
      <w:r w:rsidR="00507E5C" w:rsidRPr="00507E5C">
        <w:t>odos de tiempo. La persona motivada es</w:t>
      </w:r>
      <w:r w:rsidR="00E74ECB" w:rsidRPr="004619FD">
        <w:t>,</w:t>
      </w:r>
      <w:r w:rsidR="00507E5C" w:rsidRPr="00507E5C">
        <w:t xml:space="preserve"> generalmente</w:t>
      </w:r>
      <w:r w:rsidR="00E74ECB" w:rsidRPr="004619FD">
        <w:t>,</w:t>
      </w:r>
      <w:r w:rsidR="00507E5C" w:rsidRPr="00507E5C">
        <w:t xml:space="preserve"> más receptiv</w:t>
      </w:r>
      <w:r w:rsidR="00E74ECB" w:rsidRPr="004619FD">
        <w:t>a</w:t>
      </w:r>
      <w:r w:rsidR="00507E5C" w:rsidRPr="00507E5C">
        <w:t xml:space="preserve"> al aprendizaje. </w:t>
      </w:r>
      <w:r w:rsidR="00E74ECB" w:rsidRPr="004619FD">
        <w:t>El u</w:t>
      </w:r>
      <w:r w:rsidR="00507E5C" w:rsidRPr="00507E5C">
        <w:t>so de imágenes, gestos y otro tipo de tecnología es útil para alentar a los niños autistas a disfrutar de su ambiente de aprendizaje. Muchos niños autistas</w:t>
      </w:r>
      <w:r w:rsidR="00C81482" w:rsidRPr="004619FD">
        <w:t xml:space="preserve"> suelen</w:t>
      </w:r>
      <w:r w:rsidR="00507E5C" w:rsidRPr="00507E5C">
        <w:t xml:space="preserve"> pensar en imágenes en lugar de palabras</w:t>
      </w:r>
      <w:r w:rsidR="00C81482" w:rsidRPr="004619FD">
        <w:t>,</w:t>
      </w:r>
      <w:r w:rsidR="00507E5C" w:rsidRPr="00507E5C">
        <w:t xml:space="preserve"> </w:t>
      </w:r>
      <w:r w:rsidR="00C81482" w:rsidRPr="004619FD">
        <w:t>el</w:t>
      </w:r>
      <w:r w:rsidR="00507E5C" w:rsidRPr="00507E5C">
        <w:t xml:space="preserve"> uso de </w:t>
      </w:r>
      <w:r w:rsidR="00834FEF">
        <w:t>estas</w:t>
      </w:r>
      <w:r w:rsidR="00507E5C" w:rsidRPr="00507E5C">
        <w:t xml:space="preserve"> es una gran manera de facilitar la comunicación. Las personas autis</w:t>
      </w:r>
      <w:r w:rsidR="00052620" w:rsidRPr="004619FD">
        <w:t>tas</w:t>
      </w:r>
      <w:r w:rsidR="00507E5C" w:rsidRPr="00507E5C">
        <w:t xml:space="preserve"> también se benefician del uso de las habilidades motoras finas necesarias para manipular los dispositivos. </w:t>
      </w:r>
      <w:sdt>
        <w:sdtPr>
          <w:id w:val="-1601332050"/>
          <w:citation/>
        </w:sdtPr>
        <w:sdtEndPr/>
        <w:sdtContent>
          <w:r w:rsidR="00DE0914">
            <w:fldChar w:fldCharType="begin"/>
          </w:r>
          <w:r w:rsidR="00485724">
            <w:instrText xml:space="preserve">CITATION Tam14 \l 11274 </w:instrText>
          </w:r>
          <w:r w:rsidR="00DE0914">
            <w:fldChar w:fldCharType="separate"/>
          </w:r>
          <w:r w:rsidR="00CF12EA">
            <w:rPr>
              <w:noProof/>
            </w:rPr>
            <w:t>(Reynolds, 2014)</w:t>
          </w:r>
          <w:r w:rsidR="00DE0914">
            <w:fldChar w:fldCharType="end"/>
          </w:r>
        </w:sdtContent>
      </w:sdt>
      <w:r w:rsidR="007E3527">
        <w:t>.</w:t>
      </w:r>
    </w:p>
    <w:p w14:paraId="58212CD6" w14:textId="136433E0" w:rsidR="0D7A0FC0" w:rsidRPr="004619FD" w:rsidRDefault="007E3527">
      <w:r>
        <w:t>Generalmente</w:t>
      </w:r>
      <w:r w:rsidRPr="00E90E8E">
        <w:t xml:space="preserve"> </w:t>
      </w:r>
      <w:r w:rsidR="00E90E8E" w:rsidRPr="00E90E8E">
        <w:t>las personas</w:t>
      </w:r>
      <w:r w:rsidR="00507E5C" w:rsidRPr="00507E5C">
        <w:t xml:space="preserve"> autistas</w:t>
      </w:r>
      <w:r w:rsidR="00E90E8E" w:rsidRPr="00E90E8E">
        <w:t xml:space="preserve"> que tienen </w:t>
      </w:r>
      <w:r w:rsidR="007371B1">
        <w:t>problemas</w:t>
      </w:r>
      <w:r w:rsidR="007371B1" w:rsidRPr="00E90E8E">
        <w:t xml:space="preserve"> </w:t>
      </w:r>
      <w:r w:rsidR="00E90E8E" w:rsidRPr="00E90E8E">
        <w:t>para aprender a hablar usan las manos para comunicarse y se los suele motivar a usar señas y gestos para expresar sus pensamientos</w:t>
      </w:r>
      <w:r w:rsidR="00212FDF">
        <w:t>.</w:t>
      </w:r>
      <w:r w:rsidR="00212FDF" w:rsidRPr="00E90E8E">
        <w:t xml:space="preserve"> </w:t>
      </w:r>
      <w:r w:rsidR="00212FDF">
        <w:t>R</w:t>
      </w:r>
      <w:r w:rsidR="00E90E8E" w:rsidRPr="00E90E8E">
        <w:t xml:space="preserve">esponden bien a la información </w:t>
      </w:r>
      <w:r w:rsidR="00E221A8">
        <w:t>gráfica</w:t>
      </w:r>
      <w:r w:rsidR="00E90E8E" w:rsidRPr="00E90E8E">
        <w:t>, pueden aprender rápidamente a usar imágenes, esto hace que la comunicación sea</w:t>
      </w:r>
      <w:r w:rsidR="00E221A8">
        <w:t xml:space="preserve"> más</w:t>
      </w:r>
      <w:r w:rsidR="00E90E8E" w:rsidRPr="00E90E8E">
        <w:t xml:space="preserve"> concreta y </w:t>
      </w:r>
      <w:r w:rsidR="00E221A8">
        <w:t>visual</w:t>
      </w:r>
      <w:r w:rsidR="00E90E8E" w:rsidRPr="00E90E8E">
        <w:t>, primero, aprende a entregar una imagen del objeto o actividad deseada al compañero de comunicación, a cambio de tener ese objeto o actividad. Es</w:t>
      </w:r>
      <w:r w:rsidR="00507E5C" w:rsidRPr="00507E5C">
        <w:t>tos métodos de comunicación ayudan a resolver el problema de la construcción de oraciones. Sin embargo</w:t>
      </w:r>
      <w:r w:rsidR="0019580E">
        <w:t>,</w:t>
      </w:r>
      <w:r w:rsidR="00507E5C" w:rsidRPr="00507E5C">
        <w:t xml:space="preserve"> tiene</w:t>
      </w:r>
      <w:r w:rsidR="00834FEF">
        <w:t>n</w:t>
      </w:r>
      <w:r w:rsidR="00507E5C" w:rsidRPr="00507E5C">
        <w:t xml:space="preserve"> v</w:t>
      </w:r>
      <w:r w:rsidR="0019580E">
        <w:t>arias limitaciones como ser la</w:t>
      </w:r>
      <w:r w:rsidR="00770EAB">
        <w:t xml:space="preserve"> insuficiencia de expresiones que pueden </w:t>
      </w:r>
      <w:r w:rsidR="00664E28">
        <w:t xml:space="preserve">manifestar </w:t>
      </w:r>
      <w:r w:rsidR="00770EAB">
        <w:t xml:space="preserve">con la cantidad de tarjetas de imagen (pictogramas) que son puestas a </w:t>
      </w:r>
      <w:r w:rsidR="00664E28">
        <w:t xml:space="preserve">su </w:t>
      </w:r>
      <w:r w:rsidR="00770EAB">
        <w:t>disposición</w:t>
      </w:r>
      <w:r w:rsidR="00507E5C" w:rsidRPr="00507E5C">
        <w:t>.</w:t>
      </w:r>
      <w:r w:rsidR="0019580E">
        <w:t xml:space="preserve"> La incapacidad para expresarse </w:t>
      </w:r>
      <w:r w:rsidR="00507E5C" w:rsidRPr="00507E5C">
        <w:t xml:space="preserve">claramente puede hacer que los maestros y terapeutas interpreten mal sus necesidades e ideas, trayendo confusión y frustración en el proceso de </w:t>
      </w:r>
      <w:r w:rsidR="00834FEF">
        <w:t>comunicación</w:t>
      </w:r>
      <w:r w:rsidR="00212FDF">
        <w:t>.</w:t>
      </w:r>
      <w:r w:rsidR="00507E5C" w:rsidRPr="00507E5C">
        <w:t xml:space="preserve"> </w:t>
      </w:r>
      <w:r w:rsidR="00212FDF">
        <w:t>E</w:t>
      </w:r>
      <w:r w:rsidR="00507E5C" w:rsidRPr="00507E5C">
        <w:t xml:space="preserve">s un reto el mantenerse al día con las fotos necesarias para </w:t>
      </w:r>
      <w:r w:rsidR="00834FEF">
        <w:t>expresarse</w:t>
      </w:r>
      <w:r w:rsidR="00507E5C" w:rsidRPr="00507E5C">
        <w:t xml:space="preserve"> y esto hace que sea necesario para la mayoría de las personas acceder a una impresora, haciendo el proceso de </w:t>
      </w:r>
      <w:r w:rsidR="00834FEF">
        <w:t>comunicación</w:t>
      </w:r>
      <w:r w:rsidR="00507E5C" w:rsidRPr="00507E5C">
        <w:t xml:space="preserve"> caro, también presenta inconvenientes para el traslado de numerosas tarjetas. </w:t>
      </w:r>
    </w:p>
    <w:p w14:paraId="0BC1E82F" w14:textId="6C603B33" w:rsidR="0036069C" w:rsidRPr="004619FD" w:rsidRDefault="00946579" w:rsidP="00A64696">
      <w:pPr>
        <w:rPr>
          <w:shd w:val="clear" w:color="auto" w:fill="FFFFFF"/>
        </w:rPr>
      </w:pPr>
      <w:r>
        <w:rPr>
          <w:shd w:val="clear" w:color="auto" w:fill="FFFFFF"/>
        </w:rPr>
        <w:lastRenderedPageBreak/>
        <w:t>Es por ello que s</w:t>
      </w:r>
      <w:r w:rsidR="00A63885">
        <w:rPr>
          <w:shd w:val="clear" w:color="auto" w:fill="FFFFFF"/>
        </w:rPr>
        <w:t>e</w:t>
      </w:r>
      <w:r w:rsidR="7038016F" w:rsidRPr="004619FD">
        <w:rPr>
          <w:shd w:val="clear" w:color="auto" w:fill="FFFFFF"/>
        </w:rPr>
        <w:t xml:space="preserve"> </w:t>
      </w:r>
      <w:r w:rsidR="00DE1632">
        <w:rPr>
          <w:shd w:val="clear" w:color="auto" w:fill="FFFFFF"/>
        </w:rPr>
        <w:t>propone el desarrollo de</w:t>
      </w:r>
      <w:r w:rsidR="7038016F" w:rsidRPr="004619FD">
        <w:rPr>
          <w:shd w:val="clear" w:color="auto" w:fill="FFFFFF"/>
        </w:rPr>
        <w:t xml:space="preserve"> la herramienta</w:t>
      </w:r>
      <w:r w:rsidR="00B63774">
        <w:rPr>
          <w:shd w:val="clear" w:color="auto" w:fill="FFFFFF"/>
        </w:rPr>
        <w:t xml:space="preserve"> </w:t>
      </w:r>
      <w:r w:rsidR="00507E5C" w:rsidRPr="00507E5C">
        <w:t>“</w:t>
      </w:r>
      <w:r w:rsidR="00507E5C" w:rsidRPr="00507E5C">
        <w:rPr>
          <w:b/>
          <w:bCs/>
        </w:rPr>
        <w:t>C</w:t>
      </w:r>
      <w:r w:rsidR="00507E5C" w:rsidRPr="00507E5C">
        <w:t xml:space="preserve">omunicación </w:t>
      </w:r>
      <w:r w:rsidR="00507E5C" w:rsidRPr="00507E5C">
        <w:rPr>
          <w:b/>
          <w:bCs/>
        </w:rPr>
        <w:t>H</w:t>
      </w:r>
      <w:r w:rsidR="00507E5C" w:rsidRPr="00507E5C">
        <w:t xml:space="preserve">ablada y </w:t>
      </w:r>
      <w:r w:rsidR="00507E5C" w:rsidRPr="00507E5C">
        <w:rPr>
          <w:b/>
          <w:bCs/>
        </w:rPr>
        <w:t>A</w:t>
      </w:r>
      <w:r w:rsidR="00507E5C" w:rsidRPr="00507E5C">
        <w:t xml:space="preserve">utodidacta para </w:t>
      </w:r>
      <w:r w:rsidR="00507E5C" w:rsidRPr="00507E5C">
        <w:rPr>
          <w:b/>
          <w:bCs/>
        </w:rPr>
        <w:t>P</w:t>
      </w:r>
      <w:r w:rsidR="00507E5C" w:rsidRPr="00507E5C">
        <w:t xml:space="preserve">ersonas con </w:t>
      </w:r>
      <w:r w:rsidR="00507E5C" w:rsidRPr="00507E5C">
        <w:rPr>
          <w:b/>
          <w:bCs/>
        </w:rPr>
        <w:t>TEA</w:t>
      </w:r>
      <w:r w:rsidR="00507E5C" w:rsidRPr="00507E5C">
        <w:t>” (</w:t>
      </w:r>
      <w:r w:rsidR="00507E5C" w:rsidRPr="00507E5C">
        <w:rPr>
          <w:b/>
          <w:bCs/>
        </w:rPr>
        <w:t>CHAPTEA)</w:t>
      </w:r>
      <w:r w:rsidR="00FE38A8">
        <w:rPr>
          <w:bCs/>
        </w:rPr>
        <w:t>.</w:t>
      </w:r>
      <w:r w:rsidR="00451FC6">
        <w:rPr>
          <w:b/>
          <w:bCs/>
        </w:rPr>
        <w:t xml:space="preserve"> </w:t>
      </w:r>
      <w:r w:rsidR="00FE38A8">
        <w:rPr>
          <w:bCs/>
        </w:rPr>
        <w:t xml:space="preserve">Una </w:t>
      </w:r>
      <w:r w:rsidR="00451FC6">
        <w:rPr>
          <w:bCs/>
        </w:rPr>
        <w:t>aplicación software que funciona</w:t>
      </w:r>
      <w:r w:rsidR="00DE1632">
        <w:rPr>
          <w:bCs/>
        </w:rPr>
        <w:t>rá</w:t>
      </w:r>
      <w:r w:rsidR="00507E5C" w:rsidRPr="00507E5C">
        <w:t xml:space="preserve"> </w:t>
      </w:r>
      <w:r w:rsidR="00A63885">
        <w:t>como mecanismo de soporte para enfrentar</w:t>
      </w:r>
      <w:r w:rsidR="00507E5C" w:rsidRPr="00507E5C">
        <w:t xml:space="preserve"> los problemas actuales de </w:t>
      </w:r>
      <w:r w:rsidR="00B63774">
        <w:t xml:space="preserve">comunicación </w:t>
      </w:r>
      <w:r w:rsidR="00507E5C" w:rsidRPr="00507E5C">
        <w:t xml:space="preserve">mencionados anteriormente </w:t>
      </w:r>
      <w:r w:rsidR="00DE1632">
        <w:rPr>
          <w:shd w:val="clear" w:color="auto" w:fill="FFFFFF"/>
        </w:rPr>
        <w:t xml:space="preserve">de modo </w:t>
      </w:r>
      <w:r w:rsidR="0036069C" w:rsidRPr="004619FD">
        <w:rPr>
          <w:shd w:val="clear" w:color="auto" w:fill="FFFFFF"/>
        </w:rPr>
        <w:t xml:space="preserve">que la persona con solo la ayuda de un adulto </w:t>
      </w:r>
      <w:r w:rsidR="00BE58CF" w:rsidRPr="004619FD">
        <w:rPr>
          <w:shd w:val="clear" w:color="auto" w:fill="FFFFFF"/>
        </w:rPr>
        <w:t>pueda</w:t>
      </w:r>
      <w:r w:rsidR="0036069C" w:rsidRPr="004619FD">
        <w:rPr>
          <w:shd w:val="clear" w:color="auto" w:fill="FFFFFF"/>
        </w:rPr>
        <w:t xml:space="preserve"> </w:t>
      </w:r>
      <w:r w:rsidR="00B63774">
        <w:rPr>
          <w:shd w:val="clear" w:color="auto" w:fill="FFFFFF"/>
        </w:rPr>
        <w:t>expresarse</w:t>
      </w:r>
      <w:r w:rsidR="468EC579" w:rsidRPr="004619FD">
        <w:rPr>
          <w:shd w:val="clear" w:color="auto" w:fill="FFFFFF"/>
        </w:rPr>
        <w:t>,</w:t>
      </w:r>
      <w:r w:rsidR="0036069C" w:rsidRPr="004619FD">
        <w:rPr>
          <w:shd w:val="clear" w:color="auto" w:fill="FFFFFF"/>
        </w:rPr>
        <w:t xml:space="preserve"> intentando prescindir de tratamientos caros, o </w:t>
      </w:r>
      <w:r w:rsidR="00A63885">
        <w:rPr>
          <w:shd w:val="clear" w:color="auto" w:fill="FFFFFF"/>
        </w:rPr>
        <w:t>la asistencia de</w:t>
      </w:r>
      <w:r w:rsidR="0036069C" w:rsidRPr="004619FD">
        <w:rPr>
          <w:shd w:val="clear" w:color="auto" w:fill="FFFFFF"/>
        </w:rPr>
        <w:t xml:space="preserve"> las únicas instituciones que se encuentran en la provincia. </w:t>
      </w:r>
      <w:r w:rsidR="00507E5C" w:rsidRPr="00507E5C">
        <w:rPr>
          <w:shd w:val="clear" w:color="auto" w:fill="FFFFFF"/>
        </w:rPr>
        <w:t>CHAPTEA pretende</w:t>
      </w:r>
      <w:r w:rsidR="00BE58CF" w:rsidRPr="004619FD">
        <w:rPr>
          <w:shd w:val="clear" w:color="auto" w:fill="FFFFFF"/>
        </w:rPr>
        <w:t xml:space="preserve"> ser una ayuda en la </w:t>
      </w:r>
      <w:r w:rsidR="00507E5C" w:rsidRPr="00507E5C">
        <w:rPr>
          <w:shd w:val="clear" w:color="auto" w:fill="FFFFFF"/>
        </w:rPr>
        <w:t>mejora</w:t>
      </w:r>
      <w:r w:rsidR="00BE58CF" w:rsidRPr="004619FD">
        <w:rPr>
          <w:shd w:val="clear" w:color="auto" w:fill="FFFFFF"/>
        </w:rPr>
        <w:t xml:space="preserve"> de</w:t>
      </w:r>
      <w:r w:rsidR="00507E5C" w:rsidRPr="00507E5C">
        <w:rPr>
          <w:shd w:val="clear" w:color="auto" w:fill="FFFFFF"/>
        </w:rPr>
        <w:t xml:space="preserve"> la calidad de vida</w:t>
      </w:r>
      <w:r w:rsidR="00BE58CF" w:rsidRPr="004619FD">
        <w:rPr>
          <w:shd w:val="clear" w:color="auto" w:fill="FFFFFF"/>
        </w:rPr>
        <w:t xml:space="preserve"> y</w:t>
      </w:r>
      <w:r w:rsidR="00507E5C" w:rsidRPr="00507E5C">
        <w:rPr>
          <w:shd w:val="clear" w:color="auto" w:fill="FFFFFF"/>
        </w:rPr>
        <w:t xml:space="preserve"> la independencia de las personas con autismo, además se trata</w:t>
      </w:r>
      <w:r w:rsidR="007A43E1">
        <w:rPr>
          <w:shd w:val="clear" w:color="auto" w:fill="FFFFFF"/>
        </w:rPr>
        <w:t>rá</w:t>
      </w:r>
      <w:r w:rsidR="00507E5C" w:rsidRPr="00507E5C">
        <w:rPr>
          <w:shd w:val="clear" w:color="auto" w:fill="FFFFFF"/>
        </w:rPr>
        <w:t xml:space="preserve"> de una aplicación </w:t>
      </w:r>
      <w:r w:rsidR="00B63774">
        <w:rPr>
          <w:shd w:val="clear" w:color="auto" w:fill="FFFFFF"/>
        </w:rPr>
        <w:t>que aspira</w:t>
      </w:r>
      <w:r w:rsidR="00507E5C" w:rsidRPr="00507E5C">
        <w:rPr>
          <w:shd w:val="clear" w:color="auto" w:fill="FFFFFF"/>
        </w:rPr>
        <w:t xml:space="preserve"> </w:t>
      </w:r>
      <w:r w:rsidR="00B63774">
        <w:rPr>
          <w:shd w:val="clear" w:color="auto" w:fill="FFFFFF"/>
        </w:rPr>
        <w:t>ser</w:t>
      </w:r>
      <w:r w:rsidR="00507E5C" w:rsidRPr="00507E5C">
        <w:rPr>
          <w:shd w:val="clear" w:color="auto" w:fill="FFFFFF"/>
        </w:rPr>
        <w:t xml:space="preserve"> muy sencillo, intuitivo y </w:t>
      </w:r>
      <w:r w:rsidR="007371B1">
        <w:rPr>
          <w:shd w:val="clear" w:color="auto" w:fill="FFFFFF"/>
        </w:rPr>
        <w:t>atractivo</w:t>
      </w:r>
      <w:r w:rsidR="00507E5C" w:rsidRPr="00507E5C">
        <w:rPr>
          <w:shd w:val="clear" w:color="auto" w:fill="FFFFFF"/>
        </w:rPr>
        <w:t xml:space="preserve">. CHAPTEA </w:t>
      </w:r>
      <w:r w:rsidR="00BE58CF" w:rsidRPr="004619FD">
        <w:rPr>
          <w:shd w:val="clear" w:color="auto" w:fill="FFFFFF"/>
        </w:rPr>
        <w:t xml:space="preserve">además </w:t>
      </w:r>
      <w:r w:rsidR="00B63774">
        <w:rPr>
          <w:shd w:val="clear" w:color="auto" w:fill="FFFFFF"/>
        </w:rPr>
        <w:t>propone</w:t>
      </w:r>
      <w:r w:rsidR="00507E5C" w:rsidRPr="00507E5C">
        <w:rPr>
          <w:shd w:val="clear" w:color="auto" w:fill="FFFFFF"/>
        </w:rPr>
        <w:t xml:space="preserve"> ayudar a expresar las necesidades, sentimientos, estimular el lenguaje y apoyar la formación en aspectos como aprendizajes básicos, un mejor conocimiento del entorno y habilidades de comunicación.</w:t>
      </w:r>
    </w:p>
    <w:p w14:paraId="28F50FC5" w14:textId="77777777" w:rsidR="00F63082" w:rsidRPr="004619FD" w:rsidRDefault="00F63082" w:rsidP="00CD1C2D">
      <w:pPr>
        <w:pStyle w:val="Ttulo1"/>
      </w:pPr>
      <w:r w:rsidRPr="004619FD">
        <w:t>MARCO TEÓRICO</w:t>
      </w:r>
    </w:p>
    <w:p w14:paraId="5C6AB0FC" w14:textId="77777777" w:rsidR="00F63082" w:rsidRPr="004619FD" w:rsidRDefault="00F63082" w:rsidP="004A191E">
      <w:r w:rsidRPr="004B5F95">
        <w:rPr>
          <w:bCs/>
        </w:rPr>
        <w:t xml:space="preserve">El autismo es </w:t>
      </w:r>
      <w:r w:rsidRPr="004B5F95">
        <w:t xml:space="preserve">un grupo de trastornos del desarrollo cerebral, a los que se llama colectivamente </w:t>
      </w:r>
      <w:r w:rsidR="00507E5C" w:rsidRPr="004B5F95">
        <w:rPr>
          <w:b/>
          <w:bCs/>
        </w:rPr>
        <w:t>TEA</w:t>
      </w:r>
      <w:r w:rsidRPr="004B5F95">
        <w:t>. El</w:t>
      </w:r>
      <w:r w:rsidRPr="004619FD">
        <w:t xml:space="preserve"> término “espectro” se refiere</w:t>
      </w:r>
      <w:r w:rsidR="00E56A75">
        <w:t xml:space="preserve"> a</w:t>
      </w:r>
      <w:r w:rsidRPr="004619FD">
        <w:t xml:space="preserve"> la amplia gama de síntomas, habilidades y niveles de deterioro o discapacidad que pueden tener los niños con TEA. Algunos niños padecen un deterioro leve causado por sus síntomas, mientras que otros están gravemente discapacitados.</w:t>
      </w:r>
    </w:p>
    <w:p w14:paraId="0414AB23" w14:textId="7C5C3730" w:rsidR="006B3F7B" w:rsidRDefault="004D345A">
      <w:pPr>
        <w:jc w:val="left"/>
      </w:pPr>
      <w:r>
        <w:t>Según</w:t>
      </w:r>
      <w:r w:rsidR="00F63082" w:rsidRPr="004619FD">
        <w:t xml:space="preserve"> el </w:t>
      </w:r>
      <w:r>
        <w:t>“</w:t>
      </w:r>
      <w:r w:rsidR="00AE3AC1">
        <w:t xml:space="preserve">Manual </w:t>
      </w:r>
      <w:r>
        <w:t>D</w:t>
      </w:r>
      <w:r w:rsidR="00DA6517">
        <w:t>iagnó</w:t>
      </w:r>
      <w:r w:rsidRPr="004D345A">
        <w:t>stico y estadístico de los trastornos mentales</w:t>
      </w:r>
      <w:r>
        <w:t>”</w:t>
      </w:r>
      <w:r w:rsidR="007A74CA">
        <w:t xml:space="preserve"> </w:t>
      </w:r>
      <w:sdt>
        <w:sdtPr>
          <w:id w:val="497079855"/>
          <w:citation/>
        </w:sdtPr>
        <w:sdtEndPr/>
        <w:sdtContent>
          <w:r w:rsidR="00DE0914">
            <w:fldChar w:fldCharType="begin"/>
          </w:r>
          <w:r w:rsidR="00CF12EA">
            <w:instrText xml:space="preserve">CITATION Joh95 \l 11274 </w:instrText>
          </w:r>
          <w:r w:rsidR="00DE0914">
            <w:fldChar w:fldCharType="separate"/>
          </w:r>
          <w:r w:rsidR="00CF12EA">
            <w:rPr>
              <w:noProof/>
            </w:rPr>
            <w:t>(MacArthur, John, D.; Catherine, T.; , 1995)</w:t>
          </w:r>
          <w:r w:rsidR="00DE0914">
            <w:fldChar w:fldCharType="end"/>
          </w:r>
        </w:sdtContent>
      </w:sdt>
      <w:r w:rsidR="00F63082" w:rsidRPr="004619FD">
        <w:t xml:space="preserve"> </w:t>
      </w:r>
      <w:r w:rsidR="00B11F2E">
        <w:t xml:space="preserve">se </w:t>
      </w:r>
      <w:r w:rsidR="00F63082" w:rsidRPr="004619FD">
        <w:t xml:space="preserve">define TEA como cinco trastornos, algunas veces llamados </w:t>
      </w:r>
      <w:r w:rsidR="00F12147" w:rsidRPr="004619FD">
        <w:t xml:space="preserve">Trastornos Generalizados </w:t>
      </w:r>
      <w:r w:rsidR="00F804D3" w:rsidRPr="004619FD">
        <w:t xml:space="preserve">del </w:t>
      </w:r>
      <w:r w:rsidR="00F12147" w:rsidRPr="004619FD">
        <w:t>Desarrollo (TGD)</w:t>
      </w:r>
      <w:r w:rsidR="00F63082" w:rsidRPr="004619FD">
        <w:t xml:space="preserve">: </w:t>
      </w:r>
    </w:p>
    <w:p w14:paraId="27F60D4C" w14:textId="77777777" w:rsidR="00F63082" w:rsidRPr="004619FD" w:rsidRDefault="00F63082" w:rsidP="004A191E">
      <w:pPr>
        <w:pStyle w:val="Prrafodelista"/>
        <w:numPr>
          <w:ilvl w:val="0"/>
          <w:numId w:val="34"/>
        </w:numPr>
      </w:pPr>
      <w:r w:rsidRPr="004619FD">
        <w:t>El trastorno autista (autismo clásico)</w:t>
      </w:r>
    </w:p>
    <w:p w14:paraId="2568DD33" w14:textId="77777777" w:rsidR="00F63082" w:rsidRPr="004619FD" w:rsidRDefault="00F63082" w:rsidP="004A191E">
      <w:pPr>
        <w:pStyle w:val="Prrafodelista"/>
        <w:numPr>
          <w:ilvl w:val="0"/>
          <w:numId w:val="34"/>
        </w:numPr>
      </w:pPr>
      <w:r w:rsidRPr="004619FD">
        <w:t>El trastorno de Asperger (síndrome de Asperger)</w:t>
      </w:r>
    </w:p>
    <w:p w14:paraId="42FAB708" w14:textId="77777777" w:rsidR="00F63082" w:rsidRPr="004619FD" w:rsidRDefault="00F63082" w:rsidP="004A191E">
      <w:pPr>
        <w:pStyle w:val="Prrafodelista"/>
        <w:numPr>
          <w:ilvl w:val="0"/>
          <w:numId w:val="34"/>
        </w:numPr>
      </w:pPr>
      <w:r w:rsidRPr="004619FD">
        <w:t>El trastorno generalizado del desarrollo no especificado (TGD-NE)</w:t>
      </w:r>
    </w:p>
    <w:p w14:paraId="274C8F04" w14:textId="77777777" w:rsidR="00F63082" w:rsidRPr="004619FD" w:rsidRDefault="00F63082" w:rsidP="004A191E">
      <w:pPr>
        <w:pStyle w:val="Prrafodelista"/>
        <w:numPr>
          <w:ilvl w:val="0"/>
          <w:numId w:val="34"/>
        </w:numPr>
      </w:pPr>
      <w:r w:rsidRPr="004619FD">
        <w:t>El trastorno de Rett (síndrome de Rett)</w:t>
      </w:r>
    </w:p>
    <w:p w14:paraId="3F174F84" w14:textId="77777777" w:rsidR="00F63082" w:rsidRPr="004619FD" w:rsidRDefault="00F63082" w:rsidP="004A191E">
      <w:pPr>
        <w:pStyle w:val="Prrafodelista"/>
        <w:numPr>
          <w:ilvl w:val="0"/>
          <w:numId w:val="34"/>
        </w:numPr>
      </w:pPr>
      <w:r w:rsidRPr="004619FD">
        <w:t>El trastorno desintegrativo infantil (CDD, por sus siglas en inglés)</w:t>
      </w:r>
    </w:p>
    <w:p w14:paraId="7C52443B" w14:textId="77777777" w:rsidR="00F63082" w:rsidRPr="004B5F95" w:rsidRDefault="00F63082" w:rsidP="004A191E">
      <w:r w:rsidRPr="004B5F95">
        <w:rPr>
          <w:bCs/>
        </w:rPr>
        <w:t>Los síntomas</w:t>
      </w:r>
      <w:r w:rsidRPr="004B5F95">
        <w:t xml:space="preserve"> del </w:t>
      </w:r>
      <w:r w:rsidR="00864AEF" w:rsidRPr="004B5F95">
        <w:t>TEA</w:t>
      </w:r>
      <w:r w:rsidRPr="004B5F95">
        <w:t xml:space="preserve"> varían de un niño a </w:t>
      </w:r>
      <w:r w:rsidR="003C6016" w:rsidRPr="004B5F95">
        <w:t>otro,</w:t>
      </w:r>
      <w:r w:rsidRPr="004B5F95">
        <w:t xml:space="preserve"> pero, en general, se encuentran dentro de tres áreas: </w:t>
      </w:r>
    </w:p>
    <w:p w14:paraId="7B107DFF" w14:textId="77777777" w:rsidR="00F63082" w:rsidRPr="004619FD" w:rsidRDefault="00F63082" w:rsidP="004A191E">
      <w:pPr>
        <w:pStyle w:val="Prrafodelista"/>
        <w:numPr>
          <w:ilvl w:val="0"/>
          <w:numId w:val="33"/>
        </w:numPr>
      </w:pPr>
      <w:r w:rsidRPr="004619FD">
        <w:t xml:space="preserve">Deterioro de la actividad social </w:t>
      </w:r>
    </w:p>
    <w:p w14:paraId="42BE9580" w14:textId="77777777" w:rsidR="00F63082" w:rsidRPr="004619FD" w:rsidRDefault="00F63082" w:rsidP="004A191E">
      <w:pPr>
        <w:pStyle w:val="Prrafodelista"/>
        <w:numPr>
          <w:ilvl w:val="0"/>
          <w:numId w:val="33"/>
        </w:numPr>
      </w:pPr>
      <w:r w:rsidRPr="004619FD">
        <w:t xml:space="preserve">Dificultades de comunicación </w:t>
      </w:r>
    </w:p>
    <w:p w14:paraId="247A1EB4" w14:textId="77777777" w:rsidR="00E06C83" w:rsidRPr="004619FD" w:rsidRDefault="00F63082" w:rsidP="0098775E">
      <w:pPr>
        <w:pStyle w:val="Prrafodelista"/>
        <w:numPr>
          <w:ilvl w:val="0"/>
          <w:numId w:val="33"/>
        </w:numPr>
        <w:spacing w:after="0"/>
        <w:textAlignment w:val="baseline"/>
        <w:rPr>
          <w:rFonts w:ascii="Arial" w:hAnsi="Arial" w:cs="Arial"/>
          <w:color w:val="000000"/>
          <w:sz w:val="23"/>
          <w:szCs w:val="23"/>
        </w:rPr>
      </w:pPr>
      <w:r w:rsidRPr="004619FD">
        <w:t xml:space="preserve">Conductas repetitivas y estereotipadas </w:t>
      </w:r>
    </w:p>
    <w:p w14:paraId="7BF892A3" w14:textId="77777777" w:rsidR="00864AEF" w:rsidRPr="004619FD" w:rsidRDefault="00864AEF" w:rsidP="00864AEF">
      <w:pPr>
        <w:spacing w:after="0"/>
        <w:textAlignment w:val="baseline"/>
        <w:rPr>
          <w:rFonts w:ascii="Arial" w:hAnsi="Arial" w:cs="Arial"/>
          <w:color w:val="000000"/>
          <w:sz w:val="23"/>
          <w:szCs w:val="23"/>
        </w:rPr>
      </w:pPr>
    </w:p>
    <w:p w14:paraId="0A1E80B6" w14:textId="77777777" w:rsidR="00F63082" w:rsidRPr="004B5F95" w:rsidRDefault="00F63082" w:rsidP="004A191E">
      <w:r w:rsidRPr="004B5F95">
        <w:rPr>
          <w:bCs/>
        </w:rPr>
        <w:t>Los comportamientos característicos</w:t>
      </w:r>
      <w:r w:rsidRPr="004B5F95">
        <w:t xml:space="preserve"> de una persona con TEA pueden ser:</w:t>
      </w:r>
    </w:p>
    <w:p w14:paraId="4F3C8595" w14:textId="77777777" w:rsidR="00F804D3" w:rsidRPr="004619FD" w:rsidRDefault="00E90E8E" w:rsidP="004A191E">
      <w:pPr>
        <w:pStyle w:val="Prrafodelista"/>
        <w:numPr>
          <w:ilvl w:val="0"/>
          <w:numId w:val="32"/>
        </w:numPr>
      </w:pPr>
      <w:r w:rsidRPr="003D0EA5">
        <w:t>Lenguaje nulo, limitado o lo tenía y dejó de hablar.</w:t>
      </w:r>
    </w:p>
    <w:p w14:paraId="5FDD7932" w14:textId="77777777" w:rsidR="00F804D3" w:rsidRPr="004619FD" w:rsidRDefault="00F804D3" w:rsidP="004A191E">
      <w:pPr>
        <w:pStyle w:val="Prrafodelista"/>
        <w:numPr>
          <w:ilvl w:val="0"/>
          <w:numId w:val="32"/>
        </w:numPr>
      </w:pPr>
      <w:r w:rsidRPr="004619FD">
        <w:t>Parece sordo, no se inmuta con los sonidos.</w:t>
      </w:r>
    </w:p>
    <w:p w14:paraId="4E7F6BB9" w14:textId="77777777" w:rsidR="00F63082" w:rsidRPr="004619FD" w:rsidRDefault="00F63082" w:rsidP="004A191E">
      <w:pPr>
        <w:pStyle w:val="Prrafodelista"/>
        <w:numPr>
          <w:ilvl w:val="0"/>
          <w:numId w:val="32"/>
        </w:numPr>
      </w:pPr>
      <w:r w:rsidRPr="004619FD">
        <w:t>Vocalizaciones sin lenguaje</w:t>
      </w:r>
      <w:r w:rsidR="00F804D3" w:rsidRPr="004619FD">
        <w:t>.</w:t>
      </w:r>
    </w:p>
    <w:p w14:paraId="09547C04" w14:textId="77777777" w:rsidR="00F63082" w:rsidRPr="004619FD" w:rsidRDefault="00F63082" w:rsidP="004A191E">
      <w:pPr>
        <w:pStyle w:val="Prrafodelista"/>
        <w:numPr>
          <w:ilvl w:val="0"/>
          <w:numId w:val="32"/>
        </w:numPr>
      </w:pPr>
      <w:r w:rsidRPr="004619FD">
        <w:t>Retraso en el desarrollo del habla</w:t>
      </w:r>
      <w:r w:rsidR="00E06C83" w:rsidRPr="004619FD">
        <w:t>.</w:t>
      </w:r>
    </w:p>
    <w:p w14:paraId="092656D6" w14:textId="77777777" w:rsidR="00F63082" w:rsidRPr="004619FD" w:rsidRDefault="00F63082" w:rsidP="004A191E">
      <w:pPr>
        <w:pStyle w:val="Prrafodelista"/>
        <w:numPr>
          <w:ilvl w:val="0"/>
          <w:numId w:val="32"/>
        </w:numPr>
      </w:pPr>
      <w:r w:rsidRPr="004619FD">
        <w:t>Lenguaje que consiste en repetir literalmente lo que se oye</w:t>
      </w:r>
      <w:r w:rsidR="00E06C83" w:rsidRPr="004619FD">
        <w:t>.</w:t>
      </w:r>
    </w:p>
    <w:p w14:paraId="1EDDF7C2" w14:textId="77777777" w:rsidR="00F63082" w:rsidRPr="004619FD" w:rsidRDefault="00F63082" w:rsidP="004A191E">
      <w:pPr>
        <w:pStyle w:val="Prrafodelista"/>
        <w:numPr>
          <w:ilvl w:val="0"/>
          <w:numId w:val="32"/>
        </w:numPr>
      </w:pPr>
      <w:r w:rsidRPr="004619FD">
        <w:t>Confusión entre los pronombres “yo” y “tu”</w:t>
      </w:r>
      <w:r w:rsidR="00E06C83" w:rsidRPr="004619FD">
        <w:t>.</w:t>
      </w:r>
    </w:p>
    <w:p w14:paraId="447680CD" w14:textId="77777777" w:rsidR="00F63082" w:rsidRPr="004619FD" w:rsidRDefault="00F63082" w:rsidP="004A191E">
      <w:pPr>
        <w:pStyle w:val="Prrafodelista"/>
        <w:numPr>
          <w:ilvl w:val="0"/>
          <w:numId w:val="32"/>
        </w:numPr>
      </w:pPr>
      <w:r w:rsidRPr="004619FD">
        <w:t>Falta de interacción con otros niños</w:t>
      </w:r>
      <w:r w:rsidR="00E06C83" w:rsidRPr="004619FD">
        <w:t>.</w:t>
      </w:r>
    </w:p>
    <w:p w14:paraId="11382293" w14:textId="77777777" w:rsidR="00E06C83" w:rsidRPr="003D0EA5" w:rsidRDefault="00507E5C" w:rsidP="004A191E">
      <w:pPr>
        <w:pStyle w:val="Prrafodelista"/>
        <w:numPr>
          <w:ilvl w:val="0"/>
          <w:numId w:val="32"/>
        </w:numPr>
      </w:pPr>
      <w:r w:rsidRPr="003D0EA5">
        <w:t>No juega ni socializa con los demás niños.</w:t>
      </w:r>
    </w:p>
    <w:p w14:paraId="31931CAC" w14:textId="77777777" w:rsidR="00F63082" w:rsidRPr="004619FD" w:rsidRDefault="00F63082" w:rsidP="004A191E">
      <w:pPr>
        <w:pStyle w:val="Prrafodelista"/>
        <w:numPr>
          <w:ilvl w:val="0"/>
          <w:numId w:val="32"/>
        </w:numPr>
      </w:pPr>
      <w:r w:rsidRPr="004619FD">
        <w:t>No mira a los ojos</w:t>
      </w:r>
      <w:r w:rsidR="00E06C83" w:rsidRPr="004619FD">
        <w:t>.</w:t>
      </w:r>
    </w:p>
    <w:p w14:paraId="73BFBFF5" w14:textId="77777777" w:rsidR="00F804D3" w:rsidRPr="004619FD" w:rsidRDefault="00507E5C" w:rsidP="004A191E">
      <w:pPr>
        <w:pStyle w:val="Prrafodelista"/>
        <w:numPr>
          <w:ilvl w:val="0"/>
          <w:numId w:val="32"/>
        </w:numPr>
      </w:pPr>
      <w:r w:rsidRPr="003D0EA5">
        <w:t>No responde a su nombre.</w:t>
      </w:r>
    </w:p>
    <w:p w14:paraId="1E34132A" w14:textId="77777777" w:rsidR="00F63082" w:rsidRPr="004619FD" w:rsidRDefault="00F63082" w:rsidP="004A191E">
      <w:pPr>
        <w:pStyle w:val="Prrafodelista"/>
        <w:numPr>
          <w:ilvl w:val="0"/>
          <w:numId w:val="32"/>
        </w:numPr>
      </w:pPr>
      <w:r w:rsidRPr="004619FD">
        <w:t>Trata a las otras personas como si fueran objetos inanimados</w:t>
      </w:r>
      <w:r w:rsidR="00F804D3" w:rsidRPr="004619FD">
        <w:t>.</w:t>
      </w:r>
    </w:p>
    <w:p w14:paraId="4ED00128" w14:textId="77777777" w:rsidR="00F63082" w:rsidRPr="004619FD" w:rsidRDefault="00F63082" w:rsidP="004A191E">
      <w:pPr>
        <w:pStyle w:val="Prrafodelista"/>
        <w:numPr>
          <w:ilvl w:val="0"/>
          <w:numId w:val="32"/>
        </w:numPr>
      </w:pPr>
      <w:r w:rsidRPr="004619FD">
        <w:t>Preocupación por sus movimientos de manos</w:t>
      </w:r>
      <w:r w:rsidR="00E06C83" w:rsidRPr="004619FD">
        <w:t>.</w:t>
      </w:r>
    </w:p>
    <w:p w14:paraId="1CC93FA3" w14:textId="77777777" w:rsidR="00E06C83" w:rsidRPr="003D0EA5" w:rsidRDefault="00507E5C" w:rsidP="004A191E">
      <w:pPr>
        <w:pStyle w:val="Prrafodelista"/>
        <w:numPr>
          <w:ilvl w:val="0"/>
          <w:numId w:val="32"/>
        </w:numPr>
      </w:pPr>
      <w:r w:rsidRPr="003D0EA5">
        <w:t>Aleteo de manos (como si intentara volar) en forma rítmica y constante.</w:t>
      </w:r>
    </w:p>
    <w:p w14:paraId="6F9B1D77" w14:textId="77777777" w:rsidR="00E06C83" w:rsidRPr="003D0EA5" w:rsidRDefault="00507E5C" w:rsidP="004A191E">
      <w:pPr>
        <w:pStyle w:val="Prrafodelista"/>
        <w:numPr>
          <w:ilvl w:val="0"/>
          <w:numId w:val="32"/>
        </w:numPr>
      </w:pPr>
      <w:r w:rsidRPr="003D0EA5">
        <w:t>Pide las cosas tomando la mano de alguien y dirigiéndola a lo que desea.</w:t>
      </w:r>
    </w:p>
    <w:p w14:paraId="2CC6427C" w14:textId="77777777" w:rsidR="00F63082" w:rsidRPr="004619FD" w:rsidRDefault="00F63082" w:rsidP="004A191E">
      <w:pPr>
        <w:pStyle w:val="Prrafodelista"/>
        <w:numPr>
          <w:ilvl w:val="0"/>
          <w:numId w:val="32"/>
        </w:numPr>
      </w:pPr>
      <w:r w:rsidRPr="004619FD">
        <w:lastRenderedPageBreak/>
        <w:t>Dar vueltas sobre sí mismos</w:t>
      </w:r>
      <w:r w:rsidR="00E06C83" w:rsidRPr="004619FD">
        <w:t>.</w:t>
      </w:r>
    </w:p>
    <w:p w14:paraId="4CF16A62" w14:textId="77777777" w:rsidR="00F63082" w:rsidRPr="004619FD" w:rsidRDefault="00F63082" w:rsidP="004A191E">
      <w:pPr>
        <w:pStyle w:val="Prrafodelista"/>
        <w:numPr>
          <w:ilvl w:val="0"/>
          <w:numId w:val="32"/>
        </w:numPr>
      </w:pPr>
      <w:r w:rsidRPr="004619FD">
        <w:t>Problema de balanceo</w:t>
      </w:r>
      <w:r w:rsidR="00E06C83" w:rsidRPr="004619FD">
        <w:t>.</w:t>
      </w:r>
    </w:p>
    <w:p w14:paraId="648B1B8C" w14:textId="77777777" w:rsidR="00E06C83" w:rsidRPr="003D0EA5" w:rsidRDefault="00507E5C" w:rsidP="004A191E">
      <w:pPr>
        <w:pStyle w:val="Prrafodelista"/>
        <w:numPr>
          <w:ilvl w:val="0"/>
          <w:numId w:val="32"/>
        </w:numPr>
      </w:pPr>
      <w:r w:rsidRPr="003D0EA5">
        <w:t>No obedece ni sigue instrucciones.</w:t>
      </w:r>
    </w:p>
    <w:p w14:paraId="47ACC3EB" w14:textId="77777777" w:rsidR="00E06C83" w:rsidRPr="003D0EA5" w:rsidRDefault="00507E5C" w:rsidP="004A191E">
      <w:pPr>
        <w:pStyle w:val="Prrafodelista"/>
        <w:numPr>
          <w:ilvl w:val="0"/>
          <w:numId w:val="32"/>
        </w:numPr>
      </w:pPr>
      <w:r w:rsidRPr="003D0EA5">
        <w:t>Camina de puntitas (como ballet).</w:t>
      </w:r>
    </w:p>
    <w:p w14:paraId="49E4E417" w14:textId="77777777" w:rsidR="00F63082" w:rsidRPr="004619FD" w:rsidRDefault="00F63082" w:rsidP="004A191E">
      <w:pPr>
        <w:pStyle w:val="Prrafodelista"/>
        <w:numPr>
          <w:ilvl w:val="0"/>
          <w:numId w:val="32"/>
        </w:numPr>
      </w:pPr>
      <w:r w:rsidRPr="004619FD">
        <w:t>Fuerte rechazo a ciertos sonidos</w:t>
      </w:r>
      <w:r w:rsidR="00E06C83" w:rsidRPr="004619FD">
        <w:t>.</w:t>
      </w:r>
    </w:p>
    <w:p w14:paraId="6D0F1866" w14:textId="77777777" w:rsidR="00F63082" w:rsidRPr="004619FD" w:rsidRDefault="00F63082" w:rsidP="004A191E">
      <w:pPr>
        <w:pStyle w:val="Prrafodelista"/>
        <w:numPr>
          <w:ilvl w:val="0"/>
          <w:numId w:val="32"/>
        </w:numPr>
      </w:pPr>
      <w:r w:rsidRPr="004619FD">
        <w:t>Fuerte rechazo a tocar ciertas texturas</w:t>
      </w:r>
      <w:r w:rsidR="00E06C83" w:rsidRPr="004619FD">
        <w:t>.</w:t>
      </w:r>
    </w:p>
    <w:p w14:paraId="7727FD48" w14:textId="77777777" w:rsidR="00F63082" w:rsidRPr="004619FD" w:rsidRDefault="00F63082" w:rsidP="004A191E">
      <w:pPr>
        <w:pStyle w:val="Prrafodelista"/>
        <w:numPr>
          <w:ilvl w:val="0"/>
          <w:numId w:val="32"/>
        </w:numPr>
      </w:pPr>
      <w:r w:rsidRPr="004619FD">
        <w:t>Rechazo a ser tocados</w:t>
      </w:r>
      <w:r w:rsidR="00E06C83" w:rsidRPr="004619FD">
        <w:t>.</w:t>
      </w:r>
    </w:p>
    <w:p w14:paraId="542CB9A7" w14:textId="77777777" w:rsidR="00E06C83" w:rsidRPr="003D0EA5" w:rsidRDefault="00507E5C" w:rsidP="004A191E">
      <w:pPr>
        <w:pStyle w:val="Prrafodelista"/>
        <w:numPr>
          <w:ilvl w:val="0"/>
          <w:numId w:val="32"/>
        </w:numPr>
      </w:pPr>
      <w:r w:rsidRPr="003D0EA5">
        <w:t>Hiperactivo (muy inquieto) o extremo pasivo (demasiado quieto).</w:t>
      </w:r>
    </w:p>
    <w:p w14:paraId="52DB174E" w14:textId="77777777" w:rsidR="00F63082" w:rsidRPr="004619FD" w:rsidRDefault="00F63082" w:rsidP="004A191E">
      <w:pPr>
        <w:pStyle w:val="Prrafodelista"/>
        <w:numPr>
          <w:ilvl w:val="0"/>
          <w:numId w:val="32"/>
        </w:numPr>
      </w:pPr>
      <w:r w:rsidRPr="004619FD">
        <w:t>Fuerte rechazo a ciertas comidas</w:t>
      </w:r>
      <w:r w:rsidR="00E06C83" w:rsidRPr="004619FD">
        <w:t>.</w:t>
      </w:r>
    </w:p>
    <w:p w14:paraId="3A19EACC" w14:textId="77777777" w:rsidR="00F63082" w:rsidRPr="004619FD" w:rsidRDefault="00F63082" w:rsidP="004A191E">
      <w:pPr>
        <w:pStyle w:val="Prrafodelista"/>
        <w:numPr>
          <w:ilvl w:val="0"/>
          <w:numId w:val="32"/>
        </w:numPr>
      </w:pPr>
      <w:r w:rsidRPr="004619FD">
        <w:t>Comportamiento agresivo hacia otros</w:t>
      </w:r>
      <w:r w:rsidR="00E06C83" w:rsidRPr="004619FD">
        <w:t>.</w:t>
      </w:r>
    </w:p>
    <w:p w14:paraId="0F515753" w14:textId="77777777" w:rsidR="00F63082" w:rsidRPr="004619FD" w:rsidRDefault="00F63082" w:rsidP="004A191E">
      <w:pPr>
        <w:pStyle w:val="Prrafodelista"/>
        <w:numPr>
          <w:ilvl w:val="0"/>
          <w:numId w:val="32"/>
        </w:numPr>
      </w:pPr>
      <w:r w:rsidRPr="004619FD">
        <w:t>Ausencia de interés por juguetes</w:t>
      </w:r>
      <w:r w:rsidR="00E06C83" w:rsidRPr="004619FD">
        <w:t>.</w:t>
      </w:r>
    </w:p>
    <w:p w14:paraId="3E8FBC02" w14:textId="77777777" w:rsidR="00F63082" w:rsidRPr="004619FD" w:rsidRDefault="00F63082" w:rsidP="004A191E">
      <w:pPr>
        <w:pStyle w:val="Prrafodelista"/>
        <w:numPr>
          <w:ilvl w:val="0"/>
          <w:numId w:val="32"/>
        </w:numPr>
      </w:pPr>
      <w:r w:rsidRPr="004619FD">
        <w:t>Interés por seguir patrones de comportamiento/interacción</w:t>
      </w:r>
      <w:r w:rsidR="00E06C83" w:rsidRPr="004619FD">
        <w:t>.</w:t>
      </w:r>
    </w:p>
    <w:p w14:paraId="2B2C5CB0" w14:textId="77777777" w:rsidR="00E06C83" w:rsidRPr="004619FD" w:rsidRDefault="00F63082" w:rsidP="004A191E">
      <w:pPr>
        <w:pStyle w:val="Prrafodelista"/>
        <w:numPr>
          <w:ilvl w:val="0"/>
          <w:numId w:val="32"/>
        </w:numPr>
      </w:pPr>
      <w:r w:rsidRPr="004619FD">
        <w:t>Deseo de conservar los objetos de una cierta manera</w:t>
      </w:r>
      <w:r w:rsidR="00E06C83" w:rsidRPr="004619FD">
        <w:t>.</w:t>
      </w:r>
    </w:p>
    <w:p w14:paraId="5FEC9C1C" w14:textId="77777777" w:rsidR="00E06C83" w:rsidRPr="004619FD" w:rsidRDefault="00507E5C" w:rsidP="004A191E">
      <w:pPr>
        <w:pStyle w:val="Prrafodelista"/>
        <w:numPr>
          <w:ilvl w:val="0"/>
          <w:numId w:val="32"/>
        </w:numPr>
      </w:pPr>
      <w:r w:rsidRPr="003D0EA5">
        <w:t>Comportamiento repetitivo, es decir, tiende a repetir un patrón una y otra vez en forma constante.</w:t>
      </w:r>
    </w:p>
    <w:p w14:paraId="132DC5A7" w14:textId="77777777" w:rsidR="00E06C83" w:rsidRPr="004619FD" w:rsidRDefault="00507E5C" w:rsidP="004A191E">
      <w:pPr>
        <w:pStyle w:val="Prrafodelista"/>
        <w:numPr>
          <w:ilvl w:val="0"/>
          <w:numId w:val="32"/>
        </w:numPr>
      </w:pPr>
      <w:r w:rsidRPr="003D0EA5">
        <w:t>Se ríe sin razón aparente (como si viera fantasmas).</w:t>
      </w:r>
    </w:p>
    <w:p w14:paraId="5E044539" w14:textId="77777777" w:rsidR="00E06C83" w:rsidRPr="003D0EA5" w:rsidRDefault="00507E5C" w:rsidP="004A191E">
      <w:pPr>
        <w:pStyle w:val="Prrafodelista"/>
        <w:numPr>
          <w:ilvl w:val="0"/>
          <w:numId w:val="32"/>
        </w:numPr>
      </w:pPr>
      <w:r w:rsidRPr="003D0EA5">
        <w:t>Obsesión por el orden y la rutina, no soporta los cambios.</w:t>
      </w:r>
    </w:p>
    <w:p w14:paraId="64E08654" w14:textId="77777777" w:rsidR="00F63082" w:rsidRPr="004619FD" w:rsidRDefault="00F63082" w:rsidP="004A191E">
      <w:pPr>
        <w:pStyle w:val="Prrafodelista"/>
        <w:numPr>
          <w:ilvl w:val="0"/>
          <w:numId w:val="32"/>
        </w:numPr>
      </w:pPr>
      <w:r w:rsidRPr="004619FD">
        <w:t>Comportamiento auto-agresivo</w:t>
      </w:r>
      <w:r w:rsidR="00E06C83" w:rsidRPr="004619FD">
        <w:t>.</w:t>
      </w:r>
    </w:p>
    <w:p w14:paraId="148E3091" w14:textId="77777777" w:rsidR="00F63082" w:rsidRPr="004619FD" w:rsidRDefault="00F63082" w:rsidP="004A191E">
      <w:pPr>
        <w:pStyle w:val="Prrafodelista"/>
        <w:numPr>
          <w:ilvl w:val="0"/>
          <w:numId w:val="32"/>
        </w:numPr>
      </w:pPr>
      <w:r w:rsidRPr="004619FD">
        <w:t>Sinestesia (una sensación inesperada que aparece cuando se estimula un sentido de una manera específica)</w:t>
      </w:r>
      <w:r w:rsidR="00E06C83" w:rsidRPr="004619FD">
        <w:t>.</w:t>
      </w:r>
    </w:p>
    <w:p w14:paraId="2DE9DB4E" w14:textId="77777777" w:rsidR="00F63082" w:rsidRPr="003D0EA5" w:rsidRDefault="00F63082" w:rsidP="004A191E">
      <w:pPr>
        <w:pStyle w:val="Prrafodelista"/>
        <w:numPr>
          <w:ilvl w:val="0"/>
          <w:numId w:val="32"/>
        </w:numPr>
      </w:pPr>
      <w:r w:rsidRPr="004619FD">
        <w:t>Niveles altos de serotonina en el cerebro: la cual representa un papel importante como neurotransmisor, en la inhibición de: la ira, la agresión, la temperatura corporal, el humor, el sueño, el vómito, la sexualidad, y el apetito. Estas inhibiciones están relacionadas directamente con síntomas de depresión.</w:t>
      </w:r>
    </w:p>
    <w:p w14:paraId="7F8F14C0" w14:textId="77777777" w:rsidR="00F63082" w:rsidRPr="004619FD" w:rsidRDefault="00F63082" w:rsidP="004A191E">
      <w:pPr>
        <w:pStyle w:val="Prrafodelista"/>
        <w:numPr>
          <w:ilvl w:val="0"/>
          <w:numId w:val="32"/>
        </w:numPr>
      </w:pPr>
      <w:r w:rsidRPr="004619FD">
        <w:t>“Islas de competencia”, es decir áreas donde el niño tiene una habilidad normal o incluso extraordinaria. Ejemplos típicos:</w:t>
      </w:r>
    </w:p>
    <w:p w14:paraId="2F1C0CA7" w14:textId="77777777" w:rsidR="00F63082" w:rsidRPr="004619FD" w:rsidRDefault="00F63082" w:rsidP="003D0EA5">
      <w:pPr>
        <w:pStyle w:val="Prrafodelista"/>
        <w:numPr>
          <w:ilvl w:val="1"/>
          <w:numId w:val="38"/>
        </w:numPr>
      </w:pPr>
      <w:r w:rsidRPr="004619FD">
        <w:t>Habilidad para dibujar</w:t>
      </w:r>
    </w:p>
    <w:p w14:paraId="621E22BB" w14:textId="77777777" w:rsidR="00F63082" w:rsidRPr="004619FD" w:rsidRDefault="00F63082" w:rsidP="003D0EA5">
      <w:pPr>
        <w:pStyle w:val="Prrafodelista"/>
        <w:numPr>
          <w:ilvl w:val="1"/>
          <w:numId w:val="38"/>
        </w:numPr>
      </w:pPr>
      <w:r w:rsidRPr="004619FD">
        <w:t>Habilidad musical</w:t>
      </w:r>
    </w:p>
    <w:p w14:paraId="39274563" w14:textId="77777777" w:rsidR="00F63082" w:rsidRPr="004619FD" w:rsidRDefault="00F63082" w:rsidP="003D0EA5">
      <w:pPr>
        <w:pStyle w:val="Prrafodelista"/>
        <w:numPr>
          <w:ilvl w:val="1"/>
          <w:numId w:val="38"/>
        </w:numPr>
      </w:pPr>
      <w:r w:rsidRPr="004619FD">
        <w:t>Aritmética</w:t>
      </w:r>
    </w:p>
    <w:p w14:paraId="329DBE8F" w14:textId="77777777" w:rsidR="00F63082" w:rsidRPr="004619FD" w:rsidRDefault="00F63082" w:rsidP="003D0EA5">
      <w:pPr>
        <w:pStyle w:val="Prrafodelista"/>
        <w:numPr>
          <w:ilvl w:val="1"/>
          <w:numId w:val="38"/>
        </w:numPr>
      </w:pPr>
      <w:r w:rsidRPr="004619FD">
        <w:t>Cálculo de fechas y calendario</w:t>
      </w:r>
    </w:p>
    <w:p w14:paraId="68A43463" w14:textId="77777777" w:rsidR="00F63082" w:rsidRPr="004619FD" w:rsidRDefault="00F63082" w:rsidP="003D0EA5">
      <w:pPr>
        <w:pStyle w:val="Prrafodelista"/>
        <w:numPr>
          <w:ilvl w:val="1"/>
          <w:numId w:val="38"/>
        </w:numPr>
      </w:pPr>
      <w:r w:rsidRPr="004619FD">
        <w:t>Memoria</w:t>
      </w:r>
    </w:p>
    <w:p w14:paraId="7E7A9BE5" w14:textId="77777777" w:rsidR="00F63082" w:rsidRPr="004619FD" w:rsidRDefault="00F63082" w:rsidP="003D0EA5">
      <w:pPr>
        <w:pStyle w:val="Prrafodelista"/>
        <w:numPr>
          <w:ilvl w:val="1"/>
          <w:numId w:val="38"/>
        </w:numPr>
      </w:pPr>
      <w:r w:rsidRPr="004619FD">
        <w:t>Entonación musical perfecta</w:t>
      </w:r>
    </w:p>
    <w:p w14:paraId="40BB898A" w14:textId="289188B3" w:rsidR="00F63082" w:rsidRPr="004619FD" w:rsidRDefault="008F08EB" w:rsidP="004A191E">
      <w:r>
        <w:rPr>
          <w:bCs/>
        </w:rPr>
        <w:t>En su</w:t>
      </w:r>
      <w:r w:rsidR="00946579">
        <w:rPr>
          <w:bCs/>
        </w:rPr>
        <w:t xml:space="preserve"> obra “Enseñar a los niños con autismo” </w:t>
      </w:r>
      <w:sdt>
        <w:sdtPr>
          <w:rPr>
            <w:b/>
            <w:bCs/>
          </w:rPr>
          <w:id w:val="-1463812705"/>
          <w:citation/>
        </w:sdtPr>
        <w:sdtEndPr/>
        <w:sdtContent>
          <w:r w:rsidR="00DE0914">
            <w:rPr>
              <w:b/>
              <w:bCs/>
            </w:rPr>
            <w:fldChar w:fldCharType="begin"/>
          </w:r>
          <w:r w:rsidR="00AB08BC">
            <w:rPr>
              <w:b/>
              <w:bCs/>
            </w:rPr>
            <w:instrText xml:space="preserve">CITATION Koe95 \l 11274 </w:instrText>
          </w:r>
          <w:r w:rsidR="00DE0914">
            <w:rPr>
              <w:b/>
              <w:bCs/>
            </w:rPr>
            <w:fldChar w:fldCharType="separate"/>
          </w:r>
          <w:r w:rsidR="00AB08BC">
            <w:rPr>
              <w:noProof/>
            </w:rPr>
            <w:t>(Koegel &amp; Koegel, 1995)</w:t>
          </w:r>
          <w:r w:rsidR="00DE0914">
            <w:rPr>
              <w:b/>
              <w:bCs/>
            </w:rPr>
            <w:fldChar w:fldCharType="end"/>
          </w:r>
        </w:sdtContent>
      </w:sdt>
      <w:r w:rsidR="00946579">
        <w:t xml:space="preserve"> sugiere</w:t>
      </w:r>
      <w:r w:rsidR="00423B9D">
        <w:t>n</w:t>
      </w:r>
      <w:r w:rsidR="00F63082" w:rsidRPr="004619FD">
        <w:t xml:space="preserve"> cuatro estrategias para ayudar en el desarrollo de la comunicación de individuos con autismo.</w:t>
      </w:r>
    </w:p>
    <w:p w14:paraId="75985BF4" w14:textId="77777777" w:rsidR="00F63082" w:rsidRPr="004619FD" w:rsidRDefault="00F63082" w:rsidP="004A191E">
      <w:pPr>
        <w:pStyle w:val="Prrafodelista"/>
        <w:numPr>
          <w:ilvl w:val="0"/>
          <w:numId w:val="31"/>
        </w:numPr>
      </w:pPr>
      <w:r w:rsidRPr="00D00C98">
        <w:rPr>
          <w:u w:val="single"/>
        </w:rPr>
        <w:t xml:space="preserve">Aumentar la consciencia de los intentos de </w:t>
      </w:r>
      <w:r w:rsidR="00CE4F28" w:rsidRPr="00D00C98">
        <w:rPr>
          <w:u w:val="single"/>
        </w:rPr>
        <w:t>comunicación:</w:t>
      </w:r>
      <w:r w:rsidRPr="004619FD">
        <w:t xml:space="preserve"> Interpretar todas las acciones de los autistas como intentos de comunicación.</w:t>
      </w:r>
    </w:p>
    <w:p w14:paraId="710CA443" w14:textId="77777777" w:rsidR="00F63082" w:rsidRPr="004619FD" w:rsidRDefault="00F63082" w:rsidP="004A191E">
      <w:pPr>
        <w:pStyle w:val="Prrafodelista"/>
        <w:numPr>
          <w:ilvl w:val="0"/>
          <w:numId w:val="31"/>
        </w:numPr>
      </w:pPr>
      <w:r w:rsidRPr="00D00C98">
        <w:rPr>
          <w:u w:val="single"/>
        </w:rPr>
        <w:t>Enseñar a las personas con autismo que sus acciones tienen distintas consecuencias asociadas a ellas</w:t>
      </w:r>
      <w:r w:rsidRPr="004619FD">
        <w:rPr>
          <w:b/>
          <w:bCs/>
        </w:rPr>
        <w:t>:</w:t>
      </w:r>
      <w:r w:rsidRPr="004619FD">
        <w:t xml:space="preserve"> Él o ella debe aprender que la comunicación puede ser utilizada para influir en el entorno.</w:t>
      </w:r>
    </w:p>
    <w:p w14:paraId="0D068BAA" w14:textId="77777777" w:rsidR="00F63082" w:rsidRPr="004619FD" w:rsidRDefault="00F63082" w:rsidP="004A191E">
      <w:pPr>
        <w:pStyle w:val="Prrafodelista"/>
        <w:numPr>
          <w:ilvl w:val="0"/>
          <w:numId w:val="31"/>
        </w:numPr>
      </w:pPr>
      <w:r w:rsidRPr="00D00C98">
        <w:rPr>
          <w:u w:val="single"/>
        </w:rPr>
        <w:t>Proporcionar soportes positivos y oportunidades de aprendizaje</w:t>
      </w:r>
      <w:r w:rsidRPr="004619FD">
        <w:rPr>
          <w:b/>
          <w:bCs/>
        </w:rPr>
        <w:t>:</w:t>
      </w:r>
      <w:r w:rsidRPr="004619FD">
        <w:t xml:space="preserve"> Identificar y organizar las oportunidades de comunicación en contextos naturales. Crear situaciones que estimulen la </w:t>
      </w:r>
      <w:r w:rsidR="00F45FD2">
        <w:t>expresión</w:t>
      </w:r>
      <w:r w:rsidRPr="004619FD">
        <w:t>.</w:t>
      </w:r>
    </w:p>
    <w:p w14:paraId="4F28ACD5" w14:textId="77777777" w:rsidR="00F63082" w:rsidRPr="004619FD" w:rsidRDefault="00F63082" w:rsidP="004A191E">
      <w:pPr>
        <w:pStyle w:val="Prrafodelista"/>
        <w:numPr>
          <w:ilvl w:val="0"/>
          <w:numId w:val="31"/>
        </w:numPr>
        <w:rPr>
          <w:rFonts w:ascii="Times New Roman" w:hAnsi="Times New Roman" w:cs="Times New Roman"/>
          <w:sz w:val="24"/>
          <w:szCs w:val="24"/>
        </w:rPr>
      </w:pPr>
      <w:r w:rsidRPr="00D00C98">
        <w:rPr>
          <w:u w:val="single"/>
        </w:rPr>
        <w:t>Favorecer las interacciones proporcionando a los individuos con autismo la oportunidad de socializarse en ambientes con iguales de su edad</w:t>
      </w:r>
      <w:r w:rsidRPr="004619FD">
        <w:rPr>
          <w:b/>
          <w:bCs/>
        </w:rPr>
        <w:t>:</w:t>
      </w:r>
      <w:r w:rsidRPr="004619FD">
        <w:t xml:space="preserve"> La experiencia de participar en un grupo social es esencial para desarrollar habilidades sociales y comunicativas. Exponer a los niños autistas a situaciones en las que haya modelos, una buena comunicación y destrezas sociales ayudar</w:t>
      </w:r>
      <w:r w:rsidR="00985C60">
        <w:t>á</w:t>
      </w:r>
      <w:r w:rsidRPr="004619FD">
        <w:t xml:space="preserve"> a desarrollar conductas interactivas más apropiadas. Participar en interacciones comunicativas ayuda a enseñarles que pueden obtener resultados positivos a través de la comunicación.</w:t>
      </w:r>
    </w:p>
    <w:p w14:paraId="667B4A6F" w14:textId="77777777" w:rsidR="00846B2C" w:rsidRPr="004619FD" w:rsidRDefault="00846B2C" w:rsidP="00846B2C">
      <w:r w:rsidRPr="004619FD">
        <w:rPr>
          <w:shd w:val="clear" w:color="auto" w:fill="FFFFFF"/>
        </w:rPr>
        <w:lastRenderedPageBreak/>
        <w:t xml:space="preserve">La mayoría de las personas con autismo tienen problemas para usar el idioma de manera eficaz, otros también tienen dificultades con el significado de la palabra y de la oración, entonación y ritmo. En muchas personas autistas, el habla y el idioma se desarrollan, pero sólo hasta cierto punto, sin alcanzar un nivel </w:t>
      </w:r>
      <w:r w:rsidRPr="006526B4">
        <w:rPr>
          <w:shd w:val="clear" w:color="auto" w:fill="FFFFFF"/>
        </w:rPr>
        <w:t>normal</w:t>
      </w:r>
      <w:r w:rsidR="00D43DA6" w:rsidRPr="006526B4">
        <w:rPr>
          <w:shd w:val="clear" w:color="auto" w:fill="FFFFFF"/>
        </w:rPr>
        <w:t xml:space="preserve"> </w:t>
      </w:r>
      <w:r w:rsidR="007A74CA">
        <w:rPr>
          <w:shd w:val="clear" w:color="auto" w:fill="FFFFFF"/>
        </w:rPr>
        <w:t xml:space="preserve"> </w:t>
      </w:r>
      <w:sdt>
        <w:sdtPr>
          <w:rPr>
            <w:shd w:val="clear" w:color="auto" w:fill="FFFFFF"/>
          </w:rPr>
          <w:id w:val="-1372445782"/>
          <w:citation/>
        </w:sdtPr>
        <w:sdtEndPr/>
        <w:sdtContent>
          <w:r w:rsidR="00DE0914">
            <w:rPr>
              <w:shd w:val="clear" w:color="auto" w:fill="FFFFFF"/>
            </w:rPr>
            <w:fldChar w:fldCharType="begin"/>
          </w:r>
          <w:r w:rsidR="00C460E0">
            <w:rPr>
              <w:shd w:val="clear" w:color="auto" w:fill="FFFFFF"/>
            </w:rPr>
            <w:instrText xml:space="preserve">CITATION Nat11 \l 11274 </w:instrText>
          </w:r>
          <w:r w:rsidR="00DE0914">
            <w:rPr>
              <w:shd w:val="clear" w:color="auto" w:fill="FFFFFF"/>
            </w:rPr>
            <w:fldChar w:fldCharType="separate"/>
          </w:r>
          <w:r w:rsidR="00CF12EA" w:rsidRPr="00CF12EA">
            <w:rPr>
              <w:noProof/>
              <w:shd w:val="clear" w:color="auto" w:fill="FFFFFF"/>
            </w:rPr>
            <w:t>(National Foundation for Autism Reserch , 2011)</w:t>
          </w:r>
          <w:r w:rsidR="00DE0914">
            <w:rPr>
              <w:shd w:val="clear" w:color="auto" w:fill="FFFFFF"/>
            </w:rPr>
            <w:fldChar w:fldCharType="end"/>
          </w:r>
        </w:sdtContent>
      </w:sdt>
      <w:r w:rsidR="007A74CA">
        <w:rPr>
          <w:shd w:val="clear" w:color="auto" w:fill="FFFFFF"/>
        </w:rPr>
        <w:t xml:space="preserve">. </w:t>
      </w:r>
      <w:r w:rsidRPr="006526B4">
        <w:rPr>
          <w:shd w:val="clear" w:color="auto" w:fill="FFFFFF"/>
        </w:rPr>
        <w:t>Algunos individuos responden bien a las enseñanzas mediante</w:t>
      </w:r>
      <w:r w:rsidRPr="004619FD">
        <w:rPr>
          <w:shd w:val="clear" w:color="auto" w:fill="FFFFFF"/>
        </w:rPr>
        <w:t xml:space="preserve"> comportamientos estructurados; otros responden mejor a la terapia domiciliaria que emplea las situaciones reales. Otros enfoques, como la terapia musical y la terapia de integración sensorial, se esfuerza</w:t>
      </w:r>
      <w:r w:rsidR="00D43DA6">
        <w:rPr>
          <w:shd w:val="clear" w:color="auto" w:fill="FFFFFF"/>
        </w:rPr>
        <w:t>n</w:t>
      </w:r>
      <w:r w:rsidRPr="004619FD">
        <w:rPr>
          <w:shd w:val="clear" w:color="auto" w:fill="FFFFFF"/>
        </w:rPr>
        <w:t xml:space="preserve"> por mejorar la capacidad del niño de responder a la información enviada por los sentido</w:t>
      </w:r>
      <w:r w:rsidR="00B355DA">
        <w:rPr>
          <w:shd w:val="clear" w:color="auto" w:fill="FFFFFF"/>
        </w:rPr>
        <w:t>s</w:t>
      </w:r>
      <w:r w:rsidR="00D92DC0">
        <w:rPr>
          <w:shd w:val="clear" w:color="auto" w:fill="FFFFFF"/>
        </w:rPr>
        <w:t>.</w:t>
      </w:r>
    </w:p>
    <w:p w14:paraId="22E3631C" w14:textId="77777777" w:rsidR="00846B2C" w:rsidRDefault="00846B2C" w:rsidP="00846B2C">
      <w:pPr>
        <w:rPr>
          <w:shd w:val="clear" w:color="auto" w:fill="FFFFFF"/>
        </w:rPr>
      </w:pPr>
      <w:r w:rsidRPr="006F11FB">
        <w:rPr>
          <w:shd w:val="clear" w:color="auto" w:fill="FFFFFF"/>
        </w:rPr>
        <w:t xml:space="preserve">Una de las grandes ventajas que la tecnología ofrece es que </w:t>
      </w:r>
      <w:r w:rsidR="00985C60">
        <w:rPr>
          <w:shd w:val="clear" w:color="auto" w:fill="FFFFFF"/>
        </w:rPr>
        <w:t>resulta</w:t>
      </w:r>
      <w:r w:rsidR="00985C60" w:rsidRPr="004B5F95">
        <w:rPr>
          <w:shd w:val="clear" w:color="auto" w:fill="FFFFFF"/>
        </w:rPr>
        <w:t xml:space="preserve"> </w:t>
      </w:r>
      <w:r w:rsidR="003D7C83" w:rsidRPr="004B5F95">
        <w:rPr>
          <w:shd w:val="clear" w:color="auto" w:fill="FFFFFF"/>
        </w:rPr>
        <w:t xml:space="preserve">muy atrayente para las personas con </w:t>
      </w:r>
      <w:r w:rsidR="00E417FE" w:rsidRPr="004B5F95">
        <w:rPr>
          <w:shd w:val="clear" w:color="auto" w:fill="FFFFFF"/>
        </w:rPr>
        <w:t>autismo y logra conseguir</w:t>
      </w:r>
      <w:r w:rsidR="003D7C83" w:rsidRPr="004B5F95">
        <w:rPr>
          <w:shd w:val="clear" w:color="auto" w:fill="FFFFFF"/>
        </w:rPr>
        <w:t xml:space="preserve"> su atención de forma muy rápida,</w:t>
      </w:r>
      <w:r w:rsidR="003D7C83" w:rsidRPr="004B5F95">
        <w:t> i</w:t>
      </w:r>
      <w:r w:rsidRPr="006F11FB">
        <w:rPr>
          <w:shd w:val="clear" w:color="auto" w:fill="FFFFFF"/>
        </w:rPr>
        <w:t>ncluso</w:t>
      </w:r>
      <w:r w:rsidRPr="004619FD">
        <w:rPr>
          <w:shd w:val="clear" w:color="auto" w:fill="FFFFFF"/>
        </w:rPr>
        <w:t xml:space="preserve"> más que los sistemas de comunicación basados en agendas de papel. Por una </w:t>
      </w:r>
      <w:r w:rsidR="003C6016" w:rsidRPr="004619FD">
        <w:rPr>
          <w:shd w:val="clear" w:color="auto" w:fill="FFFFFF"/>
        </w:rPr>
        <w:t>parte,</w:t>
      </w:r>
      <w:r w:rsidR="005B36F8">
        <w:rPr>
          <w:shd w:val="clear" w:color="auto" w:fill="FFFFFF"/>
        </w:rPr>
        <w:t xml:space="preserve"> los dispositivos</w:t>
      </w:r>
      <w:r w:rsidRPr="004619FD">
        <w:rPr>
          <w:shd w:val="clear" w:color="auto" w:fill="FFFFFF"/>
        </w:rPr>
        <w:t xml:space="preserve"> son predecibles, es decir, ante una acción determinada </w:t>
      </w:r>
      <w:r w:rsidR="00664E28" w:rsidRPr="004619FD">
        <w:rPr>
          <w:shd w:val="clear" w:color="auto" w:fill="FFFFFF"/>
        </w:rPr>
        <w:t xml:space="preserve">siempre </w:t>
      </w:r>
      <w:r w:rsidR="00664E28">
        <w:rPr>
          <w:shd w:val="clear" w:color="auto" w:fill="FFFFFF"/>
        </w:rPr>
        <w:t>se</w:t>
      </w:r>
      <w:r w:rsidR="00215383">
        <w:rPr>
          <w:shd w:val="clear" w:color="auto" w:fill="FFFFFF"/>
        </w:rPr>
        <w:t xml:space="preserve"> </w:t>
      </w:r>
      <w:r w:rsidRPr="004619FD">
        <w:rPr>
          <w:shd w:val="clear" w:color="auto" w:fill="FFFFFF"/>
        </w:rPr>
        <w:t>obt</w:t>
      </w:r>
      <w:r w:rsidR="00215383">
        <w:rPr>
          <w:shd w:val="clear" w:color="auto" w:fill="FFFFFF"/>
        </w:rPr>
        <w:t>iene</w:t>
      </w:r>
      <w:r w:rsidRPr="004619FD">
        <w:rPr>
          <w:shd w:val="clear" w:color="auto" w:fill="FFFFFF"/>
        </w:rPr>
        <w:t xml:space="preserve"> la misma respuesta, con lo cual </w:t>
      </w:r>
      <w:r w:rsidR="00215383">
        <w:rPr>
          <w:shd w:val="clear" w:color="auto" w:fill="FFFFFF"/>
        </w:rPr>
        <w:t>se elimina</w:t>
      </w:r>
      <w:r w:rsidRPr="004619FD">
        <w:rPr>
          <w:shd w:val="clear" w:color="auto" w:fill="FFFFFF"/>
        </w:rPr>
        <w:t xml:space="preserve"> el factor de incertidumbre que tanto estresa. A su vez son completamente visuales y estructurados, cosa que nuevamente encaja muy bien en el modelo de pensamiento autístico. Al escuchar de forma controlada por ellos mismos las palabras y frases, </w:t>
      </w:r>
      <w:r w:rsidR="005B36F8">
        <w:rPr>
          <w:shd w:val="clear" w:color="auto" w:fill="FFFFFF"/>
        </w:rPr>
        <w:t xml:space="preserve">se </w:t>
      </w:r>
      <w:r w:rsidRPr="004619FD">
        <w:rPr>
          <w:shd w:val="clear" w:color="auto" w:fill="FFFFFF"/>
        </w:rPr>
        <w:t>produce un reforzamiento y entrenamiento auditivo, que les permite encajar mucho mejor la frase verbal con el significado real.</w:t>
      </w:r>
    </w:p>
    <w:p w14:paraId="085DFA66" w14:textId="24272D9C" w:rsidR="004F6268" w:rsidRDefault="004F6268" w:rsidP="00846B2C">
      <w:pPr>
        <w:rPr>
          <w:shd w:val="clear" w:color="auto" w:fill="FFFFFF"/>
        </w:rPr>
      </w:pPr>
      <w:r>
        <w:rPr>
          <w:shd w:val="clear" w:color="auto" w:fill="FFFFFF"/>
        </w:rPr>
        <w:t>Actualmente existen algunas aplicaciones</w:t>
      </w:r>
      <w:r w:rsidR="00B355DA">
        <w:rPr>
          <w:shd w:val="clear" w:color="auto" w:fill="FFFFFF"/>
        </w:rPr>
        <w:t xml:space="preserve"> como </w:t>
      </w:r>
      <w:r w:rsidR="00C00D65" w:rsidRPr="006A32ED">
        <w:rPr>
          <w:shd w:val="clear" w:color="auto" w:fill="FFFFFF"/>
        </w:rPr>
        <w:t>“</w:t>
      </w:r>
      <w:r w:rsidR="00C262FA" w:rsidRPr="00AF153E">
        <w:rPr>
          <w:shd w:val="clear" w:color="auto" w:fill="FFFFFF"/>
        </w:rPr>
        <w:t>Asino</w:t>
      </w:r>
      <w:r w:rsidR="00507E5C" w:rsidRPr="00AF153E">
        <w:rPr>
          <w:shd w:val="clear" w:color="auto" w:fill="FFFFFF"/>
        </w:rPr>
        <w:t>”</w:t>
      </w:r>
      <w:sdt>
        <w:sdtPr>
          <w:rPr>
            <w:shd w:val="clear" w:color="auto" w:fill="FFFFFF"/>
          </w:rPr>
          <w:id w:val="-76371905"/>
          <w:citation/>
        </w:sdtPr>
        <w:sdtEndPr/>
        <w:sdtContent>
          <w:r w:rsidR="00DE0914">
            <w:rPr>
              <w:shd w:val="clear" w:color="auto" w:fill="FFFFFF"/>
            </w:rPr>
            <w:fldChar w:fldCharType="begin"/>
          </w:r>
          <w:r w:rsidR="00485724">
            <w:rPr>
              <w:shd w:val="clear" w:color="auto" w:fill="FFFFFF"/>
            </w:rPr>
            <w:instrText xml:space="preserve">CITATION EGG12 \l 11274 </w:instrText>
          </w:r>
          <w:r w:rsidR="00DE0914">
            <w:rPr>
              <w:shd w:val="clear" w:color="auto" w:fill="FFFFFF"/>
            </w:rPr>
            <w:fldChar w:fldCharType="separate"/>
          </w:r>
          <w:r w:rsidR="00CF12EA">
            <w:rPr>
              <w:noProof/>
              <w:shd w:val="clear" w:color="auto" w:fill="FFFFFF"/>
            </w:rPr>
            <w:t xml:space="preserve"> </w:t>
          </w:r>
          <w:r w:rsidR="00CF12EA" w:rsidRPr="00CF12EA">
            <w:rPr>
              <w:noProof/>
              <w:shd w:val="clear" w:color="auto" w:fill="FFFFFF"/>
            </w:rPr>
            <w:t>(EGGS, 2012)</w:t>
          </w:r>
          <w:r w:rsidR="00DE0914">
            <w:rPr>
              <w:shd w:val="clear" w:color="auto" w:fill="FFFFFF"/>
            </w:rPr>
            <w:fldChar w:fldCharType="end"/>
          </w:r>
        </w:sdtContent>
      </w:sdt>
      <w:r w:rsidR="00507E5C" w:rsidRPr="00AF153E">
        <w:rPr>
          <w:shd w:val="clear" w:color="auto" w:fill="FFFFFF"/>
        </w:rPr>
        <w:t>, “</w:t>
      </w:r>
      <w:hyperlink r:id="rId12" w:history="1">
        <w:r w:rsidR="00507E5C" w:rsidRPr="00AF153E">
          <w:rPr>
            <w:shd w:val="clear" w:color="auto" w:fill="FFFFFF"/>
          </w:rPr>
          <w:t>In-TIC</w:t>
        </w:r>
      </w:hyperlink>
      <w:r w:rsidR="00507E5C" w:rsidRPr="00AF153E">
        <w:rPr>
          <w:shd w:val="clear" w:color="auto" w:fill="FFFFFF"/>
        </w:rPr>
        <w:t>”</w:t>
      </w:r>
      <w:r w:rsidR="00F573AE" w:rsidRPr="00AF153E">
        <w:rPr>
          <w:shd w:val="clear" w:color="auto" w:fill="FFFFFF"/>
        </w:rPr>
        <w:t xml:space="preserve"> </w:t>
      </w:r>
      <w:sdt>
        <w:sdtPr>
          <w:rPr>
            <w:shd w:val="clear" w:color="auto" w:fill="FFFFFF"/>
          </w:rPr>
          <w:id w:val="1648634137"/>
          <w:citation/>
        </w:sdtPr>
        <w:sdtEndPr/>
        <w:sdtContent>
          <w:r w:rsidR="00DE0914">
            <w:rPr>
              <w:shd w:val="clear" w:color="auto" w:fill="FFFFFF"/>
            </w:rPr>
            <w:fldChar w:fldCharType="begin"/>
          </w:r>
          <w:r w:rsidR="00485724">
            <w:rPr>
              <w:shd w:val="clear" w:color="auto" w:fill="FFFFFF"/>
            </w:rPr>
            <w:instrText xml:space="preserve">CITATION Fun11 \l 11274 </w:instrText>
          </w:r>
          <w:r w:rsidR="00DE0914">
            <w:rPr>
              <w:shd w:val="clear" w:color="auto" w:fill="FFFFFF"/>
            </w:rPr>
            <w:fldChar w:fldCharType="separate"/>
          </w:r>
          <w:r w:rsidR="00CF12EA" w:rsidRPr="00CF12EA">
            <w:rPr>
              <w:noProof/>
              <w:shd w:val="clear" w:color="auto" w:fill="FFFFFF"/>
            </w:rPr>
            <w:t>(Fundación Orange, 2011)</w:t>
          </w:r>
          <w:r w:rsidR="00DE0914">
            <w:rPr>
              <w:shd w:val="clear" w:color="auto" w:fill="FFFFFF"/>
            </w:rPr>
            <w:fldChar w:fldCharType="end"/>
          </w:r>
        </w:sdtContent>
      </w:sdt>
      <w:r w:rsidR="007A74CA">
        <w:rPr>
          <w:shd w:val="clear" w:color="auto" w:fill="FFFFFF"/>
        </w:rPr>
        <w:t>,</w:t>
      </w:r>
      <w:r w:rsidR="00507E5C" w:rsidRPr="00AF153E">
        <w:rPr>
          <w:shd w:val="clear" w:color="auto" w:fill="FFFFFF"/>
        </w:rPr>
        <w:t xml:space="preserve"> “</w:t>
      </w:r>
      <w:r w:rsidR="00F573AE" w:rsidRPr="00AF153E">
        <w:rPr>
          <w:shd w:val="clear" w:color="auto" w:fill="FFFFFF"/>
        </w:rPr>
        <w:t xml:space="preserve">SCAI </w:t>
      </w:r>
      <w:r w:rsidR="00C262FA" w:rsidRPr="00AF153E">
        <w:rPr>
          <w:shd w:val="clear" w:color="auto" w:fill="FFFFFF"/>
        </w:rPr>
        <w:t>Autismo</w:t>
      </w:r>
      <w:r w:rsidR="00507E5C" w:rsidRPr="00AF153E">
        <w:rPr>
          <w:shd w:val="clear" w:color="auto" w:fill="FFFFFF"/>
        </w:rPr>
        <w:t>”</w:t>
      </w:r>
      <w:sdt>
        <w:sdtPr>
          <w:rPr>
            <w:shd w:val="clear" w:color="auto" w:fill="FFFFFF"/>
          </w:rPr>
          <w:id w:val="813141931"/>
          <w:citation/>
        </w:sdtPr>
        <w:sdtEndPr/>
        <w:sdtContent>
          <w:r w:rsidR="00DE0914">
            <w:rPr>
              <w:shd w:val="clear" w:color="auto" w:fill="FFFFFF"/>
            </w:rPr>
            <w:fldChar w:fldCharType="begin"/>
          </w:r>
          <w:r w:rsidR="00485724">
            <w:rPr>
              <w:shd w:val="clear" w:color="auto" w:fill="FFFFFF"/>
            </w:rPr>
            <w:instrText xml:space="preserve">CITATION Bar14 \l 11274 </w:instrText>
          </w:r>
          <w:r w:rsidR="00DE0914">
            <w:rPr>
              <w:shd w:val="clear" w:color="auto" w:fill="FFFFFF"/>
            </w:rPr>
            <w:fldChar w:fldCharType="separate"/>
          </w:r>
          <w:r w:rsidR="00CF12EA">
            <w:rPr>
              <w:noProof/>
              <w:shd w:val="clear" w:color="auto" w:fill="FFFFFF"/>
            </w:rPr>
            <w:t xml:space="preserve"> </w:t>
          </w:r>
          <w:r w:rsidR="00CF12EA" w:rsidRPr="00CF12EA">
            <w:rPr>
              <w:noProof/>
              <w:shd w:val="clear" w:color="auto" w:fill="FFFFFF"/>
            </w:rPr>
            <w:t>(Barbosa Edimar, 2014)</w:t>
          </w:r>
          <w:r w:rsidR="00DE0914">
            <w:rPr>
              <w:shd w:val="clear" w:color="auto" w:fill="FFFFFF"/>
            </w:rPr>
            <w:fldChar w:fldCharType="end"/>
          </w:r>
        </w:sdtContent>
      </w:sdt>
      <w:r w:rsidR="007A74CA">
        <w:rPr>
          <w:shd w:val="clear" w:color="auto" w:fill="FFFFFF"/>
        </w:rPr>
        <w:t>,</w:t>
      </w:r>
      <w:r w:rsidR="00507E5C" w:rsidRPr="00AF153E">
        <w:rPr>
          <w:shd w:val="clear" w:color="auto" w:fill="FFFFFF"/>
        </w:rPr>
        <w:t xml:space="preserve"> “</w:t>
      </w:r>
      <w:r w:rsidR="00EB7F53" w:rsidRPr="003D0EA5">
        <w:rPr>
          <w:shd w:val="clear" w:color="auto" w:fill="FFFFFF"/>
        </w:rPr>
        <w:t>touch-n-say</w:t>
      </w:r>
      <w:r w:rsidR="00507E5C" w:rsidRPr="003D0EA5">
        <w:rPr>
          <w:shd w:val="clear" w:color="auto" w:fill="FFFFFF"/>
        </w:rPr>
        <w:t>”</w:t>
      </w:r>
      <w:r w:rsidR="007A74CA">
        <w:rPr>
          <w:shd w:val="clear" w:color="auto" w:fill="FFFFFF"/>
        </w:rPr>
        <w:t xml:space="preserve"> </w:t>
      </w:r>
      <w:sdt>
        <w:sdtPr>
          <w:rPr>
            <w:shd w:val="clear" w:color="auto" w:fill="FFFFFF"/>
          </w:rPr>
          <w:id w:val="-1357418659"/>
          <w:citation/>
        </w:sdtPr>
        <w:sdtEndPr/>
        <w:sdtContent>
          <w:r w:rsidR="00DE0914">
            <w:rPr>
              <w:shd w:val="clear" w:color="auto" w:fill="FFFFFF"/>
            </w:rPr>
            <w:fldChar w:fldCharType="begin"/>
          </w:r>
          <w:r w:rsidR="00821291">
            <w:rPr>
              <w:shd w:val="clear" w:color="auto" w:fill="FFFFFF"/>
            </w:rPr>
            <w:instrText xml:space="preserve">CITATION Chr12 \l 11274 </w:instrText>
          </w:r>
          <w:r w:rsidR="00DE0914">
            <w:rPr>
              <w:shd w:val="clear" w:color="auto" w:fill="FFFFFF"/>
            </w:rPr>
            <w:fldChar w:fldCharType="separate"/>
          </w:r>
          <w:r w:rsidR="00CF12EA" w:rsidRPr="00CF12EA">
            <w:rPr>
              <w:noProof/>
              <w:shd w:val="clear" w:color="auto" w:fill="FFFFFF"/>
            </w:rPr>
            <w:t>(Stärkel Christopher, 2012)</w:t>
          </w:r>
          <w:r w:rsidR="00DE0914">
            <w:rPr>
              <w:shd w:val="clear" w:color="auto" w:fill="FFFFFF"/>
            </w:rPr>
            <w:fldChar w:fldCharType="end"/>
          </w:r>
        </w:sdtContent>
      </w:sdt>
      <w:r w:rsidR="00507E5C" w:rsidRPr="003D0EA5">
        <w:rPr>
          <w:shd w:val="clear" w:color="auto" w:fill="FFFFFF"/>
        </w:rPr>
        <w:t>, “</w:t>
      </w:r>
      <w:r w:rsidR="00C262FA" w:rsidRPr="003D0EA5">
        <w:rPr>
          <w:shd w:val="clear" w:color="auto" w:fill="FFFFFF"/>
        </w:rPr>
        <w:t>VirtualTEC</w:t>
      </w:r>
      <w:r w:rsidR="00507E5C" w:rsidRPr="003D0EA5">
        <w:rPr>
          <w:shd w:val="clear" w:color="auto" w:fill="FFFFFF"/>
        </w:rPr>
        <w:t>”</w:t>
      </w:r>
      <w:sdt>
        <w:sdtPr>
          <w:rPr>
            <w:shd w:val="clear" w:color="auto" w:fill="FFFFFF"/>
          </w:rPr>
          <w:id w:val="-41675459"/>
          <w:citation/>
        </w:sdtPr>
        <w:sdtEndPr/>
        <w:sdtContent>
          <w:r w:rsidR="00DE0914">
            <w:rPr>
              <w:shd w:val="clear" w:color="auto" w:fill="FFFFFF"/>
            </w:rPr>
            <w:fldChar w:fldCharType="begin"/>
          </w:r>
          <w:r w:rsidR="00485724">
            <w:rPr>
              <w:shd w:val="clear" w:color="auto" w:fill="FFFFFF"/>
            </w:rPr>
            <w:instrText xml:space="preserve">CITATION Acc14 \l 11274 </w:instrText>
          </w:r>
          <w:r w:rsidR="00DE0914">
            <w:rPr>
              <w:shd w:val="clear" w:color="auto" w:fill="FFFFFF"/>
            </w:rPr>
            <w:fldChar w:fldCharType="separate"/>
          </w:r>
          <w:r w:rsidR="00CF12EA">
            <w:rPr>
              <w:noProof/>
              <w:shd w:val="clear" w:color="auto" w:fill="FFFFFF"/>
            </w:rPr>
            <w:t xml:space="preserve"> </w:t>
          </w:r>
          <w:r w:rsidR="00CF12EA" w:rsidRPr="00CF12EA">
            <w:rPr>
              <w:noProof/>
              <w:shd w:val="clear" w:color="auto" w:fill="FFFFFF"/>
            </w:rPr>
            <w:t>(Accegal, 2014)</w:t>
          </w:r>
          <w:r w:rsidR="00DE0914">
            <w:rPr>
              <w:shd w:val="clear" w:color="auto" w:fill="FFFFFF"/>
            </w:rPr>
            <w:fldChar w:fldCharType="end"/>
          </w:r>
        </w:sdtContent>
      </w:sdt>
      <w:r w:rsidR="00507E5C" w:rsidRPr="003D0EA5">
        <w:rPr>
          <w:shd w:val="clear" w:color="auto" w:fill="FFFFFF"/>
        </w:rPr>
        <w:t>, “</w:t>
      </w:r>
      <w:r w:rsidR="00EB7F53" w:rsidRPr="00EB7F53">
        <w:rPr>
          <w:shd w:val="clear" w:color="auto" w:fill="FFFFFF"/>
        </w:rPr>
        <w:t>DiegoDice</w:t>
      </w:r>
      <w:r w:rsidR="00C00D65" w:rsidRPr="003D0EA5">
        <w:rPr>
          <w:shd w:val="clear" w:color="auto" w:fill="FFFFFF"/>
        </w:rPr>
        <w:t>”</w:t>
      </w:r>
      <w:r w:rsidR="00132620">
        <w:rPr>
          <w:shd w:val="clear" w:color="auto" w:fill="FFFFFF"/>
        </w:rPr>
        <w:t xml:space="preserve"> </w:t>
      </w:r>
      <w:sdt>
        <w:sdtPr>
          <w:rPr>
            <w:shd w:val="clear" w:color="auto" w:fill="FFFFFF"/>
          </w:rPr>
          <w:id w:val="1916433046"/>
          <w:citation/>
        </w:sdtPr>
        <w:sdtEndPr/>
        <w:sdtContent>
          <w:r w:rsidR="00DE0914">
            <w:rPr>
              <w:shd w:val="clear" w:color="auto" w:fill="FFFFFF"/>
            </w:rPr>
            <w:fldChar w:fldCharType="begin"/>
          </w:r>
          <w:r w:rsidR="00485724">
            <w:rPr>
              <w:shd w:val="clear" w:color="auto" w:fill="FFFFFF"/>
            </w:rPr>
            <w:instrText xml:space="preserve">CITATION Gre11 \l 11274 </w:instrText>
          </w:r>
          <w:r w:rsidR="00DE0914">
            <w:rPr>
              <w:shd w:val="clear" w:color="auto" w:fill="FFFFFF"/>
            </w:rPr>
            <w:fldChar w:fldCharType="separate"/>
          </w:r>
          <w:r w:rsidR="00CF12EA" w:rsidRPr="00CF12EA">
            <w:rPr>
              <w:noProof/>
              <w:shd w:val="clear" w:color="auto" w:fill="FFFFFF"/>
            </w:rPr>
            <w:t>(Green Bubble Labs, 2011)</w:t>
          </w:r>
          <w:r w:rsidR="00DE0914">
            <w:rPr>
              <w:shd w:val="clear" w:color="auto" w:fill="FFFFFF"/>
            </w:rPr>
            <w:fldChar w:fldCharType="end"/>
          </w:r>
        </w:sdtContent>
      </w:sdt>
      <w:r w:rsidR="00C00D65" w:rsidRPr="003D0EA5">
        <w:rPr>
          <w:shd w:val="clear" w:color="auto" w:fill="FFFFFF"/>
        </w:rPr>
        <w:t>, “</w:t>
      </w:r>
      <w:r w:rsidR="00EB7F53" w:rsidRPr="003D0EA5">
        <w:rPr>
          <w:shd w:val="clear" w:color="auto" w:fill="FFFFFF"/>
        </w:rPr>
        <w:t>CPA</w:t>
      </w:r>
      <w:r w:rsidR="00507E5C" w:rsidRPr="003D0EA5">
        <w:rPr>
          <w:shd w:val="clear" w:color="auto" w:fill="FFFFFF"/>
        </w:rPr>
        <w:t>”</w:t>
      </w:r>
      <w:r w:rsidR="00132620">
        <w:rPr>
          <w:shd w:val="clear" w:color="auto" w:fill="FFFFFF"/>
        </w:rPr>
        <w:t xml:space="preserve"> </w:t>
      </w:r>
      <w:sdt>
        <w:sdtPr>
          <w:rPr>
            <w:shd w:val="clear" w:color="auto" w:fill="FFFFFF"/>
          </w:rPr>
          <w:id w:val="-1127088459"/>
          <w:citation/>
        </w:sdtPr>
        <w:sdtEndPr/>
        <w:sdtContent>
          <w:r w:rsidR="00DE0914">
            <w:rPr>
              <w:shd w:val="clear" w:color="auto" w:fill="FFFFFF"/>
            </w:rPr>
            <w:fldChar w:fldCharType="begin"/>
          </w:r>
          <w:r w:rsidR="00485724">
            <w:rPr>
              <w:shd w:val="clear" w:color="auto" w:fill="FFFFFF"/>
            </w:rPr>
            <w:instrText xml:space="preserve">CITATION CPA13 \l 11274 </w:instrText>
          </w:r>
          <w:r w:rsidR="00DE0914">
            <w:rPr>
              <w:shd w:val="clear" w:color="auto" w:fill="FFFFFF"/>
            </w:rPr>
            <w:fldChar w:fldCharType="separate"/>
          </w:r>
          <w:r w:rsidR="00CF12EA" w:rsidRPr="00CF12EA">
            <w:rPr>
              <w:noProof/>
              <w:shd w:val="clear" w:color="auto" w:fill="FFFFFF"/>
            </w:rPr>
            <w:t>(CPA, 2013)</w:t>
          </w:r>
          <w:r w:rsidR="00DE0914">
            <w:rPr>
              <w:shd w:val="clear" w:color="auto" w:fill="FFFFFF"/>
            </w:rPr>
            <w:fldChar w:fldCharType="end"/>
          </w:r>
        </w:sdtContent>
      </w:sdt>
      <w:r w:rsidR="00507E5C" w:rsidRPr="003D0EA5">
        <w:rPr>
          <w:shd w:val="clear" w:color="auto" w:fill="FFFFFF"/>
        </w:rPr>
        <w:t>, “</w:t>
      </w:r>
      <w:r w:rsidR="00EB7F53" w:rsidRPr="003D0EA5">
        <w:rPr>
          <w:shd w:val="clear" w:color="auto" w:fill="FFFFFF"/>
        </w:rPr>
        <w:t>Pictograms</w:t>
      </w:r>
      <w:r w:rsidR="00507E5C" w:rsidRPr="003D0EA5">
        <w:rPr>
          <w:shd w:val="clear" w:color="auto" w:fill="FFFFFF"/>
        </w:rPr>
        <w:t>”</w:t>
      </w:r>
      <w:r w:rsidR="00132620">
        <w:rPr>
          <w:shd w:val="clear" w:color="auto" w:fill="FFFFFF"/>
        </w:rPr>
        <w:t xml:space="preserve"> </w:t>
      </w:r>
      <w:sdt>
        <w:sdtPr>
          <w:rPr>
            <w:shd w:val="clear" w:color="auto" w:fill="FFFFFF"/>
          </w:rPr>
          <w:id w:val="1694025700"/>
          <w:citation/>
        </w:sdtPr>
        <w:sdtEndPr/>
        <w:sdtContent>
          <w:r w:rsidR="00DE0914">
            <w:rPr>
              <w:shd w:val="clear" w:color="auto" w:fill="FFFFFF"/>
            </w:rPr>
            <w:fldChar w:fldCharType="begin"/>
          </w:r>
          <w:r w:rsidR="002335BE">
            <w:rPr>
              <w:shd w:val="clear" w:color="auto" w:fill="FFFFFF"/>
            </w:rPr>
            <w:instrText xml:space="preserve">CITATION Car12 \l 11274 </w:instrText>
          </w:r>
          <w:r w:rsidR="00DE0914">
            <w:rPr>
              <w:shd w:val="clear" w:color="auto" w:fill="FFFFFF"/>
            </w:rPr>
            <w:fldChar w:fldCharType="separate"/>
          </w:r>
          <w:r w:rsidR="00CF12EA" w:rsidRPr="00CF12EA">
            <w:rPr>
              <w:noProof/>
              <w:shd w:val="clear" w:color="auto" w:fill="FFFFFF"/>
            </w:rPr>
            <w:t>(Tore, 2012)</w:t>
          </w:r>
          <w:r w:rsidR="00DE0914">
            <w:rPr>
              <w:shd w:val="clear" w:color="auto" w:fill="FFFFFF"/>
            </w:rPr>
            <w:fldChar w:fldCharType="end"/>
          </w:r>
        </w:sdtContent>
      </w:sdt>
      <w:r w:rsidR="00F26CFA">
        <w:rPr>
          <w:shd w:val="clear" w:color="auto" w:fill="FFFFFF"/>
        </w:rPr>
        <w:t xml:space="preserve"> </w:t>
      </w:r>
      <w:r w:rsidR="00132620">
        <w:rPr>
          <w:shd w:val="clear" w:color="auto" w:fill="FFFFFF"/>
        </w:rPr>
        <w:t>,</w:t>
      </w:r>
      <w:r w:rsidR="00507E5C" w:rsidRPr="003D0EA5">
        <w:rPr>
          <w:shd w:val="clear" w:color="auto" w:fill="FFFFFF"/>
        </w:rPr>
        <w:t xml:space="preserve"> “</w:t>
      </w:r>
      <w:r w:rsidR="00EB7F53" w:rsidRPr="003D0EA5">
        <w:rPr>
          <w:shd w:val="clear" w:color="auto" w:fill="FFFFFF"/>
        </w:rPr>
        <w:t>AraBoard Constructor</w:t>
      </w:r>
      <w:r w:rsidR="00507E5C" w:rsidRPr="003D0EA5">
        <w:rPr>
          <w:shd w:val="clear" w:color="auto" w:fill="FFFFFF"/>
        </w:rPr>
        <w:t>”</w:t>
      </w:r>
      <w:r w:rsidR="00132620">
        <w:rPr>
          <w:shd w:val="clear" w:color="auto" w:fill="FFFFFF"/>
        </w:rPr>
        <w:t xml:space="preserve"> </w:t>
      </w:r>
      <w:sdt>
        <w:sdtPr>
          <w:rPr>
            <w:shd w:val="clear" w:color="auto" w:fill="FFFFFF"/>
          </w:rPr>
          <w:id w:val="-25555844"/>
          <w:citation/>
        </w:sdtPr>
        <w:sdtEndPr/>
        <w:sdtContent>
          <w:r w:rsidR="00DE0914">
            <w:rPr>
              <w:shd w:val="clear" w:color="auto" w:fill="FFFFFF"/>
            </w:rPr>
            <w:fldChar w:fldCharType="begin"/>
          </w:r>
          <w:r w:rsidR="00485724">
            <w:rPr>
              <w:shd w:val="clear" w:color="auto" w:fill="FFFFFF"/>
            </w:rPr>
            <w:instrText xml:space="preserve">CITATION Aff14 \l 11274 </w:instrText>
          </w:r>
          <w:r w:rsidR="00DE0914">
            <w:rPr>
              <w:shd w:val="clear" w:color="auto" w:fill="FFFFFF"/>
            </w:rPr>
            <w:fldChar w:fldCharType="separate"/>
          </w:r>
          <w:r w:rsidR="00CF12EA" w:rsidRPr="00CF12EA">
            <w:rPr>
              <w:noProof/>
              <w:shd w:val="clear" w:color="auto" w:fill="FFFFFF"/>
            </w:rPr>
            <w:t>(Lab, Affective, 2014)</w:t>
          </w:r>
          <w:r w:rsidR="00DE0914">
            <w:rPr>
              <w:shd w:val="clear" w:color="auto" w:fill="FFFFFF"/>
            </w:rPr>
            <w:fldChar w:fldCharType="end"/>
          </w:r>
        </w:sdtContent>
      </w:sdt>
      <w:r w:rsidR="006A32ED" w:rsidRPr="003D0EA5">
        <w:rPr>
          <w:shd w:val="clear" w:color="auto" w:fill="FFFFFF"/>
        </w:rPr>
        <w:t>, “</w:t>
      </w:r>
      <w:r w:rsidR="00EB7F53" w:rsidRPr="003D0EA5">
        <w:rPr>
          <w:shd w:val="clear" w:color="auto" w:fill="FFFFFF"/>
        </w:rPr>
        <w:t>Azahar</w:t>
      </w:r>
      <w:r w:rsidR="00507E5C" w:rsidRPr="003D0EA5">
        <w:rPr>
          <w:shd w:val="clear" w:color="auto" w:fill="FFFFFF"/>
        </w:rPr>
        <w:t>”</w:t>
      </w:r>
      <w:r w:rsidR="00132620">
        <w:rPr>
          <w:shd w:val="clear" w:color="auto" w:fill="FFFFFF"/>
        </w:rPr>
        <w:t xml:space="preserve"> </w:t>
      </w:r>
      <w:sdt>
        <w:sdtPr>
          <w:rPr>
            <w:shd w:val="clear" w:color="auto" w:fill="FFFFFF"/>
          </w:rPr>
          <w:id w:val="-1732377837"/>
          <w:citation/>
        </w:sdtPr>
        <w:sdtEndPr/>
        <w:sdtContent>
          <w:r w:rsidR="00DE0914">
            <w:rPr>
              <w:shd w:val="clear" w:color="auto" w:fill="FFFFFF"/>
            </w:rPr>
            <w:fldChar w:fldCharType="begin"/>
          </w:r>
          <w:r w:rsidR="00485724">
            <w:rPr>
              <w:shd w:val="clear" w:color="auto" w:fill="FFFFFF"/>
            </w:rPr>
            <w:instrText xml:space="preserve">CITATION Fun14 \l 11274 </w:instrText>
          </w:r>
          <w:r w:rsidR="00DE0914">
            <w:rPr>
              <w:shd w:val="clear" w:color="auto" w:fill="FFFFFF"/>
            </w:rPr>
            <w:fldChar w:fldCharType="separate"/>
          </w:r>
          <w:r w:rsidR="00CF12EA" w:rsidRPr="00CF12EA">
            <w:rPr>
              <w:noProof/>
              <w:shd w:val="clear" w:color="auto" w:fill="FFFFFF"/>
            </w:rPr>
            <w:t>(Fundación Orange, 2014)</w:t>
          </w:r>
          <w:r w:rsidR="00DE0914">
            <w:rPr>
              <w:shd w:val="clear" w:color="auto" w:fill="FFFFFF"/>
            </w:rPr>
            <w:fldChar w:fldCharType="end"/>
          </w:r>
        </w:sdtContent>
      </w:sdt>
      <w:r w:rsidR="00507E5C" w:rsidRPr="003D0EA5">
        <w:rPr>
          <w:shd w:val="clear" w:color="auto" w:fill="FFFFFF"/>
        </w:rPr>
        <w:t>, “</w:t>
      </w:r>
      <w:r w:rsidR="00EB7F53" w:rsidRPr="003D0EA5">
        <w:rPr>
          <w:shd w:val="clear" w:color="auto" w:fill="FFFFFF"/>
        </w:rPr>
        <w:t>PictoDroid Lite</w:t>
      </w:r>
      <w:r w:rsidR="00507E5C" w:rsidRPr="003D0EA5">
        <w:rPr>
          <w:shd w:val="clear" w:color="auto" w:fill="FFFFFF"/>
        </w:rPr>
        <w:t>”</w:t>
      </w:r>
      <w:r w:rsidR="00F26CFA">
        <w:rPr>
          <w:shd w:val="clear" w:color="auto" w:fill="FFFFFF"/>
        </w:rPr>
        <w:t xml:space="preserve"> </w:t>
      </w:r>
      <w:sdt>
        <w:sdtPr>
          <w:rPr>
            <w:shd w:val="clear" w:color="auto" w:fill="FFFFFF"/>
          </w:rPr>
          <w:id w:val="-1010136438"/>
          <w:citation/>
        </w:sdtPr>
        <w:sdtEndPr/>
        <w:sdtContent>
          <w:r w:rsidR="00DE0914">
            <w:rPr>
              <w:shd w:val="clear" w:color="auto" w:fill="FFFFFF"/>
            </w:rPr>
            <w:fldChar w:fldCharType="begin"/>
          </w:r>
          <w:r w:rsidR="00485724">
            <w:rPr>
              <w:shd w:val="clear" w:color="auto" w:fill="FFFFFF"/>
            </w:rPr>
            <w:instrText xml:space="preserve">CITATION Acc141 \l 11274 </w:instrText>
          </w:r>
          <w:r w:rsidR="00DE0914">
            <w:rPr>
              <w:shd w:val="clear" w:color="auto" w:fill="FFFFFF"/>
            </w:rPr>
            <w:fldChar w:fldCharType="separate"/>
          </w:r>
          <w:r w:rsidR="00CF12EA" w:rsidRPr="00CF12EA">
            <w:rPr>
              <w:noProof/>
              <w:shd w:val="clear" w:color="auto" w:fill="FFFFFF"/>
            </w:rPr>
            <w:t>(Accegal, 2014)</w:t>
          </w:r>
          <w:r w:rsidR="00DE0914">
            <w:rPr>
              <w:shd w:val="clear" w:color="auto" w:fill="FFFFFF"/>
            </w:rPr>
            <w:fldChar w:fldCharType="end"/>
          </w:r>
        </w:sdtContent>
      </w:sdt>
      <w:r w:rsidR="006A32ED" w:rsidRPr="003D0EA5">
        <w:rPr>
          <w:shd w:val="clear" w:color="auto" w:fill="FFFFFF"/>
        </w:rPr>
        <w:t>, “</w:t>
      </w:r>
      <w:r w:rsidR="00EB7F53" w:rsidRPr="003D0EA5">
        <w:rPr>
          <w:shd w:val="clear" w:color="auto" w:fill="FFFFFF"/>
        </w:rPr>
        <w:t xml:space="preserve">iToucan </w:t>
      </w:r>
      <w:r w:rsidR="00EB7F53" w:rsidRPr="00414D87">
        <w:rPr>
          <w:shd w:val="clear" w:color="auto" w:fill="FFFFFF"/>
        </w:rPr>
        <w:t>Talk (Autism</w:t>
      </w:r>
      <w:r w:rsidR="00EB7F53" w:rsidRPr="003D0EA5">
        <w:rPr>
          <w:shd w:val="clear" w:color="auto" w:fill="FFFFFF"/>
        </w:rPr>
        <w:t>)</w:t>
      </w:r>
      <w:r w:rsidR="006A32ED" w:rsidRPr="003D0EA5">
        <w:rPr>
          <w:shd w:val="clear" w:color="auto" w:fill="FFFFFF"/>
        </w:rPr>
        <w:t>”</w:t>
      </w:r>
      <w:r w:rsidR="002F6AE6">
        <w:rPr>
          <w:shd w:val="clear" w:color="auto" w:fill="FFFFFF"/>
        </w:rPr>
        <w:t xml:space="preserve"> </w:t>
      </w:r>
      <w:sdt>
        <w:sdtPr>
          <w:rPr>
            <w:shd w:val="clear" w:color="auto" w:fill="FFFFFF"/>
          </w:rPr>
          <w:id w:val="62227263"/>
          <w:citation/>
        </w:sdtPr>
        <w:sdtEndPr/>
        <w:sdtContent>
          <w:r w:rsidR="00DE0914">
            <w:rPr>
              <w:shd w:val="clear" w:color="auto" w:fill="FFFFFF"/>
            </w:rPr>
            <w:fldChar w:fldCharType="begin"/>
          </w:r>
          <w:r w:rsidR="00485724">
            <w:rPr>
              <w:shd w:val="clear" w:color="auto" w:fill="FFFFFF"/>
            </w:rPr>
            <w:instrText xml:space="preserve">CITATION And13 \l 11274 </w:instrText>
          </w:r>
          <w:r w:rsidR="00DE0914">
            <w:rPr>
              <w:shd w:val="clear" w:color="auto" w:fill="FFFFFF"/>
            </w:rPr>
            <w:fldChar w:fldCharType="separate"/>
          </w:r>
          <w:r w:rsidR="00CF12EA" w:rsidRPr="00CF12EA">
            <w:rPr>
              <w:noProof/>
              <w:shd w:val="clear" w:color="auto" w:fill="FFFFFF"/>
            </w:rPr>
            <w:t>(Android in London, 2013)</w:t>
          </w:r>
          <w:r w:rsidR="00DE0914">
            <w:rPr>
              <w:shd w:val="clear" w:color="auto" w:fill="FFFFFF"/>
            </w:rPr>
            <w:fldChar w:fldCharType="end"/>
          </w:r>
        </w:sdtContent>
      </w:sdt>
      <w:r w:rsidR="009F1210">
        <w:rPr>
          <w:shd w:val="clear" w:color="auto" w:fill="FFFFFF"/>
        </w:rPr>
        <w:t>, “AutisMate”</w:t>
      </w:r>
      <w:r w:rsidR="008F5C9D">
        <w:rPr>
          <w:shd w:val="clear" w:color="auto" w:fill="FFFFFF"/>
        </w:rPr>
        <w:t xml:space="preserve"> </w:t>
      </w:r>
      <w:sdt>
        <w:sdtPr>
          <w:rPr>
            <w:shd w:val="clear" w:color="auto" w:fill="FFFFFF"/>
          </w:rPr>
          <w:id w:val="1973173564"/>
          <w:citation/>
        </w:sdtPr>
        <w:sdtEndPr/>
        <w:sdtContent>
          <w:r w:rsidR="00DE0914">
            <w:rPr>
              <w:shd w:val="clear" w:color="auto" w:fill="FFFFFF"/>
            </w:rPr>
            <w:fldChar w:fldCharType="begin"/>
          </w:r>
          <w:r w:rsidR="00485724">
            <w:rPr>
              <w:shd w:val="clear" w:color="auto" w:fill="FFFFFF"/>
            </w:rPr>
            <w:instrText xml:space="preserve">CITATION Spe15 \l 11274 </w:instrText>
          </w:r>
          <w:r w:rsidR="00DE0914">
            <w:rPr>
              <w:shd w:val="clear" w:color="auto" w:fill="FFFFFF"/>
            </w:rPr>
            <w:fldChar w:fldCharType="separate"/>
          </w:r>
          <w:r w:rsidR="00CF12EA" w:rsidRPr="00CF12EA">
            <w:rPr>
              <w:noProof/>
              <w:shd w:val="clear" w:color="auto" w:fill="FFFFFF"/>
            </w:rPr>
            <w:t>(SpecialNeedsWare, 2014)</w:t>
          </w:r>
          <w:r w:rsidR="00DE0914">
            <w:rPr>
              <w:shd w:val="clear" w:color="auto" w:fill="FFFFFF"/>
            </w:rPr>
            <w:fldChar w:fldCharType="end"/>
          </w:r>
        </w:sdtContent>
      </w:sdt>
      <w:r w:rsidR="00FE38A8">
        <w:rPr>
          <w:shd w:val="clear" w:color="auto" w:fill="FFFFFF"/>
        </w:rPr>
        <w:t>.</w:t>
      </w:r>
      <w:r>
        <w:rPr>
          <w:shd w:val="clear" w:color="auto" w:fill="FFFFFF"/>
        </w:rPr>
        <w:t xml:space="preserve"> </w:t>
      </w:r>
      <w:r w:rsidR="00FE38A8">
        <w:rPr>
          <w:shd w:val="clear" w:color="auto" w:fill="FFFFFF"/>
        </w:rPr>
        <w:t>Dichas aplicaciones</w:t>
      </w:r>
      <w:r w:rsidR="006A32ED">
        <w:rPr>
          <w:shd w:val="clear" w:color="auto" w:fill="FFFFFF"/>
        </w:rPr>
        <w:t xml:space="preserve"> </w:t>
      </w:r>
      <w:r>
        <w:rPr>
          <w:shd w:val="clear" w:color="auto" w:fill="FFFFFF"/>
        </w:rPr>
        <w:t xml:space="preserve">ayudan a la comunicación de personas con autismo, pero </w:t>
      </w:r>
      <w:r w:rsidR="00D43DA6">
        <w:rPr>
          <w:shd w:val="clear" w:color="auto" w:fill="FFFFFF"/>
        </w:rPr>
        <w:t>é</w:t>
      </w:r>
      <w:r>
        <w:rPr>
          <w:shd w:val="clear" w:color="auto" w:fill="FFFFFF"/>
        </w:rPr>
        <w:t xml:space="preserve">stas cuentan con la expresión de un acotado número de sentimientos y necesidades de objetos adaptadas a las personas </w:t>
      </w:r>
      <w:r w:rsidR="00FF2E74">
        <w:rPr>
          <w:shd w:val="clear" w:color="auto" w:fill="FFFFFF"/>
        </w:rPr>
        <w:t>específicas</w:t>
      </w:r>
      <w:r>
        <w:rPr>
          <w:shd w:val="clear" w:color="auto" w:fill="FFFFFF"/>
        </w:rPr>
        <w:t xml:space="preserve"> </w:t>
      </w:r>
      <w:r w:rsidR="00D43DA6">
        <w:rPr>
          <w:shd w:val="clear" w:color="auto" w:fill="FFFFFF"/>
        </w:rPr>
        <w:t>par</w:t>
      </w:r>
      <w:r>
        <w:rPr>
          <w:shd w:val="clear" w:color="auto" w:fill="FFFFFF"/>
        </w:rPr>
        <w:t xml:space="preserve">a las </w:t>
      </w:r>
      <w:r w:rsidR="00D43DA6">
        <w:rPr>
          <w:shd w:val="clear" w:color="auto" w:fill="FFFFFF"/>
        </w:rPr>
        <w:t>que</w:t>
      </w:r>
      <w:r>
        <w:rPr>
          <w:shd w:val="clear" w:color="auto" w:fill="FFFFFF"/>
        </w:rPr>
        <w:t xml:space="preserve"> fueron destinadas, las mismas carecen de ampliaciones y de una organización estructu</w:t>
      </w:r>
      <w:r w:rsidR="00B355DA">
        <w:rPr>
          <w:shd w:val="clear" w:color="auto" w:fill="FFFFFF"/>
        </w:rPr>
        <w:t>rada de los pictogramas</w:t>
      </w:r>
      <w:r w:rsidR="00FE38A8">
        <w:rPr>
          <w:shd w:val="clear" w:color="auto" w:fill="FFFFFF"/>
        </w:rPr>
        <w:t>.</w:t>
      </w:r>
      <w:r w:rsidR="00B355DA">
        <w:rPr>
          <w:shd w:val="clear" w:color="auto" w:fill="FFFFFF"/>
        </w:rPr>
        <w:t xml:space="preserve"> </w:t>
      </w:r>
      <w:r w:rsidR="00FE38A8">
        <w:rPr>
          <w:shd w:val="clear" w:color="auto" w:fill="FFFFFF"/>
        </w:rPr>
        <w:t>N</w:t>
      </w:r>
      <w:r w:rsidR="00B355DA">
        <w:rPr>
          <w:shd w:val="clear" w:color="auto" w:fill="FFFFFF"/>
        </w:rPr>
        <w:t>inguna aplicación logra integrar necesidades</w:t>
      </w:r>
      <w:r w:rsidR="00D00C98">
        <w:rPr>
          <w:shd w:val="clear" w:color="auto" w:fill="FFFFFF"/>
        </w:rPr>
        <w:t xml:space="preserve"> fisiológicas</w:t>
      </w:r>
      <w:r w:rsidR="00B355DA">
        <w:rPr>
          <w:shd w:val="clear" w:color="auto" w:fill="FFFFFF"/>
        </w:rPr>
        <w:t>,</w:t>
      </w:r>
      <w:r w:rsidR="00D00C98">
        <w:rPr>
          <w:shd w:val="clear" w:color="auto" w:fill="FFFFFF"/>
        </w:rPr>
        <w:t xml:space="preserve"> necesidades de objetos, personas, lugares,</w:t>
      </w:r>
      <w:r w:rsidR="00B355DA">
        <w:rPr>
          <w:shd w:val="clear" w:color="auto" w:fill="FFFFFF"/>
        </w:rPr>
        <w:t xml:space="preserve"> sentimientos</w:t>
      </w:r>
      <w:r w:rsidR="00D00C98">
        <w:rPr>
          <w:shd w:val="clear" w:color="auto" w:fill="FFFFFF"/>
        </w:rPr>
        <w:t>, actividades didácticas ni calendarios de planificación de tareas.</w:t>
      </w:r>
    </w:p>
    <w:p w14:paraId="185BCAA3" w14:textId="77777777" w:rsidR="00F63082" w:rsidRPr="004619FD" w:rsidDel="00D4185C" w:rsidRDefault="00F63082" w:rsidP="004776A3">
      <w:pPr>
        <w:spacing w:after="100" w:line="240" w:lineRule="auto"/>
      </w:pPr>
      <w:r w:rsidRPr="00946579">
        <w:rPr>
          <w:bCs/>
          <w:shd w:val="clear" w:color="auto" w:fill="FFFFFF"/>
        </w:rPr>
        <w:t>En</w:t>
      </w:r>
      <w:r w:rsidR="00215383">
        <w:rPr>
          <w:bCs/>
          <w:shd w:val="clear" w:color="auto" w:fill="FFFFFF"/>
        </w:rPr>
        <w:t xml:space="preserve"> la provincia de</w:t>
      </w:r>
      <w:r w:rsidRPr="00946579">
        <w:rPr>
          <w:bCs/>
          <w:shd w:val="clear" w:color="auto" w:fill="FFFFFF"/>
        </w:rPr>
        <w:t xml:space="preserve"> Jujuy</w:t>
      </w:r>
      <w:r w:rsidR="00215383">
        <w:rPr>
          <w:bCs/>
          <w:shd w:val="clear" w:color="auto" w:fill="FFFFFF"/>
        </w:rPr>
        <w:t>, Argentina,</w:t>
      </w:r>
      <w:r w:rsidR="001E2C89" w:rsidRPr="004619FD">
        <w:rPr>
          <w:shd w:val="clear" w:color="auto" w:fill="FFFFFF"/>
        </w:rPr>
        <w:t xml:space="preserve"> </w:t>
      </w:r>
      <w:r w:rsidR="00D43DA6" w:rsidRPr="004619FD">
        <w:rPr>
          <w:shd w:val="clear" w:color="auto" w:fill="FFFFFF"/>
        </w:rPr>
        <w:t>s</w:t>
      </w:r>
      <w:r w:rsidR="00D43DA6">
        <w:rPr>
          <w:shd w:val="clear" w:color="auto" w:fill="FFFFFF"/>
        </w:rPr>
        <w:t>ó</w:t>
      </w:r>
      <w:r w:rsidR="00D43DA6" w:rsidRPr="004619FD">
        <w:rPr>
          <w:shd w:val="clear" w:color="auto" w:fill="FFFFFF"/>
        </w:rPr>
        <w:t xml:space="preserve">lo </w:t>
      </w:r>
      <w:r w:rsidRPr="004619FD">
        <w:rPr>
          <w:shd w:val="clear" w:color="auto" w:fill="FFFFFF"/>
        </w:rPr>
        <w:t xml:space="preserve">existen </w:t>
      </w:r>
      <w:r w:rsidR="00965956">
        <w:rPr>
          <w:shd w:val="clear" w:color="auto" w:fill="FFFFFF"/>
        </w:rPr>
        <w:t>cuatro</w:t>
      </w:r>
      <w:r w:rsidRPr="004619FD">
        <w:rPr>
          <w:shd w:val="clear" w:color="auto" w:fill="FFFFFF"/>
        </w:rPr>
        <w:t xml:space="preserve"> instituciones que trabajan con chicos que padecen TEA.</w:t>
      </w:r>
      <w:r w:rsidR="00BF36A8">
        <w:rPr>
          <w:shd w:val="clear" w:color="auto" w:fill="FFFFFF"/>
        </w:rPr>
        <w:t xml:space="preserve"> Las instituciones “Todos Juntos”, “Sonrisas”, </w:t>
      </w:r>
      <w:r w:rsidR="00965956">
        <w:rPr>
          <w:shd w:val="clear" w:color="auto" w:fill="FFFFFF"/>
        </w:rPr>
        <w:t>“Sentir”</w:t>
      </w:r>
      <w:r w:rsidR="00D963FB">
        <w:rPr>
          <w:shd w:val="clear" w:color="auto" w:fill="FFFFFF"/>
        </w:rPr>
        <w:t xml:space="preserve"> e</w:t>
      </w:r>
      <w:r w:rsidR="00965956">
        <w:rPr>
          <w:shd w:val="clear" w:color="auto" w:fill="FFFFFF"/>
        </w:rPr>
        <w:t xml:space="preserve"> “Ideas”</w:t>
      </w:r>
      <w:r w:rsidR="00823A9D">
        <w:rPr>
          <w:shd w:val="clear" w:color="auto" w:fill="FFFFFF"/>
        </w:rPr>
        <w:t xml:space="preserve"> están</w:t>
      </w:r>
      <w:r w:rsidRPr="004619FD">
        <w:rPr>
          <w:shd w:val="clear" w:color="auto" w:fill="FFFFFF"/>
        </w:rPr>
        <w:t xml:space="preserve"> ubicadas en </w:t>
      </w:r>
      <w:r w:rsidR="00215383">
        <w:rPr>
          <w:shd w:val="clear" w:color="auto" w:fill="FFFFFF"/>
        </w:rPr>
        <w:t xml:space="preserve">la localidad de </w:t>
      </w:r>
      <w:r w:rsidRPr="004619FD">
        <w:rPr>
          <w:shd w:val="clear" w:color="auto" w:fill="FFFFFF"/>
        </w:rPr>
        <w:t xml:space="preserve">San Salvador de Jujuy, </w:t>
      </w:r>
      <w:r w:rsidR="00507E5C" w:rsidRPr="00507E5C">
        <w:rPr>
          <w:shd w:val="clear" w:color="auto" w:fill="FFFFFF"/>
        </w:rPr>
        <w:t xml:space="preserve">lo que representa un gran obstáculo para las familias del interior de la provincia, debido al costo, distancia y tiempo. </w:t>
      </w:r>
      <w:r w:rsidR="00F937F3">
        <w:rPr>
          <w:shd w:val="clear" w:color="auto" w:fill="FFFFFF"/>
        </w:rPr>
        <w:t>E</w:t>
      </w:r>
      <w:r w:rsidR="00507E5C" w:rsidRPr="00507E5C">
        <w:rPr>
          <w:shd w:val="clear" w:color="auto" w:fill="FFFFFF"/>
        </w:rPr>
        <w:t xml:space="preserve">sto </w:t>
      </w:r>
      <w:r w:rsidR="00F937F3">
        <w:rPr>
          <w:shd w:val="clear" w:color="auto" w:fill="FFFFFF"/>
        </w:rPr>
        <w:t>conlleva a</w:t>
      </w:r>
      <w:r w:rsidR="00507E5C" w:rsidRPr="00507E5C">
        <w:rPr>
          <w:shd w:val="clear" w:color="auto" w:fill="FFFFFF"/>
        </w:rPr>
        <w:t xml:space="preserve"> un impedimento muy grande al no acceder a un tratamiento que los lleve a gozar de una vida plena y digna</w:t>
      </w:r>
      <w:r w:rsidR="00D92DC0">
        <w:rPr>
          <w:shd w:val="clear" w:color="auto" w:fill="FFFFFF"/>
        </w:rPr>
        <w:t>.</w:t>
      </w:r>
    </w:p>
    <w:p w14:paraId="14798FCE" w14:textId="77777777" w:rsidR="006B3F7B" w:rsidRDefault="00507E5C" w:rsidP="004776A3">
      <w:pPr>
        <w:pStyle w:val="Ttulo1"/>
        <w:spacing w:before="0" w:after="100" w:line="240" w:lineRule="auto"/>
      </w:pPr>
      <w:r w:rsidRPr="00507E5C">
        <w:t>OBJETIVO GENERAL:</w:t>
      </w:r>
    </w:p>
    <w:p w14:paraId="168E9B58" w14:textId="768B0F7D" w:rsidR="006B3F7B" w:rsidRDefault="00507E5C" w:rsidP="004776A3">
      <w:pPr>
        <w:pStyle w:val="Prrafodelista"/>
        <w:numPr>
          <w:ilvl w:val="0"/>
          <w:numId w:val="30"/>
        </w:numPr>
        <w:spacing w:after="100" w:line="240" w:lineRule="auto"/>
      </w:pPr>
      <w:r w:rsidRPr="00507E5C">
        <w:t>Desarrollar un prototipo de</w:t>
      </w:r>
      <w:r w:rsidR="009B1AD5">
        <w:t xml:space="preserve"> Software</w:t>
      </w:r>
      <w:r w:rsidR="00374278">
        <w:t xml:space="preserve"> para asistir a personas con trastorno del espectro autista que se denominará</w:t>
      </w:r>
      <w:r w:rsidR="009B1AD5">
        <w:t xml:space="preserve"> </w:t>
      </w:r>
      <w:r w:rsidRPr="00507E5C">
        <w:t xml:space="preserve">Sistema de Comunicación Hablada y Autodidacta para Personas con </w:t>
      </w:r>
      <w:r w:rsidR="00703DA5" w:rsidRPr="00507E5C">
        <w:t>T</w:t>
      </w:r>
      <w:r w:rsidR="00703DA5">
        <w:t>rastornos</w:t>
      </w:r>
      <w:r w:rsidR="00427C85">
        <w:t xml:space="preserve"> del Espectro Autista (CHAPTEA).</w:t>
      </w:r>
    </w:p>
    <w:p w14:paraId="77EA39B6" w14:textId="77777777" w:rsidR="006B3F7B" w:rsidRDefault="00507E5C" w:rsidP="00AF153E">
      <w:pPr>
        <w:pStyle w:val="Ttulo1"/>
        <w:spacing w:before="240" w:line="240" w:lineRule="auto"/>
      </w:pPr>
      <w:r w:rsidRPr="00507E5C">
        <w:t>OBJETIVOS ESPECIFICOS:</w:t>
      </w:r>
    </w:p>
    <w:p w14:paraId="6FB4E48A" w14:textId="77777777" w:rsidR="006B3F7B" w:rsidRPr="004C5BA7" w:rsidRDefault="009B1AD5">
      <w:pPr>
        <w:pStyle w:val="Prrafodelista"/>
        <w:numPr>
          <w:ilvl w:val="0"/>
          <w:numId w:val="30"/>
        </w:numPr>
      </w:pPr>
      <w:r w:rsidRPr="004C5BA7">
        <w:t>Estudiar</w:t>
      </w:r>
      <w:r w:rsidR="00507E5C" w:rsidRPr="004C5BA7">
        <w:t xml:space="preserve"> la comunicación de personas con </w:t>
      </w:r>
      <w:r w:rsidR="00703DA5" w:rsidRPr="004C5BA7">
        <w:t xml:space="preserve">Trastornos del </w:t>
      </w:r>
      <w:r w:rsidR="000068F8">
        <w:t>E</w:t>
      </w:r>
      <w:r w:rsidR="00703DA5" w:rsidRPr="004C5BA7">
        <w:t>spectro Autista</w:t>
      </w:r>
      <w:r w:rsidR="006A632E">
        <w:t xml:space="preserve"> con ayuda del conocimiento experto</w:t>
      </w:r>
      <w:r w:rsidR="00507E5C" w:rsidRPr="004C5BA7">
        <w:t>.</w:t>
      </w:r>
    </w:p>
    <w:p w14:paraId="09B071DB" w14:textId="77777777" w:rsidR="006B3F7B" w:rsidRDefault="006A632E" w:rsidP="006A632E">
      <w:pPr>
        <w:pStyle w:val="Prrafodelista"/>
        <w:numPr>
          <w:ilvl w:val="0"/>
          <w:numId w:val="30"/>
        </w:numPr>
      </w:pPr>
      <w:r w:rsidRPr="006A632E">
        <w:t>Determinar las funcionalidades de las herramientas de software existente</w:t>
      </w:r>
      <w:r>
        <w:t>s</w:t>
      </w:r>
      <w:r w:rsidRPr="006A632E">
        <w:t xml:space="preserve"> que permitan</w:t>
      </w:r>
      <w:r>
        <w:t xml:space="preserve"> </w:t>
      </w:r>
      <w:r w:rsidR="00507E5C" w:rsidRPr="00507E5C">
        <w:t>construir secuencias de imágenes, típicamente de acciones a realizar, para ofrecer un marco conocido de lo que debe hacerse o va a ocurrir, un calendario o planificación de actividades a realizar.</w:t>
      </w:r>
    </w:p>
    <w:p w14:paraId="510C8B71" w14:textId="77777777" w:rsidR="006B3F7B" w:rsidRDefault="00F266D0">
      <w:pPr>
        <w:pStyle w:val="Prrafodelista"/>
        <w:numPr>
          <w:ilvl w:val="0"/>
          <w:numId w:val="30"/>
        </w:numPr>
      </w:pPr>
      <w:r>
        <w:t xml:space="preserve">Determinar con ayuda del experto </w:t>
      </w:r>
      <w:r w:rsidR="00507E5C" w:rsidRPr="00507E5C">
        <w:t>ejercicios a realizar mediante imágenes y sonidos tales como organización, generalización o lenguaje receptivo</w:t>
      </w:r>
      <w:r w:rsidR="00D00C98">
        <w:t>.</w:t>
      </w:r>
    </w:p>
    <w:p w14:paraId="694E4052" w14:textId="77777777" w:rsidR="0074107A" w:rsidRPr="00F266D0" w:rsidRDefault="00F266D0">
      <w:pPr>
        <w:pStyle w:val="Prrafodelista"/>
        <w:numPr>
          <w:ilvl w:val="0"/>
          <w:numId w:val="30"/>
        </w:numPr>
      </w:pPr>
      <w:r>
        <w:t>Determinar con ayuda del experto</w:t>
      </w:r>
      <w:r w:rsidDel="00F266D0">
        <w:t xml:space="preserve"> </w:t>
      </w:r>
      <w:r w:rsidR="0074107A">
        <w:t>un conjunto de</w:t>
      </w:r>
      <w:r w:rsidR="000F0573">
        <w:t xml:space="preserve"> necesidades,</w:t>
      </w:r>
      <w:r w:rsidR="0074107A">
        <w:t xml:space="preserve"> e</w:t>
      </w:r>
      <w:r w:rsidR="0074107A" w:rsidRPr="003D0EA5">
        <w:t>mociones</w:t>
      </w:r>
      <w:r w:rsidR="00B959B9">
        <w:t xml:space="preserve"> y </w:t>
      </w:r>
      <w:r w:rsidR="0074107A">
        <w:t>de sentimientos</w:t>
      </w:r>
      <w:r w:rsidR="00B479D3">
        <w:t>.</w:t>
      </w:r>
    </w:p>
    <w:p w14:paraId="7A06748F" w14:textId="77777777" w:rsidR="00A2149D" w:rsidRPr="00F266D0" w:rsidRDefault="00A2149D" w:rsidP="00F266D0">
      <w:pPr>
        <w:pStyle w:val="Prrafodelista"/>
        <w:numPr>
          <w:ilvl w:val="0"/>
          <w:numId w:val="30"/>
        </w:numPr>
      </w:pPr>
      <w:r w:rsidRPr="00F266D0">
        <w:lastRenderedPageBreak/>
        <w:t xml:space="preserve">Estudiar el conjunto de tareas y actividades que </w:t>
      </w:r>
      <w:r w:rsidR="00C217F0" w:rsidRPr="00F266D0">
        <w:t>la persona con trastorno del espectro autista</w:t>
      </w:r>
      <w:r w:rsidRPr="00F266D0">
        <w:t xml:space="preserve"> utiliza en sus quehaceres rutinarios</w:t>
      </w:r>
      <w:r w:rsidR="00427C85" w:rsidRPr="00F266D0">
        <w:t>.</w:t>
      </w:r>
    </w:p>
    <w:p w14:paraId="64B28BEE" w14:textId="77777777" w:rsidR="000E56AA" w:rsidRDefault="0058399C" w:rsidP="003D0EA5">
      <w:pPr>
        <w:pStyle w:val="Prrafodelista"/>
        <w:numPr>
          <w:ilvl w:val="0"/>
          <w:numId w:val="30"/>
        </w:numPr>
      </w:pPr>
      <w:r>
        <w:t>Es</w:t>
      </w:r>
      <w:r w:rsidR="001B52EB">
        <w:t xml:space="preserve">tablecer </w:t>
      </w:r>
      <w:r w:rsidR="00D70D6F">
        <w:t xml:space="preserve">con ayuda del experto un </w:t>
      </w:r>
      <w:r w:rsidR="001B52EB">
        <w:t>conjunto de ejercicios de a</w:t>
      </w:r>
      <w:r w:rsidR="0074107A" w:rsidRPr="003D0EA5">
        <w:t>prendizaje</w:t>
      </w:r>
      <w:r w:rsidR="00D70D6F">
        <w:t xml:space="preserve"> </w:t>
      </w:r>
      <w:r w:rsidR="00C80F84">
        <w:t xml:space="preserve">que estarán </w:t>
      </w:r>
      <w:r w:rsidR="007B473F">
        <w:t>disponibles en</w:t>
      </w:r>
      <w:r w:rsidR="00C80F84">
        <w:t xml:space="preserve"> el prototipo</w:t>
      </w:r>
      <w:r w:rsidR="007B473F">
        <w:t xml:space="preserve"> </w:t>
      </w:r>
      <w:r w:rsidR="00C80F84">
        <w:t xml:space="preserve">de </w:t>
      </w:r>
      <w:r w:rsidR="007B473F">
        <w:t>aplicación</w:t>
      </w:r>
      <w:r w:rsidR="001B52EB">
        <w:t>.</w:t>
      </w:r>
      <w:r w:rsidR="003E1F03">
        <w:t xml:space="preserve"> </w:t>
      </w:r>
    </w:p>
    <w:p w14:paraId="30AF1E93" w14:textId="77777777" w:rsidR="000E56AA" w:rsidRDefault="000E56AA" w:rsidP="003D0EA5">
      <w:pPr>
        <w:pStyle w:val="Prrafodelista"/>
        <w:numPr>
          <w:ilvl w:val="0"/>
          <w:numId w:val="30"/>
        </w:numPr>
      </w:pPr>
      <w:r>
        <w:rPr>
          <w:noProof/>
        </w:rPr>
        <w:t>D</w:t>
      </w:r>
      <w:r w:rsidRPr="00EB7F53">
        <w:rPr>
          <w:noProof/>
        </w:rPr>
        <w:t>eterminar el marco de trabajo, entorno, y herramientas necesarias para el desarrollo</w:t>
      </w:r>
      <w:r>
        <w:rPr>
          <w:noProof/>
        </w:rPr>
        <w:t>.</w:t>
      </w:r>
    </w:p>
    <w:p w14:paraId="4934C392" w14:textId="42460416" w:rsidR="00D4185C" w:rsidRPr="004619FD" w:rsidRDefault="00A9615D" w:rsidP="00FF2D9A">
      <w:pPr>
        <w:pStyle w:val="Ttulo1"/>
      </w:pPr>
      <w:r w:rsidRPr="00507E5C">
        <w:rPr>
          <w:caps w:val="0"/>
        </w:rPr>
        <w:t>JUSTIFICACIÓN</w:t>
      </w:r>
    </w:p>
    <w:p w14:paraId="083F8D89" w14:textId="77777777" w:rsidR="0085148B" w:rsidRDefault="00507E5C" w:rsidP="73C3CB10">
      <w:r w:rsidRPr="00507E5C">
        <w:t>A muchas personas autistas les gusta interactuar con celulares, computadoras, portátiles y tabletas, estos instrumentos pueden ayudar</w:t>
      </w:r>
      <w:r w:rsidR="00F937F3">
        <w:t>les</w:t>
      </w:r>
      <w:r w:rsidRPr="00507E5C">
        <w:t xml:space="preserve"> a permanecer en su tarea por largos periodos de </w:t>
      </w:r>
      <w:r w:rsidR="00946579">
        <w:t xml:space="preserve">tiempo. </w:t>
      </w:r>
      <w:r w:rsidR="00E121B8" w:rsidRPr="00507E5C">
        <w:t>Las</w:t>
      </w:r>
      <w:r w:rsidRPr="00507E5C">
        <w:t xml:space="preserve"> personas que sufren autismo suelen valerse de una serie de fichas con fotografías de objetos, pictogramas o agendas que reúnen una colección de imágenes</w:t>
      </w:r>
      <w:r w:rsidR="00D4185C" w:rsidRPr="004619FD">
        <w:rPr>
          <w:shd w:val="clear" w:color="auto" w:fill="FFFFFF"/>
        </w:rPr>
        <w:t xml:space="preserve"> en las cuales señala la actividad que desea realizar</w:t>
      </w:r>
      <w:r w:rsidR="00066F97" w:rsidRPr="004619FD">
        <w:rPr>
          <w:shd w:val="clear" w:color="auto" w:fill="FFFFFF"/>
        </w:rPr>
        <w:t>.</w:t>
      </w:r>
      <w:r w:rsidR="00D4185C" w:rsidRPr="004619FD">
        <w:rPr>
          <w:shd w:val="clear" w:color="auto" w:fill="FFFFFF"/>
        </w:rPr>
        <w:t xml:space="preserve"> A medida que la persona va progre</w:t>
      </w:r>
      <w:r w:rsidR="0AE79C1F" w:rsidRPr="004619FD">
        <w:rPr>
          <w:shd w:val="clear" w:color="auto" w:fill="FFFFFF"/>
        </w:rPr>
        <w:t>sando</w:t>
      </w:r>
      <w:r w:rsidR="00D4185C" w:rsidRPr="004619FD">
        <w:rPr>
          <w:shd w:val="clear" w:color="auto" w:fill="FFFFFF"/>
        </w:rPr>
        <w:t xml:space="preserve"> </w:t>
      </w:r>
      <w:r w:rsidR="2FF247CC" w:rsidRPr="004619FD">
        <w:rPr>
          <w:shd w:val="clear" w:color="auto" w:fill="FFFFFF"/>
        </w:rPr>
        <w:t>con</w:t>
      </w:r>
      <w:r w:rsidR="00D4185C" w:rsidRPr="004619FD">
        <w:rPr>
          <w:shd w:val="clear" w:color="auto" w:fill="FFFFFF"/>
        </w:rPr>
        <w:t xml:space="preserve"> el uso de esta herramienta se le vuelve incomodo trasladar </w:t>
      </w:r>
      <w:r w:rsidR="0AE79C1F" w:rsidRPr="004619FD">
        <w:rPr>
          <w:shd w:val="clear" w:color="auto" w:fill="FFFFFF"/>
        </w:rPr>
        <w:t>sus</w:t>
      </w:r>
      <w:r w:rsidR="00D4185C" w:rsidRPr="004619FD">
        <w:rPr>
          <w:shd w:val="clear" w:color="auto" w:fill="FFFFFF"/>
        </w:rPr>
        <w:t xml:space="preserve"> </w:t>
      </w:r>
      <w:r w:rsidR="0AE79C1F" w:rsidRPr="004619FD">
        <w:rPr>
          <w:shd w:val="clear" w:color="auto" w:fill="FFFFFF"/>
        </w:rPr>
        <w:t xml:space="preserve">tarjetas </w:t>
      </w:r>
      <w:r w:rsidR="2FF247CC" w:rsidRPr="004619FD">
        <w:rPr>
          <w:shd w:val="clear" w:color="auto" w:fill="FFFFFF"/>
        </w:rPr>
        <w:t>o tableros lo cual</w:t>
      </w:r>
      <w:r w:rsidRPr="00507E5C">
        <w:t xml:space="preserve"> limita su uso fuera de la entorno hogareño. </w:t>
      </w:r>
    </w:p>
    <w:p w14:paraId="09257DEA" w14:textId="77777777" w:rsidR="0085148B" w:rsidRPr="004619FD" w:rsidRDefault="00D4185C" w:rsidP="73C3CB10">
      <w:pPr>
        <w:rPr>
          <w:shd w:val="clear" w:color="auto" w:fill="FFFFFF"/>
        </w:rPr>
      </w:pPr>
      <w:r w:rsidRPr="004619FD">
        <w:rPr>
          <w:shd w:val="clear" w:color="auto" w:fill="FFFFFF"/>
        </w:rPr>
        <w:t xml:space="preserve">Los dispositivos tecnológicos </w:t>
      </w:r>
      <w:r w:rsidR="003C6016">
        <w:rPr>
          <w:shd w:val="clear" w:color="auto" w:fill="FFFFFF"/>
        </w:rPr>
        <w:t>han demostrado ser muy motivadores para las personas con autismo y trastornos generalizados del desarrollo, la persona motivada es generalmente más receptiva al aprendizaje, el uso de imagen, gestos y otro tipo de tecnología es útil para alentar a los niños autistas a disfrutar de su ambiente de aprendizaje. Para muchos niños autistas pensar en imágenes en lugar de palabras es una gran manera de facilitar la comunicación</w:t>
      </w:r>
      <w:r w:rsidRPr="004619FD">
        <w:rPr>
          <w:shd w:val="clear" w:color="auto" w:fill="FFFFFF"/>
        </w:rPr>
        <w:t>.</w:t>
      </w:r>
      <w:r w:rsidR="003C6016" w:rsidRPr="003C6016">
        <w:rPr>
          <w:shd w:val="clear" w:color="auto" w:fill="FFFFFF"/>
        </w:rPr>
        <w:t xml:space="preserve"> </w:t>
      </w:r>
      <w:r w:rsidR="003C6016" w:rsidRPr="004619FD">
        <w:rPr>
          <w:shd w:val="clear" w:color="auto" w:fill="FFFFFF"/>
        </w:rPr>
        <w:t>Las personas que tienen autismo también se benefician del uso de las habilidades motoras finas necesarias para manipular los dispositivo</w:t>
      </w:r>
      <w:r w:rsidR="003C6016" w:rsidRPr="003C6016">
        <w:rPr>
          <w:shd w:val="clear" w:color="auto" w:fill="FFFFFF"/>
        </w:rPr>
        <w:t>s</w:t>
      </w:r>
      <w:r w:rsidRPr="004619FD">
        <w:rPr>
          <w:shd w:val="clear" w:color="auto" w:fill="FFFFFF"/>
        </w:rPr>
        <w:t xml:space="preserve"> </w:t>
      </w:r>
      <w:sdt>
        <w:sdtPr>
          <w:rPr>
            <w:shd w:val="clear" w:color="auto" w:fill="FFFFFF"/>
          </w:rPr>
          <w:id w:val="-943381309"/>
          <w:citation/>
        </w:sdtPr>
        <w:sdtEndPr/>
        <w:sdtContent>
          <w:r w:rsidR="00DE0914">
            <w:rPr>
              <w:shd w:val="clear" w:color="auto" w:fill="FFFFFF"/>
            </w:rPr>
            <w:fldChar w:fldCharType="begin"/>
          </w:r>
          <w:r w:rsidR="00485724">
            <w:rPr>
              <w:shd w:val="clear" w:color="auto" w:fill="FFFFFF"/>
            </w:rPr>
            <w:instrText xml:space="preserve">CITATION Tam14 \l 11274 </w:instrText>
          </w:r>
          <w:r w:rsidR="00DE0914">
            <w:rPr>
              <w:shd w:val="clear" w:color="auto" w:fill="FFFFFF"/>
            </w:rPr>
            <w:fldChar w:fldCharType="separate"/>
          </w:r>
          <w:r w:rsidR="00CF12EA" w:rsidRPr="00CF12EA">
            <w:rPr>
              <w:noProof/>
              <w:shd w:val="clear" w:color="auto" w:fill="FFFFFF"/>
            </w:rPr>
            <w:t>(Reynolds, 2014)</w:t>
          </w:r>
          <w:r w:rsidR="00DE0914">
            <w:rPr>
              <w:shd w:val="clear" w:color="auto" w:fill="FFFFFF"/>
            </w:rPr>
            <w:fldChar w:fldCharType="end"/>
          </w:r>
        </w:sdtContent>
      </w:sdt>
      <w:r w:rsidR="00672163">
        <w:rPr>
          <w:shd w:val="clear" w:color="auto" w:fill="FFFFFF"/>
        </w:rPr>
        <w:t>.</w:t>
      </w:r>
    </w:p>
    <w:p w14:paraId="7E5C35DF" w14:textId="77777777" w:rsidR="00F63082" w:rsidRPr="004619FD" w:rsidDel="00574C26" w:rsidRDefault="00C525F7">
      <w:r>
        <w:t>Las</w:t>
      </w:r>
      <w:r w:rsidR="00507E5C" w:rsidRPr="00507E5C">
        <w:t xml:space="preserve"> aplicaciones </w:t>
      </w:r>
      <w:r>
        <w:t xml:space="preserve">actualmente disponibles </w:t>
      </w:r>
      <w:r w:rsidR="00507E5C" w:rsidRPr="00507E5C">
        <w:t xml:space="preserve">en el mercado resultan ser muy costosas, desarrolladas en otros </w:t>
      </w:r>
      <w:r>
        <w:t>idiomas</w:t>
      </w:r>
      <w:r w:rsidR="00507E5C" w:rsidRPr="00507E5C">
        <w:t xml:space="preserve"> y que al ser traducidas al español pierden coherencia y cohesión</w:t>
      </w:r>
      <w:r w:rsidR="00DF6133">
        <w:t>,</w:t>
      </w:r>
      <w:r w:rsidR="00E121B8">
        <w:t xml:space="preserve"> </w:t>
      </w:r>
      <w:r w:rsidR="00DF6133">
        <w:t>además cuentan</w:t>
      </w:r>
      <w:r w:rsidR="003C63BB">
        <w:rPr>
          <w:shd w:val="clear" w:color="auto" w:fill="FFFFFF"/>
        </w:rPr>
        <w:t xml:space="preserve"> un acotado número de </w:t>
      </w:r>
      <w:r w:rsidR="00DF6133">
        <w:rPr>
          <w:shd w:val="clear" w:color="auto" w:fill="FFFFFF"/>
        </w:rPr>
        <w:t xml:space="preserve">expresiones acerca de </w:t>
      </w:r>
      <w:r w:rsidR="003C63BB">
        <w:rPr>
          <w:shd w:val="clear" w:color="auto" w:fill="FFFFFF"/>
        </w:rPr>
        <w:t xml:space="preserve">sentimientos y necesidades de objetos adaptadas a las personas </w:t>
      </w:r>
      <w:r w:rsidR="00E121B8">
        <w:rPr>
          <w:shd w:val="clear" w:color="auto" w:fill="FFFFFF"/>
        </w:rPr>
        <w:t>específicas</w:t>
      </w:r>
      <w:r w:rsidR="003C63BB">
        <w:rPr>
          <w:shd w:val="clear" w:color="auto" w:fill="FFFFFF"/>
        </w:rPr>
        <w:t xml:space="preserve"> para las que fueron destinadas</w:t>
      </w:r>
      <w:r w:rsidR="00DF6133">
        <w:rPr>
          <w:shd w:val="clear" w:color="auto" w:fill="FFFFFF"/>
        </w:rPr>
        <w:t>. Otra desventaja es</w:t>
      </w:r>
      <w:r w:rsidR="003C63BB">
        <w:rPr>
          <w:shd w:val="clear" w:color="auto" w:fill="FFFFFF"/>
        </w:rPr>
        <w:t xml:space="preserve"> </w:t>
      </w:r>
      <w:r w:rsidR="00DF6133">
        <w:rPr>
          <w:shd w:val="clear" w:color="auto" w:fill="FFFFFF"/>
        </w:rPr>
        <w:t xml:space="preserve">que </w:t>
      </w:r>
      <w:r w:rsidR="003C63BB">
        <w:rPr>
          <w:shd w:val="clear" w:color="auto" w:fill="FFFFFF"/>
        </w:rPr>
        <w:t>carecen de ampliaciones y de una organización estructurada de los pictogramas</w:t>
      </w:r>
      <w:r w:rsidR="00DF6133">
        <w:rPr>
          <w:shd w:val="clear" w:color="auto" w:fill="FFFFFF"/>
        </w:rPr>
        <w:t xml:space="preserve">. </w:t>
      </w:r>
      <w:r w:rsidR="00D70D6F">
        <w:rPr>
          <w:shd w:val="clear" w:color="auto" w:fill="FFFFFF"/>
        </w:rPr>
        <w:t>Además,</w:t>
      </w:r>
      <w:r w:rsidR="003C63BB">
        <w:rPr>
          <w:shd w:val="clear" w:color="auto" w:fill="FFFFFF"/>
        </w:rPr>
        <w:t xml:space="preserve"> ninguna aplicación logra integrar necesidades fisiológicas, necesidades de objetos, </w:t>
      </w:r>
      <w:r w:rsidR="003C63BB" w:rsidRPr="006526B4">
        <w:t>personas, lugares, sentimientos, actividades didácticas ni calendarios de planificación de tareas.</w:t>
      </w:r>
      <w:r w:rsidR="00BA6EE8" w:rsidRPr="006526B4" w:rsidDel="00BA6EE8">
        <w:t xml:space="preserve"> </w:t>
      </w:r>
    </w:p>
    <w:p w14:paraId="328BB13C" w14:textId="77777777" w:rsidR="00F63082" w:rsidRDefault="00F63082" w:rsidP="00CD1C2D">
      <w:pPr>
        <w:pStyle w:val="Ttulo1"/>
      </w:pPr>
      <w:r w:rsidRPr="004619FD">
        <w:t>ALCANCE:</w:t>
      </w:r>
    </w:p>
    <w:p w14:paraId="341B2323" w14:textId="77777777" w:rsidR="00C43722" w:rsidRDefault="00C43722" w:rsidP="00C43722">
      <w:pPr>
        <w:pStyle w:val="Textocomentario"/>
      </w:pPr>
      <w:r>
        <w:t xml:space="preserve">El desarrollo del proyecto será destinado a niños con trastornos del espectro autista y abarcará la construcción de un prototipo funcional para </w:t>
      </w:r>
      <w:r w:rsidR="00D250BA">
        <w:t xml:space="preserve">tabletas </w:t>
      </w:r>
      <w:r>
        <w:t>con sistema operativo Android, que realizará las siguientes funciones:</w:t>
      </w:r>
    </w:p>
    <w:p w14:paraId="101FD57A" w14:textId="77777777" w:rsidR="00D250BA" w:rsidRDefault="00D250BA" w:rsidP="00D250BA">
      <w:pPr>
        <w:pStyle w:val="Textocomentario"/>
        <w:numPr>
          <w:ilvl w:val="0"/>
          <w:numId w:val="42"/>
        </w:numPr>
      </w:pPr>
      <w:r>
        <w:t>Expresión de necesidades, emociones y sentimientos de la persona con trastorno del espectro autista que se realizan por medio de pictogramas.</w:t>
      </w:r>
    </w:p>
    <w:p w14:paraId="304D620B" w14:textId="77777777" w:rsidR="00C43722" w:rsidRDefault="00D250BA" w:rsidP="00C43722">
      <w:pPr>
        <w:pStyle w:val="Textocomentario"/>
        <w:numPr>
          <w:ilvl w:val="0"/>
          <w:numId w:val="42"/>
        </w:numPr>
      </w:pPr>
      <w:r>
        <w:t>Organización de tareas y actividades de manera diaria y semanal.</w:t>
      </w:r>
    </w:p>
    <w:p w14:paraId="23B706BB" w14:textId="19180B2F" w:rsidR="00C43722" w:rsidRDefault="006407DE" w:rsidP="00B92D04">
      <w:pPr>
        <w:pStyle w:val="Textocomentario"/>
        <w:numPr>
          <w:ilvl w:val="0"/>
          <w:numId w:val="42"/>
        </w:numPr>
      </w:pPr>
      <w:r>
        <w:t xml:space="preserve">Resolución de ejercicios </w:t>
      </w:r>
      <w:r w:rsidR="00C43722">
        <w:t xml:space="preserve">de aprendizaje </w:t>
      </w:r>
      <w:r w:rsidR="00B92D04">
        <w:t xml:space="preserve">de los siguientes tipos: atención, </w:t>
      </w:r>
      <w:del w:id="0" w:author="Rafaela Cordoba" w:date="2015-06-02T17:18:00Z">
        <w:r w:rsidR="00B92D04" w:rsidDel="006340BA">
          <w:delText>generalización</w:delText>
        </w:r>
      </w:del>
      <w:ins w:id="1" w:author="Rafaela Cordoba" w:date="2015-06-02T17:18:00Z">
        <w:r w:rsidR="006340BA">
          <w:t>abstracción</w:t>
        </w:r>
      </w:ins>
      <w:r w:rsidR="00B92D04">
        <w:t xml:space="preserve">, </w:t>
      </w:r>
      <w:del w:id="2" w:author="Rafaela Cordoba" w:date="2015-06-02T17:18:00Z">
        <w:r w:rsidR="00B92D04" w:rsidDel="006340BA">
          <w:delText>comprensión, similitud, repetición y comparación.</w:delText>
        </w:r>
      </w:del>
      <w:ins w:id="3" w:author="Rafaela Cordoba" w:date="2015-06-02T17:18:00Z">
        <w:r w:rsidR="006340BA">
          <w:t>razonamiento, memoria, numeración, lecto-escritura.</w:t>
        </w:r>
      </w:ins>
      <w:bookmarkStart w:id="4" w:name="_GoBack"/>
      <w:bookmarkEnd w:id="4"/>
    </w:p>
    <w:p w14:paraId="3F89F964" w14:textId="77777777" w:rsidR="00C43722" w:rsidRDefault="007B08AE" w:rsidP="00C43722">
      <w:pPr>
        <w:pStyle w:val="Textocomentario"/>
        <w:numPr>
          <w:ilvl w:val="0"/>
          <w:numId w:val="42"/>
        </w:numPr>
      </w:pPr>
      <w:r>
        <w:t xml:space="preserve">Reproducción </w:t>
      </w:r>
      <w:r w:rsidR="00C43722">
        <w:t>de efectos de sonido para complementar las expresiones de los pictogramas</w:t>
      </w:r>
      <w:r>
        <w:t>.</w:t>
      </w:r>
    </w:p>
    <w:p w14:paraId="2B3159C8" w14:textId="77777777" w:rsidR="00C43722" w:rsidRDefault="007B08AE" w:rsidP="00C43722">
      <w:pPr>
        <w:pStyle w:val="Textocomentario"/>
      </w:pPr>
      <w:r>
        <w:t>El prototipo contará con la v</w:t>
      </w:r>
      <w:r w:rsidR="00C43722">
        <w:t xml:space="preserve">alidación </w:t>
      </w:r>
      <w:r>
        <w:t xml:space="preserve">por parte de los </w:t>
      </w:r>
      <w:r w:rsidR="00FB608B">
        <w:t>expertos y</w:t>
      </w:r>
      <w:r>
        <w:t xml:space="preserve"> será probado </w:t>
      </w:r>
      <w:r w:rsidR="00FB608B">
        <w:t>en el entorno de una muestra de niños con trastornos del espectro autista.</w:t>
      </w:r>
    </w:p>
    <w:p w14:paraId="2C6F62FB" w14:textId="1583275E" w:rsidR="00786502" w:rsidRPr="00786502" w:rsidRDefault="00A9615D" w:rsidP="003D0EA5">
      <w:pPr>
        <w:pStyle w:val="Ttulo1"/>
      </w:pPr>
      <w:r w:rsidRPr="00786502">
        <w:rPr>
          <w:caps w:val="0"/>
        </w:rPr>
        <w:t>IMPACTO SOCIAL</w:t>
      </w:r>
    </w:p>
    <w:p w14:paraId="483506C2" w14:textId="77777777" w:rsidR="00786502" w:rsidRPr="00786502" w:rsidRDefault="00786502" w:rsidP="003D0EA5">
      <w:r>
        <w:t xml:space="preserve">El impacto fundamental de la aplicación es lograr un nivel aceptable de autonomía y </w:t>
      </w:r>
      <w:r w:rsidRPr="00786502">
        <w:t>mejora</w:t>
      </w:r>
      <w:r w:rsidR="00BA6EE8">
        <w:t>r</w:t>
      </w:r>
      <w:r w:rsidRPr="00786502">
        <w:t xml:space="preserve"> la calidad de vida </w:t>
      </w:r>
      <w:r w:rsidR="00B751E5">
        <w:t xml:space="preserve">de las personas con trastornos del espectro autista, </w:t>
      </w:r>
      <w:r w:rsidR="00BA6EE8">
        <w:t>permitiendo</w:t>
      </w:r>
      <w:r w:rsidRPr="00786502">
        <w:t xml:space="preserve"> ayudar a expresar necesi</w:t>
      </w:r>
      <w:r w:rsidR="00D308B8">
        <w:t xml:space="preserve">dades, emociones, sentimientos, </w:t>
      </w:r>
      <w:r w:rsidRPr="00786502">
        <w:t>realizar actividades y ejercicios didácticos</w:t>
      </w:r>
      <w:r w:rsidR="00F573AE">
        <w:t>.</w:t>
      </w:r>
      <w:r w:rsidR="00946579">
        <w:t xml:space="preserve"> Todo esto se logra</w:t>
      </w:r>
      <w:r w:rsidR="007D43FF">
        <w:t xml:space="preserve"> </w:t>
      </w:r>
      <w:r w:rsidR="005B08C8">
        <w:t xml:space="preserve">gracias a la portabilidad que </w:t>
      </w:r>
      <w:r w:rsidR="005B08C8">
        <w:lastRenderedPageBreak/>
        <w:t>ofrecen las tabletas que facilitan transportar el sistema a cualquier lugar con el usuario, permitiendo a la persona con autismo entablar una comunicación funcional en cualquier entorno.</w:t>
      </w:r>
    </w:p>
    <w:p w14:paraId="35511692" w14:textId="635BADC7" w:rsidR="001E2C89" w:rsidRPr="004619FD" w:rsidRDefault="00A9615D" w:rsidP="004A7FDD">
      <w:pPr>
        <w:pStyle w:val="Ttulo1"/>
      </w:pPr>
      <w:r w:rsidRPr="004619FD">
        <w:rPr>
          <w:caps w:val="0"/>
        </w:rPr>
        <w:t>METODOLOGÍA DE TRABAJO</w:t>
      </w:r>
    </w:p>
    <w:p w14:paraId="02DBAD91" w14:textId="5714618B" w:rsidR="001E2C89" w:rsidRPr="001C0D66" w:rsidRDefault="001C0D66" w:rsidP="006526B4">
      <w:pPr>
        <w:spacing w:after="140"/>
      </w:pPr>
      <w:r>
        <w:t xml:space="preserve">Para lograr lo planteado en la presente propuesta se utilizará la metodología de desarrollo de Sistemas Basados en Conocimiento propuesta por Buchanan </w:t>
      </w:r>
      <w:sdt>
        <w:sdtPr>
          <w:id w:val="1453210121"/>
          <w:citation/>
        </w:sdtPr>
        <w:sdtEndPr/>
        <w:sdtContent>
          <w:r w:rsidR="00DE0914">
            <w:fldChar w:fldCharType="begin"/>
          </w:r>
          <w:r w:rsidR="0073030E">
            <w:instrText xml:space="preserve"> CITATION Wat86 \l 11274 </w:instrText>
          </w:r>
          <w:r w:rsidR="00DE0914">
            <w:fldChar w:fldCharType="separate"/>
          </w:r>
          <w:r w:rsidR="00CF12EA">
            <w:rPr>
              <w:noProof/>
            </w:rPr>
            <w:t>(Waterman, 1986)</w:t>
          </w:r>
          <w:r w:rsidR="00DE0914">
            <w:fldChar w:fldCharType="end"/>
          </w:r>
        </w:sdtContent>
      </w:sdt>
      <w:r w:rsidR="0073030E">
        <w:rPr>
          <w:b/>
        </w:rPr>
        <w:t>.</w:t>
      </w:r>
      <w:r>
        <w:rPr>
          <w:b/>
        </w:rPr>
        <w:t xml:space="preserve"> </w:t>
      </w:r>
      <w:r w:rsidRPr="001C0D66">
        <w:t>Para la realización de la propuesta se realizó el estudio de viabilidad con la metodología IDEAL (ver Anexo).</w:t>
      </w:r>
    </w:p>
    <w:p w14:paraId="409E54F0" w14:textId="77777777" w:rsidR="004776A3" w:rsidRDefault="001917EF" w:rsidP="006526B4">
      <w:pPr>
        <w:spacing w:after="140" w:line="240" w:lineRule="auto"/>
      </w:pPr>
      <w:r>
        <w:t>Deben indicar que se realizó un estudio de viabilidad y que se adjunta como anexo.</w:t>
      </w:r>
    </w:p>
    <w:p w14:paraId="152D5D0D" w14:textId="6DB0EFFF" w:rsidR="001E2C89" w:rsidRPr="004619FD" w:rsidRDefault="00BE0FAD" w:rsidP="006526B4">
      <w:pPr>
        <w:spacing w:after="140" w:line="240" w:lineRule="auto"/>
      </w:pPr>
      <w:r>
        <w:t xml:space="preserve">A </w:t>
      </w:r>
      <w:r w:rsidR="001C0D66">
        <w:t>continuación,</w:t>
      </w:r>
      <w:r>
        <w:t xml:space="preserve"> se describen las fases consideradas</w:t>
      </w:r>
      <w:r w:rsidR="001E2C89" w:rsidRPr="004619FD">
        <w:t>:</w:t>
      </w:r>
    </w:p>
    <w:p w14:paraId="1C4C34F8" w14:textId="1D6FB57B" w:rsidR="001E2C89" w:rsidRPr="00946579" w:rsidRDefault="001E2C89" w:rsidP="00E256CB">
      <w:pPr>
        <w:pStyle w:val="Prrafodelista"/>
        <w:numPr>
          <w:ilvl w:val="0"/>
          <w:numId w:val="29"/>
        </w:numPr>
        <w:rPr>
          <w:shd w:val="clear" w:color="auto" w:fill="FFFFFF"/>
        </w:rPr>
      </w:pPr>
      <w:r w:rsidRPr="00946579">
        <w:rPr>
          <w:u w:val="single"/>
          <w:shd w:val="clear" w:color="auto" w:fill="FFFFFF"/>
        </w:rPr>
        <w:t>Identificación</w:t>
      </w:r>
      <w:r w:rsidR="001C0D66">
        <w:rPr>
          <w:u w:val="single"/>
          <w:shd w:val="clear" w:color="auto" w:fill="FFFFFF"/>
        </w:rPr>
        <w:t xml:space="preserve"> y Análisis</w:t>
      </w:r>
      <w:r w:rsidRPr="00946579">
        <w:rPr>
          <w:shd w:val="clear" w:color="auto" w:fill="FFFFFF"/>
        </w:rPr>
        <w:t xml:space="preserve">: </w:t>
      </w:r>
      <w:r w:rsidR="00E256CB" w:rsidRPr="00946579">
        <w:rPr>
          <w:shd w:val="clear" w:color="auto" w:fill="FFFFFF"/>
        </w:rPr>
        <w:t>Recolección de información y estudio de la forma en que actualmente las personas con TEA afrontan el problema de comunicación, aprendizaje y realización de tareas</w:t>
      </w:r>
      <w:r w:rsidR="00E256CB">
        <w:rPr>
          <w:shd w:val="clear" w:color="auto" w:fill="FFFFFF"/>
        </w:rPr>
        <w:t>. Identificación de los problemas que presentan los mismos.</w:t>
      </w:r>
    </w:p>
    <w:p w14:paraId="3298DEDE" w14:textId="77777777" w:rsidR="001E2C89" w:rsidRPr="00946579" w:rsidRDefault="00B546FA" w:rsidP="00946579">
      <w:pPr>
        <w:pStyle w:val="Prrafodelista"/>
        <w:numPr>
          <w:ilvl w:val="0"/>
          <w:numId w:val="29"/>
        </w:numPr>
        <w:rPr>
          <w:u w:val="single"/>
          <w:shd w:val="clear" w:color="auto" w:fill="FFFFFF"/>
        </w:rPr>
      </w:pPr>
      <w:hyperlink r:id="rId13" w:history="1">
        <w:r w:rsidR="001E2C89" w:rsidRPr="00946579">
          <w:rPr>
            <w:u w:val="single"/>
            <w:shd w:val="clear" w:color="auto" w:fill="FFFFFF"/>
          </w:rPr>
          <w:t>Conceptualización</w:t>
        </w:r>
      </w:hyperlink>
      <w:r w:rsidR="004A7FDD" w:rsidRPr="00946579">
        <w:rPr>
          <w:shd w:val="clear" w:color="auto" w:fill="FFFFFF"/>
        </w:rPr>
        <w:t>:</w:t>
      </w:r>
      <w:r w:rsidR="001E2C89" w:rsidRPr="00946579">
        <w:rPr>
          <w:shd w:val="clear" w:color="auto" w:fill="FFFFFF"/>
        </w:rPr>
        <w:t xml:space="preserve"> </w:t>
      </w:r>
      <w:r w:rsidR="00507E5C" w:rsidRPr="00946579">
        <w:rPr>
          <w:shd w:val="clear" w:color="auto" w:fill="FFFFFF"/>
        </w:rPr>
        <w:t xml:space="preserve">Representación formal de los conocimientos propios de expertos en el ámbito </w:t>
      </w:r>
      <w:r w:rsidR="00F874E9" w:rsidRPr="00946579">
        <w:rPr>
          <w:shd w:val="clear" w:color="auto" w:fill="FFFFFF"/>
        </w:rPr>
        <w:t>de</w:t>
      </w:r>
      <w:r w:rsidR="001D7E30" w:rsidRPr="00946579">
        <w:rPr>
          <w:shd w:val="clear" w:color="auto" w:fill="FFFFFF"/>
        </w:rPr>
        <w:t xml:space="preserve"> personas con TEA</w:t>
      </w:r>
      <w:r w:rsidR="00507E5C" w:rsidRPr="00946579">
        <w:rPr>
          <w:shd w:val="clear" w:color="auto" w:fill="FFFFFF"/>
        </w:rPr>
        <w:t>.</w:t>
      </w:r>
      <w:r w:rsidR="001D7E30" w:rsidRPr="00946579" w:rsidDel="001D7E30">
        <w:rPr>
          <w:u w:val="single"/>
          <w:shd w:val="clear" w:color="auto" w:fill="FFFFFF"/>
        </w:rPr>
        <w:t xml:space="preserve"> </w:t>
      </w:r>
    </w:p>
    <w:p w14:paraId="2DAABD25" w14:textId="150E8554" w:rsidR="001E2C89" w:rsidRPr="00E256CB" w:rsidRDefault="001E2C89" w:rsidP="00E256CB">
      <w:pPr>
        <w:pStyle w:val="Prrafodelista"/>
        <w:numPr>
          <w:ilvl w:val="0"/>
          <w:numId w:val="29"/>
        </w:numPr>
        <w:rPr>
          <w:shd w:val="clear" w:color="auto" w:fill="FFFFFF"/>
        </w:rPr>
      </w:pPr>
      <w:r w:rsidRPr="00E256CB">
        <w:rPr>
          <w:u w:val="single"/>
          <w:shd w:val="clear" w:color="auto" w:fill="FFFFFF"/>
        </w:rPr>
        <w:t>Formalización</w:t>
      </w:r>
      <w:r w:rsidR="004A7FDD" w:rsidRPr="00E256CB">
        <w:rPr>
          <w:shd w:val="clear" w:color="auto" w:fill="FFFFFF"/>
        </w:rPr>
        <w:t xml:space="preserve">: </w:t>
      </w:r>
      <w:r w:rsidR="00F874E9" w:rsidRPr="00E256CB">
        <w:rPr>
          <w:shd w:val="clear" w:color="auto" w:fill="FFFFFF"/>
        </w:rPr>
        <w:t>Diseño de estructuras (Base de Hechos, Base de Reglas y el Mot</w:t>
      </w:r>
      <w:r w:rsidR="007D43FF" w:rsidRPr="00E256CB">
        <w:rPr>
          <w:shd w:val="clear" w:color="auto" w:fill="FFFFFF"/>
        </w:rPr>
        <w:t>or de Inferencias) que organizan</w:t>
      </w:r>
      <w:r w:rsidR="00F874E9" w:rsidRPr="00E256CB">
        <w:rPr>
          <w:shd w:val="clear" w:color="auto" w:fill="FFFFFF"/>
        </w:rPr>
        <w:t xml:space="preserve"> el conocimiento adquirido en la etapa de conceptualización</w:t>
      </w:r>
      <w:r w:rsidRPr="00E256CB">
        <w:rPr>
          <w:shd w:val="clear" w:color="auto" w:fill="FFFFFF"/>
        </w:rPr>
        <w:t>.</w:t>
      </w:r>
      <w:r w:rsidR="001C0D66" w:rsidRPr="00E256CB">
        <w:rPr>
          <w:shd w:val="clear" w:color="auto" w:fill="FFFFFF"/>
        </w:rPr>
        <w:t xml:space="preserve"> </w:t>
      </w:r>
    </w:p>
    <w:p w14:paraId="174792BC" w14:textId="5019575B" w:rsidR="006B3F7B" w:rsidRPr="00946579" w:rsidRDefault="00507E5C" w:rsidP="00946579">
      <w:pPr>
        <w:pStyle w:val="Prrafodelista"/>
        <w:numPr>
          <w:ilvl w:val="0"/>
          <w:numId w:val="29"/>
        </w:numPr>
        <w:rPr>
          <w:shd w:val="clear" w:color="auto" w:fill="FFFFFF"/>
        </w:rPr>
      </w:pPr>
      <w:r w:rsidRPr="00946579">
        <w:rPr>
          <w:u w:val="single"/>
          <w:shd w:val="clear" w:color="auto" w:fill="FFFFFF"/>
        </w:rPr>
        <w:t>Implementación</w:t>
      </w:r>
      <w:r w:rsidRPr="00946579">
        <w:rPr>
          <w:shd w:val="clear" w:color="auto" w:fill="FFFFFF"/>
        </w:rPr>
        <w:t xml:space="preserve">: </w:t>
      </w:r>
      <w:r w:rsidR="00E256CB" w:rsidRPr="00F56EE2">
        <w:rPr>
          <w:shd w:val="clear" w:color="auto" w:fill="FFFFFF"/>
        </w:rPr>
        <w:t>Aprendizaje y profundización en el uso de las herramientas de programación</w:t>
      </w:r>
      <w:r w:rsidR="00E256CB" w:rsidRPr="00E53DE8">
        <w:rPr>
          <w:shd w:val="clear" w:color="auto" w:fill="FFFFFF"/>
        </w:rPr>
        <w:t xml:space="preserve"> </w:t>
      </w:r>
      <w:r w:rsidR="00E256CB">
        <w:rPr>
          <w:shd w:val="clear" w:color="auto" w:fill="FFFFFF"/>
        </w:rPr>
        <w:t>D</w:t>
      </w:r>
      <w:r w:rsidR="00E256CB" w:rsidRPr="00E53DE8">
        <w:rPr>
          <w:shd w:val="clear" w:color="auto" w:fill="FFFFFF"/>
        </w:rPr>
        <w:t>e la plataforma Xamarin y profundización en el IDE (Entorno de Desarrollo integrado) Microsoft Visual Studio y el lenguaje de programación C#.</w:t>
      </w:r>
      <w:r w:rsidR="00E256CB">
        <w:rPr>
          <w:shd w:val="clear" w:color="auto" w:fill="FFFFFF"/>
        </w:rPr>
        <w:t xml:space="preserve"> </w:t>
      </w:r>
      <w:r w:rsidRPr="00946579">
        <w:rPr>
          <w:shd w:val="clear" w:color="auto" w:fill="FFFFFF"/>
        </w:rPr>
        <w:t xml:space="preserve">Uso de la plataforma </w:t>
      </w:r>
      <w:r w:rsidR="00E53DE8">
        <w:rPr>
          <w:shd w:val="clear" w:color="auto" w:fill="FFFFFF"/>
        </w:rPr>
        <w:t>.NET</w:t>
      </w:r>
      <w:r w:rsidRPr="00946579">
        <w:rPr>
          <w:shd w:val="clear" w:color="auto" w:fill="FFFFFF"/>
        </w:rPr>
        <w:t xml:space="preserve"> junto con el IDE de </w:t>
      </w:r>
      <w:r w:rsidR="00E53DE8">
        <w:rPr>
          <w:shd w:val="clear" w:color="auto" w:fill="FFFFFF"/>
        </w:rPr>
        <w:t>Microsoft Visual Studio.</w:t>
      </w:r>
    </w:p>
    <w:p w14:paraId="2FD5062C" w14:textId="77777777" w:rsidR="24328FC9" w:rsidRPr="00946579" w:rsidRDefault="004A7FDD" w:rsidP="00946579">
      <w:pPr>
        <w:pStyle w:val="Prrafodelista"/>
        <w:numPr>
          <w:ilvl w:val="0"/>
          <w:numId w:val="29"/>
        </w:numPr>
        <w:rPr>
          <w:shd w:val="clear" w:color="auto" w:fill="FFFFFF"/>
        </w:rPr>
      </w:pPr>
      <w:r w:rsidRPr="00946579">
        <w:rPr>
          <w:u w:val="single"/>
          <w:shd w:val="clear" w:color="auto" w:fill="FFFFFF"/>
        </w:rPr>
        <w:t>Prueba</w:t>
      </w:r>
      <w:r w:rsidRPr="00946579">
        <w:rPr>
          <w:shd w:val="clear" w:color="auto" w:fill="FFFFFF"/>
        </w:rPr>
        <w:t xml:space="preserve">: </w:t>
      </w:r>
      <w:r w:rsidR="00BE0FAD" w:rsidRPr="00946579">
        <w:rPr>
          <w:shd w:val="clear" w:color="auto" w:fill="FFFFFF"/>
        </w:rPr>
        <w:t>Elaboración y ejecución de los casos de prueba que validen la funcionalidad y corrección del prototipo.</w:t>
      </w:r>
    </w:p>
    <w:p w14:paraId="1A5A9197" w14:textId="77777777" w:rsidR="001E2C89" w:rsidRPr="00946579" w:rsidRDefault="001E2C89" w:rsidP="00946579">
      <w:pPr>
        <w:pStyle w:val="Prrafodelista"/>
        <w:numPr>
          <w:ilvl w:val="0"/>
          <w:numId w:val="29"/>
        </w:numPr>
        <w:rPr>
          <w:shd w:val="clear" w:color="auto" w:fill="FFFFFF"/>
        </w:rPr>
      </w:pPr>
      <w:r w:rsidRPr="00946579">
        <w:rPr>
          <w:u w:val="single"/>
          <w:shd w:val="clear" w:color="auto" w:fill="FFFFFF"/>
        </w:rPr>
        <w:t>Documentación</w:t>
      </w:r>
      <w:r w:rsidRPr="00946579">
        <w:rPr>
          <w:shd w:val="clear" w:color="auto" w:fill="FFFFFF"/>
        </w:rPr>
        <w:t>:</w:t>
      </w:r>
      <w:r w:rsidR="004A7FDD" w:rsidRPr="00946579">
        <w:rPr>
          <w:shd w:val="clear" w:color="auto" w:fill="FFFFFF"/>
        </w:rPr>
        <w:t xml:space="preserve"> </w:t>
      </w:r>
      <w:r w:rsidR="00A32EA0">
        <w:rPr>
          <w:shd w:val="clear" w:color="auto" w:fill="FFFFFF"/>
        </w:rPr>
        <w:t>Confección d</w:t>
      </w:r>
      <w:r w:rsidRPr="00946579">
        <w:rPr>
          <w:shd w:val="clear" w:color="auto" w:fill="FFFFFF"/>
        </w:rPr>
        <w:t xml:space="preserve">el análisis completo del sistema </w:t>
      </w:r>
      <w:r w:rsidR="00404171" w:rsidRPr="00946579">
        <w:rPr>
          <w:shd w:val="clear" w:color="auto" w:fill="FFFFFF"/>
        </w:rPr>
        <w:t xml:space="preserve">CHAPTEA </w:t>
      </w:r>
      <w:r w:rsidRPr="00946579">
        <w:rPr>
          <w:shd w:val="clear" w:color="auto" w:fill="FFFFFF"/>
        </w:rPr>
        <w:t>desarrollado junto con los manuales de usuario.</w:t>
      </w:r>
    </w:p>
    <w:p w14:paraId="1F900BE6" w14:textId="77777777" w:rsidR="004A191E" w:rsidRPr="004619FD" w:rsidRDefault="004A191E" w:rsidP="004A191E">
      <w:pPr>
        <w:pStyle w:val="Ttulo1"/>
      </w:pPr>
      <w:r w:rsidRPr="004619FD">
        <w:t>CRONOGRAMA</w:t>
      </w:r>
    </w:p>
    <w:p w14:paraId="74253950" w14:textId="77777777" w:rsidR="00D62FCC" w:rsidRPr="004B5F95" w:rsidRDefault="00847FEF" w:rsidP="006526B4">
      <w:r>
        <w:t>S</w:t>
      </w:r>
      <w:r w:rsidR="00D62FCC">
        <w:t>e estima que l</w:t>
      </w:r>
      <w:r w:rsidR="00D62FCC" w:rsidRPr="004B5F95">
        <w:t xml:space="preserve">a duración total del proyecto </w:t>
      </w:r>
      <w:r w:rsidR="007D43FF">
        <w:t>es</w:t>
      </w:r>
      <w:r w:rsidR="00D62FCC" w:rsidRPr="004B5F95">
        <w:t xml:space="preserve"> de </w:t>
      </w:r>
      <w:r w:rsidR="006375B6">
        <w:t>12</w:t>
      </w:r>
      <w:r w:rsidR="00D62FCC" w:rsidRPr="004B5F95">
        <w:t xml:space="preserve"> semanas, con una carga horaria semanal de </w:t>
      </w:r>
      <w:r w:rsidR="008071A9">
        <w:t>16</w:t>
      </w:r>
      <w:r w:rsidR="00D62FCC" w:rsidRPr="004B5F95">
        <w:t xml:space="preserve"> horas </w:t>
      </w:r>
      <w:r w:rsidR="004776A3">
        <w:t xml:space="preserve">y media </w:t>
      </w:r>
      <w:r w:rsidR="00D62FCC" w:rsidRPr="004B5F95">
        <w:t xml:space="preserve">por </w:t>
      </w:r>
      <w:r w:rsidR="003D0EA5" w:rsidRPr="004B5F95">
        <w:t xml:space="preserve">alumno. </w:t>
      </w:r>
      <w:r w:rsidR="00D62FCC" w:rsidRPr="004B5F95">
        <w:t>Las actividades y tiempos estimados se indican en el siguiente cronograma.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17"/>
        <w:gridCol w:w="545"/>
        <w:gridCol w:w="493"/>
        <w:gridCol w:w="485"/>
        <w:gridCol w:w="483"/>
        <w:gridCol w:w="483"/>
        <w:gridCol w:w="483"/>
        <w:gridCol w:w="485"/>
        <w:gridCol w:w="485"/>
        <w:gridCol w:w="574"/>
        <w:gridCol w:w="485"/>
        <w:gridCol w:w="481"/>
        <w:gridCol w:w="438"/>
      </w:tblGrid>
      <w:tr w:rsidR="006375B6" w:rsidRPr="004619FD" w14:paraId="3F424CA7" w14:textId="77777777" w:rsidTr="00A9615D">
        <w:trPr>
          <w:trHeight w:val="510"/>
          <w:jc w:val="center"/>
        </w:trPr>
        <w:tc>
          <w:tcPr>
            <w:tcW w:w="1960" w:type="pct"/>
          </w:tcPr>
          <w:p w14:paraId="5314AC32" w14:textId="1BD31111" w:rsidR="006375B6" w:rsidRPr="006526B4" w:rsidRDefault="00A3039C" w:rsidP="006375B6">
            <w:pPr>
              <w:jc w:val="right"/>
              <w:rPr>
                <w:b/>
                <w:shd w:val="clear" w:color="auto" w:fill="FFFFFF"/>
              </w:rPr>
            </w:pPr>
            <w:r>
              <w:rPr>
                <w:rFonts w:ascii="Times New Roman" w:hAnsi="Times New Roman" w:cs="Times New Roman"/>
                <w:noProof/>
                <w:sz w:val="24"/>
                <w:szCs w:val="24"/>
                <w:lang w:eastAsia="es-AR"/>
              </w:rPr>
              <mc:AlternateContent>
                <mc:Choice Requires="wps">
                  <w:drawing>
                    <wp:anchor distT="0" distB="0" distL="114300" distR="114300" simplePos="0" relativeHeight="251666944" behindDoc="0" locked="0" layoutInCell="1" allowOverlap="1" wp14:anchorId="4B63180E" wp14:editId="4D06E02E">
                      <wp:simplePos x="0" y="0"/>
                      <wp:positionH relativeFrom="column">
                        <wp:posOffset>-56515</wp:posOffset>
                      </wp:positionH>
                      <wp:positionV relativeFrom="paragraph">
                        <wp:posOffset>3175</wp:posOffset>
                      </wp:positionV>
                      <wp:extent cx="2333625" cy="533400"/>
                      <wp:effectExtent l="0" t="0" r="28575" b="19050"/>
                      <wp:wrapNone/>
                      <wp:docPr id="33" name="Conector recto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3625" cy="533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w:pict>
                    <v:line w14:anchorId="5748FC10" id="Conector recto 33"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5pt,.25pt" to="179.3pt,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"/>
                  </w:pict>
                </mc:Fallback>
              </mc:AlternateContent>
            </w:r>
            <w:r w:rsidR="006375B6" w:rsidRPr="00507E5C">
              <w:rPr>
                <w:rFonts w:ascii="Arial" w:eastAsia="Arial" w:hAnsi="Arial" w:cs="Arial"/>
                <w:b/>
                <w:bCs/>
                <w:sz w:val="16"/>
                <w:szCs w:val="16"/>
              </w:rPr>
              <w:t xml:space="preserve">     </w:t>
            </w:r>
            <w:r w:rsidR="006375B6" w:rsidRPr="006526B4">
              <w:rPr>
                <w:rFonts w:ascii="Arial" w:eastAsia="Arial" w:hAnsi="Arial" w:cs="Arial"/>
                <w:b/>
                <w:bCs/>
                <w:sz w:val="16"/>
                <w:szCs w:val="16"/>
              </w:rPr>
              <w:t xml:space="preserve">    </w:t>
            </w:r>
            <w:r w:rsidR="006375B6" w:rsidRPr="006526B4">
              <w:rPr>
                <w:b/>
                <w:shd w:val="clear" w:color="auto" w:fill="FFFFFF"/>
              </w:rPr>
              <w:t xml:space="preserve"> SEMANAS</w:t>
            </w:r>
          </w:p>
          <w:p w14:paraId="5B1ED700" w14:textId="77777777" w:rsidR="006375B6" w:rsidRPr="004619FD" w:rsidRDefault="006375B6" w:rsidP="006375B6">
            <w:pPr>
              <w:jc w:val="left"/>
              <w:rPr>
                <w:rFonts w:ascii="Arial" w:hAnsi="Arial" w:cs="Arial"/>
                <w:b/>
                <w:bCs/>
                <w:sz w:val="16"/>
                <w:szCs w:val="16"/>
              </w:rPr>
            </w:pPr>
            <w:r w:rsidRPr="006526B4">
              <w:rPr>
                <w:b/>
                <w:shd w:val="clear" w:color="auto" w:fill="FFFFFF"/>
              </w:rPr>
              <w:t>PROCESOS</w:t>
            </w:r>
          </w:p>
        </w:tc>
        <w:tc>
          <w:tcPr>
            <w:tcW w:w="280" w:type="pct"/>
            <w:vAlign w:val="center"/>
          </w:tcPr>
          <w:p w14:paraId="492AF6DD"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 xml:space="preserve">1   </w:t>
            </w:r>
          </w:p>
        </w:tc>
        <w:tc>
          <w:tcPr>
            <w:tcW w:w="253" w:type="pct"/>
            <w:vAlign w:val="center"/>
          </w:tcPr>
          <w:p w14:paraId="104D4A4A"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2</w:t>
            </w:r>
          </w:p>
        </w:tc>
        <w:tc>
          <w:tcPr>
            <w:tcW w:w="249" w:type="pct"/>
            <w:vAlign w:val="center"/>
          </w:tcPr>
          <w:p w14:paraId="0027AFBC"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3</w:t>
            </w:r>
          </w:p>
        </w:tc>
        <w:tc>
          <w:tcPr>
            <w:tcW w:w="248" w:type="pct"/>
            <w:vAlign w:val="center"/>
          </w:tcPr>
          <w:p w14:paraId="0D8D7147"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4</w:t>
            </w:r>
          </w:p>
        </w:tc>
        <w:tc>
          <w:tcPr>
            <w:tcW w:w="248" w:type="pct"/>
            <w:vAlign w:val="center"/>
          </w:tcPr>
          <w:p w14:paraId="063F6A31"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5</w:t>
            </w:r>
          </w:p>
        </w:tc>
        <w:tc>
          <w:tcPr>
            <w:tcW w:w="248" w:type="pct"/>
            <w:vAlign w:val="center"/>
          </w:tcPr>
          <w:p w14:paraId="49D9A0E4"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6</w:t>
            </w:r>
          </w:p>
        </w:tc>
        <w:tc>
          <w:tcPr>
            <w:tcW w:w="249" w:type="pct"/>
            <w:vAlign w:val="center"/>
          </w:tcPr>
          <w:p w14:paraId="3CFE149D"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7</w:t>
            </w:r>
          </w:p>
        </w:tc>
        <w:tc>
          <w:tcPr>
            <w:tcW w:w="249" w:type="pct"/>
            <w:vAlign w:val="center"/>
          </w:tcPr>
          <w:p w14:paraId="7A69A984"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8</w:t>
            </w:r>
          </w:p>
        </w:tc>
        <w:tc>
          <w:tcPr>
            <w:tcW w:w="295" w:type="pct"/>
            <w:vAlign w:val="center"/>
          </w:tcPr>
          <w:p w14:paraId="42992F07"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9</w:t>
            </w:r>
          </w:p>
        </w:tc>
        <w:tc>
          <w:tcPr>
            <w:tcW w:w="249" w:type="pct"/>
            <w:vAlign w:val="center"/>
          </w:tcPr>
          <w:p w14:paraId="09AE05F9"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10</w:t>
            </w:r>
          </w:p>
        </w:tc>
        <w:tc>
          <w:tcPr>
            <w:tcW w:w="247" w:type="pct"/>
            <w:vAlign w:val="center"/>
          </w:tcPr>
          <w:p w14:paraId="7427E08B" w14:textId="77777777" w:rsidR="006375B6" w:rsidRPr="00507E5C" w:rsidRDefault="006375B6" w:rsidP="006375B6">
            <w:pPr>
              <w:jc w:val="center"/>
              <w:rPr>
                <w:rFonts w:ascii="Arial" w:eastAsia="Arial" w:hAnsi="Arial" w:cs="Arial"/>
                <w:sz w:val="16"/>
                <w:szCs w:val="16"/>
              </w:rPr>
            </w:pPr>
            <w:r w:rsidRPr="00507E5C">
              <w:rPr>
                <w:rFonts w:ascii="Arial" w:eastAsia="Arial" w:hAnsi="Arial" w:cs="Arial"/>
                <w:sz w:val="16"/>
                <w:szCs w:val="16"/>
              </w:rPr>
              <w:t>1</w:t>
            </w:r>
            <w:r>
              <w:rPr>
                <w:rFonts w:ascii="Arial" w:eastAsia="Arial" w:hAnsi="Arial" w:cs="Arial"/>
                <w:sz w:val="16"/>
                <w:szCs w:val="16"/>
              </w:rPr>
              <w:t>1</w:t>
            </w:r>
          </w:p>
        </w:tc>
        <w:tc>
          <w:tcPr>
            <w:tcW w:w="226" w:type="pct"/>
            <w:vAlign w:val="center"/>
          </w:tcPr>
          <w:p w14:paraId="38DE3274" w14:textId="77777777" w:rsidR="006375B6" w:rsidRPr="00507E5C" w:rsidRDefault="006375B6" w:rsidP="006375B6">
            <w:pPr>
              <w:jc w:val="center"/>
              <w:rPr>
                <w:rFonts w:ascii="Arial" w:eastAsia="Arial" w:hAnsi="Arial" w:cs="Arial"/>
                <w:sz w:val="16"/>
                <w:szCs w:val="16"/>
              </w:rPr>
            </w:pPr>
            <w:r>
              <w:rPr>
                <w:rFonts w:ascii="Arial" w:eastAsia="Arial" w:hAnsi="Arial" w:cs="Arial"/>
                <w:sz w:val="16"/>
                <w:szCs w:val="16"/>
              </w:rPr>
              <w:t>12</w:t>
            </w:r>
          </w:p>
        </w:tc>
      </w:tr>
      <w:tr w:rsidR="00A9615D" w:rsidRPr="004619FD" w14:paraId="686F4C28" w14:textId="77777777" w:rsidTr="00A9615D">
        <w:trPr>
          <w:trHeight w:val="510"/>
          <w:jc w:val="center"/>
        </w:trPr>
        <w:tc>
          <w:tcPr>
            <w:tcW w:w="1960" w:type="pct"/>
            <w:vAlign w:val="center"/>
          </w:tcPr>
          <w:p w14:paraId="6D838B91" w14:textId="4E69C630" w:rsidR="00A9615D" w:rsidRPr="00E256CB" w:rsidRDefault="00A9615D" w:rsidP="00A9615D">
            <w:pPr>
              <w:jc w:val="center"/>
              <w:rPr>
                <w:rFonts w:ascii="Arial" w:hAnsi="Arial" w:cs="Arial"/>
                <w:sz w:val="20"/>
                <w:szCs w:val="20"/>
              </w:rPr>
            </w:pPr>
            <w:r w:rsidRPr="00E256CB">
              <w:rPr>
                <w:shd w:val="clear" w:color="auto" w:fill="FFFFFF"/>
              </w:rPr>
              <w:t>Identificación y Análisis</w:t>
            </w:r>
          </w:p>
        </w:tc>
        <w:tc>
          <w:tcPr>
            <w:tcW w:w="280" w:type="pct"/>
            <w:vAlign w:val="center"/>
          </w:tcPr>
          <w:p w14:paraId="6A8E1EE7"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53" w:type="pct"/>
            <w:vAlign w:val="center"/>
          </w:tcPr>
          <w:p w14:paraId="69446D0A" w14:textId="77777777" w:rsidR="00A9615D" w:rsidRPr="004619FD" w:rsidRDefault="00A9615D" w:rsidP="00A9615D">
            <w:pPr>
              <w:ind w:left="708" w:hanging="708"/>
              <w:jc w:val="center"/>
              <w:rPr>
                <w:rFonts w:ascii="Arial" w:hAnsi="Arial" w:cs="Arial"/>
                <w:b/>
                <w:bCs/>
              </w:rPr>
            </w:pPr>
            <w:r w:rsidRPr="00507E5C">
              <w:rPr>
                <w:rFonts w:ascii="Arial" w:eastAsia="Arial" w:hAnsi="Arial" w:cs="Arial"/>
                <w:b/>
                <w:bCs/>
              </w:rPr>
              <w:t>X</w:t>
            </w:r>
          </w:p>
        </w:tc>
        <w:tc>
          <w:tcPr>
            <w:tcW w:w="249" w:type="pct"/>
            <w:vAlign w:val="center"/>
          </w:tcPr>
          <w:p w14:paraId="011812C5" w14:textId="32C72283" w:rsidR="00A9615D" w:rsidRPr="004619FD" w:rsidRDefault="00A9615D" w:rsidP="00A9615D">
            <w:pPr>
              <w:jc w:val="center"/>
              <w:rPr>
                <w:rFonts w:ascii="Arial" w:hAnsi="Arial" w:cs="Arial"/>
                <w:b/>
                <w:bCs/>
              </w:rPr>
            </w:pPr>
            <w:r>
              <w:rPr>
                <w:rFonts w:ascii="Arial" w:hAnsi="Arial" w:cs="Arial"/>
                <w:b/>
                <w:bCs/>
              </w:rPr>
              <w:t>X</w:t>
            </w:r>
          </w:p>
        </w:tc>
        <w:tc>
          <w:tcPr>
            <w:tcW w:w="248" w:type="pct"/>
            <w:vAlign w:val="center"/>
          </w:tcPr>
          <w:p w14:paraId="1394C5E4" w14:textId="3861C5CC" w:rsidR="00A9615D" w:rsidRPr="004619FD" w:rsidRDefault="00A9615D" w:rsidP="00A9615D">
            <w:pPr>
              <w:jc w:val="center"/>
              <w:rPr>
                <w:rFonts w:ascii="Arial" w:hAnsi="Arial" w:cs="Arial"/>
                <w:b/>
                <w:bCs/>
              </w:rPr>
            </w:pPr>
            <w:r>
              <w:rPr>
                <w:rFonts w:ascii="Arial" w:hAnsi="Arial" w:cs="Arial"/>
                <w:b/>
                <w:bCs/>
              </w:rPr>
              <w:t>X</w:t>
            </w:r>
          </w:p>
        </w:tc>
        <w:tc>
          <w:tcPr>
            <w:tcW w:w="248" w:type="pct"/>
            <w:vAlign w:val="center"/>
          </w:tcPr>
          <w:p w14:paraId="4D7889C1" w14:textId="77777777" w:rsidR="00A9615D" w:rsidRPr="004619FD" w:rsidRDefault="00A9615D" w:rsidP="00A9615D">
            <w:pPr>
              <w:jc w:val="center"/>
              <w:rPr>
                <w:rFonts w:ascii="Arial" w:hAnsi="Arial" w:cs="Arial"/>
                <w:b/>
                <w:bCs/>
              </w:rPr>
            </w:pPr>
          </w:p>
        </w:tc>
        <w:tc>
          <w:tcPr>
            <w:tcW w:w="248" w:type="pct"/>
            <w:vAlign w:val="center"/>
          </w:tcPr>
          <w:p w14:paraId="244992DC" w14:textId="77777777" w:rsidR="00A9615D" w:rsidRPr="004619FD" w:rsidRDefault="00A9615D" w:rsidP="00A9615D">
            <w:pPr>
              <w:jc w:val="center"/>
              <w:rPr>
                <w:rFonts w:ascii="Arial" w:hAnsi="Arial" w:cs="Arial"/>
                <w:b/>
                <w:bCs/>
              </w:rPr>
            </w:pPr>
          </w:p>
        </w:tc>
        <w:tc>
          <w:tcPr>
            <w:tcW w:w="249" w:type="pct"/>
            <w:vAlign w:val="center"/>
          </w:tcPr>
          <w:p w14:paraId="3593C6B5" w14:textId="77777777" w:rsidR="00A9615D" w:rsidRPr="004619FD" w:rsidRDefault="00A9615D" w:rsidP="00A9615D">
            <w:pPr>
              <w:jc w:val="center"/>
              <w:rPr>
                <w:rFonts w:ascii="Arial" w:hAnsi="Arial" w:cs="Arial"/>
                <w:b/>
                <w:bCs/>
              </w:rPr>
            </w:pPr>
          </w:p>
        </w:tc>
        <w:tc>
          <w:tcPr>
            <w:tcW w:w="249" w:type="pct"/>
            <w:vAlign w:val="center"/>
          </w:tcPr>
          <w:p w14:paraId="013ADDDB" w14:textId="77777777" w:rsidR="00A9615D" w:rsidRPr="004619FD" w:rsidRDefault="00A9615D" w:rsidP="00A9615D">
            <w:pPr>
              <w:jc w:val="center"/>
              <w:rPr>
                <w:rFonts w:ascii="Arial" w:hAnsi="Arial" w:cs="Arial"/>
                <w:b/>
                <w:bCs/>
              </w:rPr>
            </w:pPr>
          </w:p>
        </w:tc>
        <w:tc>
          <w:tcPr>
            <w:tcW w:w="295" w:type="pct"/>
            <w:vAlign w:val="center"/>
          </w:tcPr>
          <w:p w14:paraId="4A5DD4B4" w14:textId="77777777" w:rsidR="00A9615D" w:rsidRPr="004619FD" w:rsidRDefault="00A9615D" w:rsidP="00A9615D">
            <w:pPr>
              <w:jc w:val="center"/>
              <w:rPr>
                <w:rFonts w:ascii="Arial" w:hAnsi="Arial" w:cs="Arial"/>
                <w:b/>
                <w:bCs/>
              </w:rPr>
            </w:pPr>
          </w:p>
        </w:tc>
        <w:tc>
          <w:tcPr>
            <w:tcW w:w="249" w:type="pct"/>
            <w:vAlign w:val="center"/>
          </w:tcPr>
          <w:p w14:paraId="0CB5D570" w14:textId="77777777" w:rsidR="00A9615D" w:rsidRPr="004619FD" w:rsidRDefault="00A9615D" w:rsidP="00A9615D">
            <w:pPr>
              <w:jc w:val="center"/>
              <w:rPr>
                <w:rFonts w:ascii="Arial" w:hAnsi="Arial" w:cs="Arial"/>
                <w:b/>
                <w:bCs/>
              </w:rPr>
            </w:pPr>
          </w:p>
        </w:tc>
        <w:tc>
          <w:tcPr>
            <w:tcW w:w="247" w:type="pct"/>
          </w:tcPr>
          <w:p w14:paraId="36C9D2AD" w14:textId="77777777" w:rsidR="00A9615D" w:rsidRPr="004619FD" w:rsidRDefault="00A9615D" w:rsidP="00A9615D">
            <w:pPr>
              <w:jc w:val="center"/>
              <w:rPr>
                <w:rFonts w:ascii="Arial" w:hAnsi="Arial" w:cs="Arial"/>
                <w:b/>
                <w:bCs/>
              </w:rPr>
            </w:pPr>
          </w:p>
        </w:tc>
        <w:tc>
          <w:tcPr>
            <w:tcW w:w="226" w:type="pct"/>
          </w:tcPr>
          <w:p w14:paraId="77A3F808" w14:textId="77777777" w:rsidR="00A9615D" w:rsidRPr="004619FD" w:rsidRDefault="00A9615D" w:rsidP="00A9615D">
            <w:pPr>
              <w:jc w:val="center"/>
              <w:rPr>
                <w:rFonts w:ascii="Arial" w:hAnsi="Arial" w:cs="Arial"/>
                <w:b/>
                <w:bCs/>
              </w:rPr>
            </w:pPr>
          </w:p>
        </w:tc>
      </w:tr>
      <w:tr w:rsidR="00A9615D" w:rsidRPr="004619FD" w14:paraId="08DEFAA0" w14:textId="77777777" w:rsidTr="00A9615D">
        <w:trPr>
          <w:trHeight w:val="510"/>
          <w:jc w:val="center"/>
        </w:trPr>
        <w:tc>
          <w:tcPr>
            <w:tcW w:w="1960" w:type="pct"/>
            <w:vAlign w:val="center"/>
          </w:tcPr>
          <w:p w14:paraId="007B3FA9" w14:textId="77777777" w:rsidR="00A9615D" w:rsidRPr="004619FD" w:rsidRDefault="00B546FA" w:rsidP="00A9615D">
            <w:pPr>
              <w:jc w:val="center"/>
              <w:rPr>
                <w:rFonts w:ascii="Arial" w:hAnsi="Arial" w:cs="Arial"/>
                <w:sz w:val="20"/>
                <w:szCs w:val="20"/>
              </w:rPr>
            </w:pPr>
            <w:hyperlink r:id="rId14" w:history="1">
              <w:r w:rsidR="00A9615D" w:rsidRPr="00507E5C">
                <w:t>Conceptualización</w:t>
              </w:r>
            </w:hyperlink>
          </w:p>
        </w:tc>
        <w:tc>
          <w:tcPr>
            <w:tcW w:w="280" w:type="pct"/>
            <w:vAlign w:val="center"/>
          </w:tcPr>
          <w:p w14:paraId="1345F0EB" w14:textId="77777777" w:rsidR="00A9615D" w:rsidRPr="004619FD" w:rsidRDefault="00A9615D" w:rsidP="00A9615D">
            <w:pPr>
              <w:jc w:val="center"/>
              <w:rPr>
                <w:rFonts w:ascii="Arial" w:hAnsi="Arial" w:cs="Arial"/>
                <w:b/>
                <w:bCs/>
              </w:rPr>
            </w:pPr>
          </w:p>
        </w:tc>
        <w:tc>
          <w:tcPr>
            <w:tcW w:w="253" w:type="pct"/>
            <w:vAlign w:val="center"/>
          </w:tcPr>
          <w:p w14:paraId="7D382C85" w14:textId="77777777" w:rsidR="00A9615D" w:rsidRPr="004619FD" w:rsidRDefault="00A9615D" w:rsidP="00A9615D">
            <w:pPr>
              <w:jc w:val="center"/>
              <w:rPr>
                <w:rFonts w:ascii="Arial" w:hAnsi="Arial" w:cs="Arial"/>
                <w:b/>
                <w:bCs/>
              </w:rPr>
            </w:pPr>
            <w:r>
              <w:rPr>
                <w:rFonts w:ascii="Arial" w:hAnsi="Arial" w:cs="Arial"/>
                <w:b/>
                <w:bCs/>
              </w:rPr>
              <w:t>X</w:t>
            </w:r>
          </w:p>
        </w:tc>
        <w:tc>
          <w:tcPr>
            <w:tcW w:w="249" w:type="pct"/>
            <w:vAlign w:val="center"/>
          </w:tcPr>
          <w:p w14:paraId="6F10F07E" w14:textId="77777777" w:rsidR="00A9615D" w:rsidRPr="004619FD" w:rsidRDefault="00A9615D" w:rsidP="00A9615D">
            <w:pPr>
              <w:jc w:val="center"/>
              <w:rPr>
                <w:rFonts w:ascii="Arial" w:hAnsi="Arial" w:cs="Arial"/>
                <w:b/>
                <w:bCs/>
              </w:rPr>
            </w:pPr>
          </w:p>
        </w:tc>
        <w:tc>
          <w:tcPr>
            <w:tcW w:w="248" w:type="pct"/>
            <w:vAlign w:val="center"/>
          </w:tcPr>
          <w:p w14:paraId="77E6FFB1" w14:textId="77777777" w:rsidR="00A9615D" w:rsidRPr="004619FD" w:rsidRDefault="00A9615D" w:rsidP="00A9615D">
            <w:pPr>
              <w:jc w:val="center"/>
              <w:rPr>
                <w:rFonts w:ascii="Arial" w:hAnsi="Arial" w:cs="Arial"/>
                <w:b/>
                <w:bCs/>
              </w:rPr>
            </w:pPr>
            <w:r>
              <w:rPr>
                <w:rFonts w:ascii="Arial" w:hAnsi="Arial" w:cs="Arial"/>
                <w:b/>
                <w:bCs/>
              </w:rPr>
              <w:t>X</w:t>
            </w:r>
          </w:p>
        </w:tc>
        <w:tc>
          <w:tcPr>
            <w:tcW w:w="248" w:type="pct"/>
            <w:vAlign w:val="center"/>
          </w:tcPr>
          <w:p w14:paraId="73EC151F" w14:textId="77777777" w:rsidR="00A9615D" w:rsidRPr="004619FD" w:rsidRDefault="00A9615D" w:rsidP="00A9615D">
            <w:pPr>
              <w:jc w:val="center"/>
              <w:rPr>
                <w:rFonts w:ascii="Arial" w:hAnsi="Arial" w:cs="Arial"/>
                <w:b/>
                <w:bCs/>
              </w:rPr>
            </w:pPr>
          </w:p>
        </w:tc>
        <w:tc>
          <w:tcPr>
            <w:tcW w:w="248" w:type="pct"/>
            <w:vAlign w:val="center"/>
          </w:tcPr>
          <w:p w14:paraId="42F32EC9" w14:textId="77777777" w:rsidR="00A9615D" w:rsidRPr="004619FD" w:rsidRDefault="00A9615D" w:rsidP="00A9615D">
            <w:pPr>
              <w:jc w:val="center"/>
              <w:rPr>
                <w:rFonts w:ascii="Arial" w:hAnsi="Arial" w:cs="Arial"/>
                <w:b/>
                <w:bCs/>
              </w:rPr>
            </w:pPr>
          </w:p>
        </w:tc>
        <w:tc>
          <w:tcPr>
            <w:tcW w:w="249" w:type="pct"/>
            <w:vAlign w:val="center"/>
          </w:tcPr>
          <w:p w14:paraId="0656BDD9" w14:textId="77777777" w:rsidR="00A9615D" w:rsidRPr="004619FD" w:rsidRDefault="00A9615D" w:rsidP="00A9615D">
            <w:pPr>
              <w:jc w:val="center"/>
              <w:rPr>
                <w:rFonts w:ascii="Arial" w:hAnsi="Arial" w:cs="Arial"/>
                <w:b/>
                <w:bCs/>
              </w:rPr>
            </w:pPr>
          </w:p>
        </w:tc>
        <w:tc>
          <w:tcPr>
            <w:tcW w:w="249" w:type="pct"/>
            <w:vAlign w:val="center"/>
          </w:tcPr>
          <w:p w14:paraId="48BDE5BA" w14:textId="77777777" w:rsidR="00A9615D" w:rsidRPr="004619FD" w:rsidRDefault="00A9615D" w:rsidP="00A9615D">
            <w:pPr>
              <w:jc w:val="center"/>
              <w:rPr>
                <w:rFonts w:ascii="Arial" w:hAnsi="Arial" w:cs="Arial"/>
                <w:b/>
                <w:bCs/>
              </w:rPr>
            </w:pPr>
          </w:p>
        </w:tc>
        <w:tc>
          <w:tcPr>
            <w:tcW w:w="295" w:type="pct"/>
            <w:vAlign w:val="center"/>
          </w:tcPr>
          <w:p w14:paraId="3822FDBE" w14:textId="77777777" w:rsidR="00A9615D" w:rsidRPr="004619FD" w:rsidRDefault="00A9615D" w:rsidP="00A9615D">
            <w:pPr>
              <w:jc w:val="center"/>
              <w:rPr>
                <w:rFonts w:ascii="Arial" w:hAnsi="Arial" w:cs="Arial"/>
                <w:b/>
                <w:bCs/>
              </w:rPr>
            </w:pPr>
          </w:p>
        </w:tc>
        <w:tc>
          <w:tcPr>
            <w:tcW w:w="249" w:type="pct"/>
            <w:vAlign w:val="center"/>
          </w:tcPr>
          <w:p w14:paraId="316D2E74" w14:textId="77777777" w:rsidR="00A9615D" w:rsidRPr="004619FD" w:rsidRDefault="00A9615D" w:rsidP="00A9615D">
            <w:pPr>
              <w:jc w:val="center"/>
              <w:rPr>
                <w:rFonts w:ascii="Arial" w:hAnsi="Arial" w:cs="Arial"/>
                <w:b/>
                <w:bCs/>
              </w:rPr>
            </w:pPr>
          </w:p>
        </w:tc>
        <w:tc>
          <w:tcPr>
            <w:tcW w:w="247" w:type="pct"/>
          </w:tcPr>
          <w:p w14:paraId="449BD61B" w14:textId="77777777" w:rsidR="00A9615D" w:rsidRPr="004619FD" w:rsidRDefault="00A9615D" w:rsidP="00A9615D">
            <w:pPr>
              <w:jc w:val="center"/>
              <w:rPr>
                <w:rFonts w:ascii="Arial" w:hAnsi="Arial" w:cs="Arial"/>
                <w:b/>
                <w:bCs/>
              </w:rPr>
            </w:pPr>
          </w:p>
        </w:tc>
        <w:tc>
          <w:tcPr>
            <w:tcW w:w="226" w:type="pct"/>
          </w:tcPr>
          <w:p w14:paraId="2971ABF7" w14:textId="77777777" w:rsidR="00A9615D" w:rsidRPr="004619FD" w:rsidRDefault="00A9615D" w:rsidP="00A9615D">
            <w:pPr>
              <w:jc w:val="center"/>
              <w:rPr>
                <w:rFonts w:ascii="Arial" w:hAnsi="Arial" w:cs="Arial"/>
                <w:b/>
                <w:bCs/>
              </w:rPr>
            </w:pPr>
          </w:p>
        </w:tc>
      </w:tr>
      <w:tr w:rsidR="00A9615D" w:rsidRPr="004619FD" w14:paraId="226886C1" w14:textId="77777777" w:rsidTr="00A9615D">
        <w:trPr>
          <w:trHeight w:val="510"/>
          <w:jc w:val="center"/>
        </w:trPr>
        <w:tc>
          <w:tcPr>
            <w:tcW w:w="1960" w:type="pct"/>
            <w:vAlign w:val="center"/>
          </w:tcPr>
          <w:p w14:paraId="6D418212" w14:textId="77777777" w:rsidR="00A9615D" w:rsidRPr="004619FD" w:rsidRDefault="00A9615D" w:rsidP="00A9615D">
            <w:pPr>
              <w:jc w:val="center"/>
              <w:rPr>
                <w:rFonts w:ascii="Arial" w:hAnsi="Arial" w:cs="Arial"/>
                <w:sz w:val="20"/>
                <w:szCs w:val="20"/>
              </w:rPr>
            </w:pPr>
            <w:r w:rsidRPr="00507E5C">
              <w:rPr>
                <w:shd w:val="clear" w:color="auto" w:fill="FFFFFF"/>
              </w:rPr>
              <w:t>Formalización</w:t>
            </w:r>
            <w:r w:rsidRPr="00507E5C">
              <w:rPr>
                <w:rFonts w:ascii="Arial" w:eastAsia="Arial" w:hAnsi="Arial" w:cs="Arial"/>
                <w:sz w:val="20"/>
                <w:szCs w:val="20"/>
              </w:rPr>
              <w:t xml:space="preserve"> </w:t>
            </w:r>
          </w:p>
        </w:tc>
        <w:tc>
          <w:tcPr>
            <w:tcW w:w="280" w:type="pct"/>
            <w:vAlign w:val="center"/>
          </w:tcPr>
          <w:p w14:paraId="0527E45A" w14:textId="77777777" w:rsidR="00A9615D" w:rsidRPr="004619FD" w:rsidRDefault="00A9615D" w:rsidP="00A9615D">
            <w:pPr>
              <w:jc w:val="center"/>
              <w:rPr>
                <w:rFonts w:ascii="Arial" w:hAnsi="Arial" w:cs="Arial"/>
                <w:b/>
                <w:bCs/>
              </w:rPr>
            </w:pPr>
          </w:p>
        </w:tc>
        <w:tc>
          <w:tcPr>
            <w:tcW w:w="253" w:type="pct"/>
            <w:vAlign w:val="center"/>
          </w:tcPr>
          <w:p w14:paraId="66701541" w14:textId="77777777" w:rsidR="00A9615D" w:rsidRPr="004619FD" w:rsidRDefault="00A9615D" w:rsidP="00A9615D">
            <w:pPr>
              <w:jc w:val="center"/>
              <w:rPr>
                <w:rFonts w:ascii="Arial" w:hAnsi="Arial" w:cs="Arial"/>
                <w:b/>
                <w:bCs/>
              </w:rPr>
            </w:pPr>
          </w:p>
        </w:tc>
        <w:tc>
          <w:tcPr>
            <w:tcW w:w="249" w:type="pct"/>
            <w:vAlign w:val="center"/>
          </w:tcPr>
          <w:p w14:paraId="74EC402B" w14:textId="77777777" w:rsidR="00A9615D" w:rsidRPr="004619FD" w:rsidRDefault="00A9615D" w:rsidP="00A9615D">
            <w:pPr>
              <w:jc w:val="center"/>
              <w:rPr>
                <w:rFonts w:ascii="Arial" w:hAnsi="Arial" w:cs="Arial"/>
                <w:b/>
                <w:bCs/>
              </w:rPr>
            </w:pPr>
            <w:r>
              <w:rPr>
                <w:rFonts w:ascii="Arial" w:hAnsi="Arial" w:cs="Arial"/>
                <w:b/>
                <w:bCs/>
              </w:rPr>
              <w:t>X</w:t>
            </w:r>
          </w:p>
        </w:tc>
        <w:tc>
          <w:tcPr>
            <w:tcW w:w="248" w:type="pct"/>
            <w:vAlign w:val="center"/>
          </w:tcPr>
          <w:p w14:paraId="26669E7E" w14:textId="77777777" w:rsidR="00A9615D" w:rsidRPr="004619FD" w:rsidRDefault="00A9615D" w:rsidP="00A9615D">
            <w:pPr>
              <w:jc w:val="center"/>
              <w:rPr>
                <w:rFonts w:ascii="Arial" w:hAnsi="Arial" w:cs="Arial"/>
                <w:b/>
                <w:bCs/>
              </w:rPr>
            </w:pPr>
          </w:p>
        </w:tc>
        <w:tc>
          <w:tcPr>
            <w:tcW w:w="248" w:type="pct"/>
            <w:vAlign w:val="center"/>
          </w:tcPr>
          <w:p w14:paraId="49DB1EC4" w14:textId="77777777" w:rsidR="00A9615D" w:rsidRPr="004619FD" w:rsidRDefault="00A9615D" w:rsidP="00A9615D">
            <w:pPr>
              <w:jc w:val="center"/>
              <w:rPr>
                <w:rFonts w:ascii="Arial" w:hAnsi="Arial" w:cs="Arial"/>
                <w:b/>
                <w:bCs/>
              </w:rPr>
            </w:pPr>
            <w:r>
              <w:rPr>
                <w:rFonts w:ascii="Arial" w:hAnsi="Arial" w:cs="Arial"/>
                <w:b/>
                <w:bCs/>
              </w:rPr>
              <w:t>X</w:t>
            </w:r>
          </w:p>
        </w:tc>
        <w:tc>
          <w:tcPr>
            <w:tcW w:w="248" w:type="pct"/>
            <w:vAlign w:val="center"/>
          </w:tcPr>
          <w:p w14:paraId="76381A9E" w14:textId="77777777" w:rsidR="00A9615D" w:rsidRPr="004619FD" w:rsidRDefault="00A9615D" w:rsidP="00A9615D">
            <w:pPr>
              <w:jc w:val="center"/>
              <w:rPr>
                <w:rFonts w:ascii="Arial" w:hAnsi="Arial" w:cs="Arial"/>
                <w:b/>
                <w:bCs/>
              </w:rPr>
            </w:pPr>
          </w:p>
        </w:tc>
        <w:tc>
          <w:tcPr>
            <w:tcW w:w="249" w:type="pct"/>
            <w:vAlign w:val="center"/>
          </w:tcPr>
          <w:p w14:paraId="6162224C" w14:textId="77777777" w:rsidR="00A9615D" w:rsidRPr="004619FD" w:rsidRDefault="00A9615D" w:rsidP="00A9615D">
            <w:pPr>
              <w:jc w:val="center"/>
              <w:rPr>
                <w:rFonts w:ascii="Arial" w:hAnsi="Arial" w:cs="Arial"/>
                <w:b/>
                <w:bCs/>
              </w:rPr>
            </w:pPr>
          </w:p>
        </w:tc>
        <w:tc>
          <w:tcPr>
            <w:tcW w:w="249" w:type="pct"/>
            <w:vAlign w:val="center"/>
          </w:tcPr>
          <w:p w14:paraId="0CCAA40A" w14:textId="77777777" w:rsidR="00A9615D" w:rsidRPr="004619FD" w:rsidRDefault="00A9615D" w:rsidP="00A9615D">
            <w:pPr>
              <w:jc w:val="center"/>
              <w:rPr>
                <w:rFonts w:ascii="Arial" w:hAnsi="Arial" w:cs="Arial"/>
                <w:b/>
                <w:bCs/>
              </w:rPr>
            </w:pPr>
          </w:p>
        </w:tc>
        <w:tc>
          <w:tcPr>
            <w:tcW w:w="295" w:type="pct"/>
            <w:vAlign w:val="center"/>
          </w:tcPr>
          <w:p w14:paraId="5503D2B9" w14:textId="77777777" w:rsidR="00A9615D" w:rsidRPr="004619FD" w:rsidRDefault="00A9615D" w:rsidP="00A9615D">
            <w:pPr>
              <w:jc w:val="center"/>
              <w:rPr>
                <w:rFonts w:ascii="Arial" w:hAnsi="Arial" w:cs="Arial"/>
                <w:b/>
                <w:bCs/>
              </w:rPr>
            </w:pPr>
          </w:p>
        </w:tc>
        <w:tc>
          <w:tcPr>
            <w:tcW w:w="249" w:type="pct"/>
            <w:vAlign w:val="center"/>
          </w:tcPr>
          <w:p w14:paraId="0EB7DACD" w14:textId="77777777" w:rsidR="00A9615D" w:rsidRPr="004619FD" w:rsidRDefault="00A9615D" w:rsidP="00A9615D">
            <w:pPr>
              <w:jc w:val="center"/>
              <w:rPr>
                <w:rFonts w:ascii="Arial" w:hAnsi="Arial" w:cs="Arial"/>
                <w:b/>
                <w:bCs/>
              </w:rPr>
            </w:pPr>
          </w:p>
        </w:tc>
        <w:tc>
          <w:tcPr>
            <w:tcW w:w="247" w:type="pct"/>
          </w:tcPr>
          <w:p w14:paraId="3E51AAE9" w14:textId="77777777" w:rsidR="00A9615D" w:rsidRPr="004619FD" w:rsidRDefault="00A9615D" w:rsidP="00A9615D">
            <w:pPr>
              <w:jc w:val="center"/>
              <w:rPr>
                <w:rFonts w:ascii="Arial" w:hAnsi="Arial" w:cs="Arial"/>
                <w:b/>
                <w:bCs/>
              </w:rPr>
            </w:pPr>
          </w:p>
        </w:tc>
        <w:tc>
          <w:tcPr>
            <w:tcW w:w="226" w:type="pct"/>
          </w:tcPr>
          <w:p w14:paraId="5E168E93" w14:textId="77777777" w:rsidR="00A9615D" w:rsidRPr="004619FD" w:rsidRDefault="00A9615D" w:rsidP="00A9615D">
            <w:pPr>
              <w:jc w:val="center"/>
              <w:rPr>
                <w:rFonts w:ascii="Arial" w:hAnsi="Arial" w:cs="Arial"/>
                <w:b/>
                <w:bCs/>
              </w:rPr>
            </w:pPr>
          </w:p>
        </w:tc>
      </w:tr>
      <w:tr w:rsidR="00A9615D" w:rsidRPr="004619FD" w14:paraId="46654369" w14:textId="77777777" w:rsidTr="00A9615D">
        <w:trPr>
          <w:trHeight w:val="510"/>
          <w:jc w:val="center"/>
        </w:trPr>
        <w:tc>
          <w:tcPr>
            <w:tcW w:w="1960" w:type="pct"/>
            <w:vAlign w:val="center"/>
          </w:tcPr>
          <w:p w14:paraId="5786C03E" w14:textId="6184F30F" w:rsidR="00A9615D" w:rsidRPr="00507E5C" w:rsidRDefault="00A9615D" w:rsidP="00A9615D">
            <w:pPr>
              <w:jc w:val="center"/>
              <w:rPr>
                <w:shd w:val="clear" w:color="auto" w:fill="FFFFFF"/>
              </w:rPr>
            </w:pPr>
            <w:r>
              <w:rPr>
                <w:shd w:val="clear" w:color="auto" w:fill="FFFFFF"/>
              </w:rPr>
              <w:t>Aprendizaje y profundización en el uso de las herramientas de programación</w:t>
            </w:r>
          </w:p>
        </w:tc>
        <w:tc>
          <w:tcPr>
            <w:tcW w:w="280" w:type="pct"/>
            <w:vAlign w:val="center"/>
          </w:tcPr>
          <w:p w14:paraId="6789EC61" w14:textId="21AD780D" w:rsidR="00A9615D" w:rsidRPr="004619FD" w:rsidRDefault="00A9615D" w:rsidP="00A9615D">
            <w:pPr>
              <w:jc w:val="center"/>
              <w:rPr>
                <w:rFonts w:ascii="Arial" w:hAnsi="Arial" w:cs="Arial"/>
                <w:b/>
                <w:bCs/>
              </w:rPr>
            </w:pPr>
            <w:r>
              <w:rPr>
                <w:rFonts w:ascii="Arial" w:hAnsi="Arial" w:cs="Arial"/>
                <w:b/>
                <w:bCs/>
              </w:rPr>
              <w:t>X</w:t>
            </w:r>
          </w:p>
        </w:tc>
        <w:tc>
          <w:tcPr>
            <w:tcW w:w="253" w:type="pct"/>
            <w:vAlign w:val="center"/>
          </w:tcPr>
          <w:p w14:paraId="313E279F" w14:textId="16E34099" w:rsidR="00A9615D" w:rsidRPr="004619FD" w:rsidRDefault="00A9615D" w:rsidP="00A9615D">
            <w:pPr>
              <w:jc w:val="center"/>
              <w:rPr>
                <w:rFonts w:ascii="Arial" w:hAnsi="Arial" w:cs="Arial"/>
                <w:b/>
                <w:bCs/>
              </w:rPr>
            </w:pPr>
            <w:r>
              <w:rPr>
                <w:rFonts w:ascii="Arial" w:hAnsi="Arial" w:cs="Arial"/>
                <w:b/>
                <w:bCs/>
              </w:rPr>
              <w:t>X</w:t>
            </w:r>
          </w:p>
        </w:tc>
        <w:tc>
          <w:tcPr>
            <w:tcW w:w="249" w:type="pct"/>
            <w:vAlign w:val="center"/>
          </w:tcPr>
          <w:p w14:paraId="3882C532" w14:textId="2731F810" w:rsidR="00A9615D" w:rsidRDefault="00A9615D" w:rsidP="00A9615D">
            <w:pPr>
              <w:jc w:val="center"/>
              <w:rPr>
                <w:rFonts w:ascii="Arial" w:hAnsi="Arial" w:cs="Arial"/>
                <w:b/>
                <w:bCs/>
              </w:rPr>
            </w:pPr>
            <w:r>
              <w:rPr>
                <w:rFonts w:ascii="Arial" w:hAnsi="Arial" w:cs="Arial"/>
                <w:b/>
                <w:bCs/>
              </w:rPr>
              <w:t>X</w:t>
            </w:r>
          </w:p>
        </w:tc>
        <w:tc>
          <w:tcPr>
            <w:tcW w:w="248" w:type="pct"/>
            <w:vAlign w:val="center"/>
          </w:tcPr>
          <w:p w14:paraId="0BD3DF1E" w14:textId="4306466B" w:rsidR="00A9615D" w:rsidRPr="004619FD" w:rsidRDefault="00A9615D" w:rsidP="00A9615D">
            <w:pPr>
              <w:jc w:val="center"/>
              <w:rPr>
                <w:rFonts w:ascii="Arial" w:hAnsi="Arial" w:cs="Arial"/>
                <w:b/>
                <w:bCs/>
              </w:rPr>
            </w:pPr>
            <w:r>
              <w:rPr>
                <w:rFonts w:ascii="Arial" w:hAnsi="Arial" w:cs="Arial"/>
                <w:b/>
                <w:bCs/>
              </w:rPr>
              <w:t>X</w:t>
            </w:r>
          </w:p>
        </w:tc>
        <w:tc>
          <w:tcPr>
            <w:tcW w:w="248" w:type="pct"/>
            <w:vAlign w:val="center"/>
          </w:tcPr>
          <w:p w14:paraId="5A232E1B" w14:textId="77777777" w:rsidR="00A9615D" w:rsidRDefault="00A9615D" w:rsidP="00A9615D">
            <w:pPr>
              <w:jc w:val="center"/>
              <w:rPr>
                <w:rFonts w:ascii="Arial" w:hAnsi="Arial" w:cs="Arial"/>
                <w:b/>
                <w:bCs/>
              </w:rPr>
            </w:pPr>
          </w:p>
        </w:tc>
        <w:tc>
          <w:tcPr>
            <w:tcW w:w="248" w:type="pct"/>
            <w:vAlign w:val="center"/>
          </w:tcPr>
          <w:p w14:paraId="12ACA218" w14:textId="77777777" w:rsidR="00A9615D" w:rsidRPr="004619FD" w:rsidRDefault="00A9615D" w:rsidP="00A9615D">
            <w:pPr>
              <w:jc w:val="center"/>
              <w:rPr>
                <w:rFonts w:ascii="Arial" w:hAnsi="Arial" w:cs="Arial"/>
                <w:b/>
                <w:bCs/>
              </w:rPr>
            </w:pPr>
          </w:p>
        </w:tc>
        <w:tc>
          <w:tcPr>
            <w:tcW w:w="249" w:type="pct"/>
            <w:vAlign w:val="center"/>
          </w:tcPr>
          <w:p w14:paraId="03D335DC" w14:textId="77777777" w:rsidR="00A9615D" w:rsidRPr="004619FD" w:rsidRDefault="00A9615D" w:rsidP="00A9615D">
            <w:pPr>
              <w:jc w:val="center"/>
              <w:rPr>
                <w:rFonts w:ascii="Arial" w:hAnsi="Arial" w:cs="Arial"/>
                <w:b/>
                <w:bCs/>
              </w:rPr>
            </w:pPr>
          </w:p>
        </w:tc>
        <w:tc>
          <w:tcPr>
            <w:tcW w:w="249" w:type="pct"/>
            <w:vAlign w:val="center"/>
          </w:tcPr>
          <w:p w14:paraId="58C5E2CE" w14:textId="77777777" w:rsidR="00A9615D" w:rsidRPr="004619FD" w:rsidRDefault="00A9615D" w:rsidP="00A9615D">
            <w:pPr>
              <w:jc w:val="center"/>
              <w:rPr>
                <w:rFonts w:ascii="Arial" w:hAnsi="Arial" w:cs="Arial"/>
                <w:b/>
                <w:bCs/>
              </w:rPr>
            </w:pPr>
          </w:p>
        </w:tc>
        <w:tc>
          <w:tcPr>
            <w:tcW w:w="295" w:type="pct"/>
            <w:vAlign w:val="center"/>
          </w:tcPr>
          <w:p w14:paraId="3A9AE748" w14:textId="77777777" w:rsidR="00A9615D" w:rsidRPr="004619FD" w:rsidRDefault="00A9615D" w:rsidP="00A9615D">
            <w:pPr>
              <w:jc w:val="center"/>
              <w:rPr>
                <w:rFonts w:ascii="Arial" w:hAnsi="Arial" w:cs="Arial"/>
                <w:b/>
                <w:bCs/>
              </w:rPr>
            </w:pPr>
          </w:p>
        </w:tc>
        <w:tc>
          <w:tcPr>
            <w:tcW w:w="249" w:type="pct"/>
            <w:vAlign w:val="center"/>
          </w:tcPr>
          <w:p w14:paraId="63A784F4" w14:textId="77777777" w:rsidR="00A9615D" w:rsidRPr="004619FD" w:rsidRDefault="00A9615D" w:rsidP="00A9615D">
            <w:pPr>
              <w:jc w:val="center"/>
              <w:rPr>
                <w:rFonts w:ascii="Arial" w:hAnsi="Arial" w:cs="Arial"/>
                <w:b/>
                <w:bCs/>
              </w:rPr>
            </w:pPr>
          </w:p>
        </w:tc>
        <w:tc>
          <w:tcPr>
            <w:tcW w:w="247" w:type="pct"/>
          </w:tcPr>
          <w:p w14:paraId="2CA46FA4" w14:textId="77777777" w:rsidR="00A9615D" w:rsidRPr="004619FD" w:rsidRDefault="00A9615D" w:rsidP="00A9615D">
            <w:pPr>
              <w:jc w:val="center"/>
              <w:rPr>
                <w:rFonts w:ascii="Arial" w:hAnsi="Arial" w:cs="Arial"/>
                <w:b/>
                <w:bCs/>
              </w:rPr>
            </w:pPr>
          </w:p>
        </w:tc>
        <w:tc>
          <w:tcPr>
            <w:tcW w:w="226" w:type="pct"/>
          </w:tcPr>
          <w:p w14:paraId="3B5BA8BE" w14:textId="77777777" w:rsidR="00A9615D" w:rsidRPr="004619FD" w:rsidRDefault="00A9615D" w:rsidP="00A9615D">
            <w:pPr>
              <w:jc w:val="center"/>
              <w:rPr>
                <w:rFonts w:ascii="Arial" w:hAnsi="Arial" w:cs="Arial"/>
                <w:b/>
                <w:bCs/>
              </w:rPr>
            </w:pPr>
          </w:p>
        </w:tc>
      </w:tr>
      <w:tr w:rsidR="00A9615D" w:rsidRPr="004619FD" w14:paraId="6BB8B6E3" w14:textId="77777777" w:rsidTr="00A9615D">
        <w:trPr>
          <w:trHeight w:val="510"/>
          <w:jc w:val="center"/>
        </w:trPr>
        <w:tc>
          <w:tcPr>
            <w:tcW w:w="1960" w:type="pct"/>
            <w:vAlign w:val="center"/>
          </w:tcPr>
          <w:p w14:paraId="6DE2350A" w14:textId="77777777" w:rsidR="00A9615D" w:rsidRPr="004619FD" w:rsidRDefault="00A9615D" w:rsidP="00A9615D">
            <w:pPr>
              <w:jc w:val="center"/>
              <w:rPr>
                <w:rFonts w:ascii="Arial" w:hAnsi="Arial" w:cs="Arial"/>
                <w:sz w:val="20"/>
                <w:szCs w:val="20"/>
              </w:rPr>
            </w:pPr>
            <w:r w:rsidRPr="00507E5C">
              <w:rPr>
                <w:shd w:val="clear" w:color="auto" w:fill="FFFFFF"/>
              </w:rPr>
              <w:t>Implementación</w:t>
            </w:r>
            <w:r w:rsidRPr="00507E5C">
              <w:rPr>
                <w:rFonts w:ascii="Arial" w:eastAsia="Arial" w:hAnsi="Arial" w:cs="Arial"/>
                <w:sz w:val="20"/>
                <w:szCs w:val="20"/>
              </w:rPr>
              <w:t xml:space="preserve"> </w:t>
            </w:r>
          </w:p>
        </w:tc>
        <w:tc>
          <w:tcPr>
            <w:tcW w:w="280" w:type="pct"/>
            <w:vAlign w:val="center"/>
          </w:tcPr>
          <w:p w14:paraId="1A19A8C9" w14:textId="446D7CD6" w:rsidR="00A9615D" w:rsidRPr="004619FD" w:rsidRDefault="00A9615D" w:rsidP="00A9615D">
            <w:pPr>
              <w:jc w:val="center"/>
              <w:rPr>
                <w:rFonts w:ascii="Arial" w:hAnsi="Arial" w:cs="Arial"/>
                <w:b/>
                <w:bCs/>
              </w:rPr>
            </w:pPr>
          </w:p>
        </w:tc>
        <w:tc>
          <w:tcPr>
            <w:tcW w:w="253" w:type="pct"/>
            <w:vAlign w:val="center"/>
          </w:tcPr>
          <w:p w14:paraId="656CED13" w14:textId="375AF748" w:rsidR="00A9615D" w:rsidRPr="004619FD" w:rsidRDefault="00A9615D" w:rsidP="00A9615D">
            <w:pPr>
              <w:jc w:val="center"/>
              <w:rPr>
                <w:rFonts w:ascii="Arial" w:hAnsi="Arial" w:cs="Arial"/>
                <w:b/>
                <w:bCs/>
              </w:rPr>
            </w:pPr>
          </w:p>
        </w:tc>
        <w:tc>
          <w:tcPr>
            <w:tcW w:w="249" w:type="pct"/>
            <w:vAlign w:val="center"/>
          </w:tcPr>
          <w:p w14:paraId="1ECFEBBD" w14:textId="37CD6152" w:rsidR="00A9615D" w:rsidRPr="004619FD" w:rsidRDefault="00A9615D" w:rsidP="00A9615D">
            <w:pPr>
              <w:jc w:val="center"/>
              <w:rPr>
                <w:rFonts w:ascii="Arial" w:hAnsi="Arial" w:cs="Arial"/>
                <w:b/>
                <w:bCs/>
              </w:rPr>
            </w:pPr>
          </w:p>
        </w:tc>
        <w:tc>
          <w:tcPr>
            <w:tcW w:w="248" w:type="pct"/>
            <w:vAlign w:val="center"/>
          </w:tcPr>
          <w:p w14:paraId="2993727A" w14:textId="5D1B4A4C" w:rsidR="00A9615D" w:rsidRPr="004619FD" w:rsidRDefault="00A9615D" w:rsidP="00A9615D">
            <w:pPr>
              <w:jc w:val="center"/>
              <w:rPr>
                <w:rFonts w:ascii="Arial" w:hAnsi="Arial" w:cs="Arial"/>
                <w:b/>
                <w:bCs/>
              </w:rPr>
            </w:pPr>
          </w:p>
        </w:tc>
        <w:tc>
          <w:tcPr>
            <w:tcW w:w="248" w:type="pct"/>
            <w:vAlign w:val="center"/>
          </w:tcPr>
          <w:p w14:paraId="189B6A5F" w14:textId="08CD31EC" w:rsidR="00A9615D" w:rsidRPr="004619FD" w:rsidRDefault="00A9615D" w:rsidP="00A9615D">
            <w:pPr>
              <w:jc w:val="center"/>
              <w:rPr>
                <w:rFonts w:ascii="Arial" w:hAnsi="Arial" w:cs="Arial"/>
                <w:b/>
                <w:bCs/>
              </w:rPr>
            </w:pPr>
            <w:r>
              <w:rPr>
                <w:rFonts w:ascii="Arial" w:hAnsi="Arial" w:cs="Arial"/>
                <w:b/>
                <w:bCs/>
              </w:rPr>
              <w:t>X</w:t>
            </w:r>
          </w:p>
        </w:tc>
        <w:tc>
          <w:tcPr>
            <w:tcW w:w="248" w:type="pct"/>
            <w:vAlign w:val="center"/>
          </w:tcPr>
          <w:p w14:paraId="1D4C6CE5" w14:textId="77777777" w:rsidR="00A9615D" w:rsidRPr="004619FD" w:rsidRDefault="00A9615D" w:rsidP="00A9615D">
            <w:pPr>
              <w:jc w:val="center"/>
              <w:rPr>
                <w:rFonts w:ascii="Arial" w:hAnsi="Arial" w:cs="Arial"/>
                <w:b/>
                <w:bCs/>
              </w:rPr>
            </w:pPr>
            <w:r>
              <w:rPr>
                <w:rFonts w:ascii="Arial" w:hAnsi="Arial" w:cs="Arial"/>
                <w:b/>
                <w:bCs/>
              </w:rPr>
              <w:t>X</w:t>
            </w:r>
          </w:p>
        </w:tc>
        <w:tc>
          <w:tcPr>
            <w:tcW w:w="249" w:type="pct"/>
            <w:vAlign w:val="center"/>
          </w:tcPr>
          <w:p w14:paraId="17FA5161"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9" w:type="pct"/>
            <w:vAlign w:val="center"/>
          </w:tcPr>
          <w:p w14:paraId="7910B4F3"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95" w:type="pct"/>
            <w:vAlign w:val="center"/>
          </w:tcPr>
          <w:p w14:paraId="10FACFC2"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9" w:type="pct"/>
            <w:vAlign w:val="center"/>
          </w:tcPr>
          <w:p w14:paraId="0100F429"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7" w:type="pct"/>
            <w:vAlign w:val="center"/>
          </w:tcPr>
          <w:p w14:paraId="1CA38298" w14:textId="77777777" w:rsidR="00A9615D" w:rsidRPr="004619FD" w:rsidRDefault="00A9615D" w:rsidP="00A9615D">
            <w:pPr>
              <w:jc w:val="center"/>
              <w:rPr>
                <w:rFonts w:ascii="Arial" w:hAnsi="Arial" w:cs="Arial"/>
                <w:b/>
                <w:bCs/>
              </w:rPr>
            </w:pPr>
          </w:p>
        </w:tc>
        <w:tc>
          <w:tcPr>
            <w:tcW w:w="226" w:type="pct"/>
          </w:tcPr>
          <w:p w14:paraId="47D5AF73" w14:textId="77777777" w:rsidR="00A9615D" w:rsidRPr="004619FD" w:rsidRDefault="00A9615D" w:rsidP="00A9615D">
            <w:pPr>
              <w:jc w:val="center"/>
              <w:rPr>
                <w:rFonts w:ascii="Arial" w:hAnsi="Arial" w:cs="Arial"/>
                <w:b/>
                <w:bCs/>
              </w:rPr>
            </w:pPr>
          </w:p>
        </w:tc>
      </w:tr>
      <w:tr w:rsidR="00A9615D" w:rsidRPr="004619FD" w14:paraId="76297E7C" w14:textId="77777777" w:rsidTr="00A9615D">
        <w:trPr>
          <w:trHeight w:val="510"/>
          <w:jc w:val="center"/>
        </w:trPr>
        <w:tc>
          <w:tcPr>
            <w:tcW w:w="1960" w:type="pct"/>
            <w:vAlign w:val="center"/>
          </w:tcPr>
          <w:p w14:paraId="284D1E66" w14:textId="77777777" w:rsidR="00A9615D" w:rsidRPr="004619FD" w:rsidRDefault="00A9615D" w:rsidP="00A9615D">
            <w:pPr>
              <w:jc w:val="center"/>
              <w:rPr>
                <w:shd w:val="clear" w:color="auto" w:fill="FFFFFF"/>
              </w:rPr>
            </w:pPr>
            <w:r w:rsidRPr="00507E5C">
              <w:rPr>
                <w:shd w:val="clear" w:color="auto" w:fill="FFFFFF"/>
              </w:rPr>
              <w:t>Prueba</w:t>
            </w:r>
          </w:p>
        </w:tc>
        <w:tc>
          <w:tcPr>
            <w:tcW w:w="280" w:type="pct"/>
            <w:vAlign w:val="center"/>
          </w:tcPr>
          <w:p w14:paraId="3193F351" w14:textId="77777777" w:rsidR="00A9615D" w:rsidRPr="004619FD" w:rsidRDefault="00A9615D" w:rsidP="00A9615D">
            <w:pPr>
              <w:jc w:val="center"/>
              <w:rPr>
                <w:rFonts w:ascii="Arial" w:hAnsi="Arial" w:cs="Arial"/>
                <w:b/>
                <w:bCs/>
              </w:rPr>
            </w:pPr>
          </w:p>
        </w:tc>
        <w:tc>
          <w:tcPr>
            <w:tcW w:w="253" w:type="pct"/>
            <w:vAlign w:val="center"/>
          </w:tcPr>
          <w:p w14:paraId="13EA301D" w14:textId="77777777" w:rsidR="00A9615D" w:rsidRPr="004619FD" w:rsidRDefault="00A9615D" w:rsidP="00A9615D">
            <w:pPr>
              <w:jc w:val="center"/>
              <w:rPr>
                <w:rFonts w:ascii="Arial" w:hAnsi="Arial" w:cs="Arial"/>
                <w:b/>
                <w:bCs/>
              </w:rPr>
            </w:pPr>
          </w:p>
        </w:tc>
        <w:tc>
          <w:tcPr>
            <w:tcW w:w="249" w:type="pct"/>
            <w:vAlign w:val="center"/>
          </w:tcPr>
          <w:p w14:paraId="1A44792B" w14:textId="77777777" w:rsidR="00A9615D" w:rsidRPr="004619FD" w:rsidRDefault="00A9615D" w:rsidP="00A9615D">
            <w:pPr>
              <w:jc w:val="center"/>
              <w:rPr>
                <w:rFonts w:ascii="Arial" w:hAnsi="Arial" w:cs="Arial"/>
                <w:b/>
                <w:bCs/>
              </w:rPr>
            </w:pPr>
          </w:p>
        </w:tc>
        <w:tc>
          <w:tcPr>
            <w:tcW w:w="248" w:type="pct"/>
            <w:vAlign w:val="center"/>
          </w:tcPr>
          <w:p w14:paraId="4FE915AD" w14:textId="77777777" w:rsidR="00A9615D" w:rsidRPr="004619FD" w:rsidRDefault="00A9615D" w:rsidP="00A9615D">
            <w:pPr>
              <w:jc w:val="center"/>
              <w:rPr>
                <w:rFonts w:ascii="Arial" w:hAnsi="Arial" w:cs="Arial"/>
                <w:b/>
                <w:bCs/>
              </w:rPr>
            </w:pPr>
          </w:p>
        </w:tc>
        <w:tc>
          <w:tcPr>
            <w:tcW w:w="248" w:type="pct"/>
            <w:vAlign w:val="center"/>
          </w:tcPr>
          <w:p w14:paraId="3BF16A62" w14:textId="77777777" w:rsidR="00A9615D" w:rsidRPr="004619FD" w:rsidRDefault="00A9615D" w:rsidP="00A9615D">
            <w:pPr>
              <w:jc w:val="center"/>
              <w:rPr>
                <w:rFonts w:ascii="Arial" w:hAnsi="Arial" w:cs="Arial"/>
                <w:b/>
                <w:bCs/>
              </w:rPr>
            </w:pPr>
          </w:p>
        </w:tc>
        <w:tc>
          <w:tcPr>
            <w:tcW w:w="248" w:type="pct"/>
            <w:vAlign w:val="center"/>
          </w:tcPr>
          <w:p w14:paraId="378B17F4" w14:textId="77777777" w:rsidR="00A9615D" w:rsidRPr="004619FD" w:rsidRDefault="00A9615D" w:rsidP="00A9615D">
            <w:pPr>
              <w:jc w:val="center"/>
              <w:rPr>
                <w:rFonts w:ascii="Arial" w:hAnsi="Arial" w:cs="Arial"/>
                <w:b/>
                <w:bCs/>
              </w:rPr>
            </w:pPr>
          </w:p>
        </w:tc>
        <w:tc>
          <w:tcPr>
            <w:tcW w:w="249" w:type="pct"/>
            <w:vAlign w:val="center"/>
          </w:tcPr>
          <w:p w14:paraId="6E22CA1F" w14:textId="77777777" w:rsidR="00A9615D" w:rsidRPr="004619FD" w:rsidRDefault="00A9615D" w:rsidP="00A9615D">
            <w:pPr>
              <w:jc w:val="center"/>
              <w:rPr>
                <w:rFonts w:ascii="Arial" w:hAnsi="Arial" w:cs="Arial"/>
                <w:b/>
                <w:bCs/>
              </w:rPr>
            </w:pPr>
            <w:r>
              <w:rPr>
                <w:rFonts w:ascii="Arial" w:hAnsi="Arial" w:cs="Arial"/>
                <w:b/>
                <w:bCs/>
              </w:rPr>
              <w:t>X</w:t>
            </w:r>
          </w:p>
        </w:tc>
        <w:tc>
          <w:tcPr>
            <w:tcW w:w="249" w:type="pct"/>
            <w:vAlign w:val="center"/>
          </w:tcPr>
          <w:p w14:paraId="47B10956"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95" w:type="pct"/>
            <w:vAlign w:val="center"/>
          </w:tcPr>
          <w:p w14:paraId="6DC00EAB"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9" w:type="pct"/>
            <w:vAlign w:val="center"/>
          </w:tcPr>
          <w:p w14:paraId="7BFF9B92"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7" w:type="pct"/>
            <w:vAlign w:val="center"/>
          </w:tcPr>
          <w:p w14:paraId="18002E25" w14:textId="77777777" w:rsidR="00A9615D" w:rsidRPr="00507E5C" w:rsidRDefault="00A9615D" w:rsidP="00A9615D">
            <w:pPr>
              <w:jc w:val="center"/>
              <w:rPr>
                <w:rFonts w:ascii="Arial" w:eastAsia="Arial" w:hAnsi="Arial" w:cs="Arial"/>
                <w:b/>
                <w:bCs/>
              </w:rPr>
            </w:pPr>
            <w:r w:rsidRPr="00507E5C">
              <w:rPr>
                <w:rFonts w:ascii="Arial" w:eastAsia="Arial" w:hAnsi="Arial" w:cs="Arial"/>
                <w:b/>
                <w:bCs/>
              </w:rPr>
              <w:t>X</w:t>
            </w:r>
          </w:p>
        </w:tc>
        <w:tc>
          <w:tcPr>
            <w:tcW w:w="226" w:type="pct"/>
            <w:vAlign w:val="center"/>
          </w:tcPr>
          <w:p w14:paraId="59F70FE4" w14:textId="77777777" w:rsidR="00A9615D" w:rsidRPr="00507E5C" w:rsidRDefault="00A9615D" w:rsidP="00A9615D">
            <w:pPr>
              <w:jc w:val="center"/>
              <w:rPr>
                <w:rFonts w:ascii="Arial" w:eastAsia="Arial" w:hAnsi="Arial" w:cs="Arial"/>
                <w:b/>
                <w:bCs/>
              </w:rPr>
            </w:pPr>
          </w:p>
        </w:tc>
      </w:tr>
      <w:tr w:rsidR="00A9615D" w:rsidRPr="004619FD" w14:paraId="0A996634" w14:textId="77777777" w:rsidTr="00A9615D">
        <w:trPr>
          <w:trHeight w:val="510"/>
          <w:jc w:val="center"/>
        </w:trPr>
        <w:tc>
          <w:tcPr>
            <w:tcW w:w="1960" w:type="pct"/>
            <w:vAlign w:val="center"/>
          </w:tcPr>
          <w:p w14:paraId="30E64107" w14:textId="77777777" w:rsidR="00A9615D" w:rsidRPr="004619FD" w:rsidRDefault="00A9615D" w:rsidP="00A9615D">
            <w:pPr>
              <w:jc w:val="center"/>
              <w:rPr>
                <w:shd w:val="clear" w:color="auto" w:fill="FFFFFF"/>
              </w:rPr>
            </w:pPr>
            <w:r w:rsidRPr="00507E5C">
              <w:rPr>
                <w:shd w:val="clear" w:color="auto" w:fill="FFFFFF"/>
              </w:rPr>
              <w:lastRenderedPageBreak/>
              <w:t>Documentación</w:t>
            </w:r>
          </w:p>
        </w:tc>
        <w:tc>
          <w:tcPr>
            <w:tcW w:w="280" w:type="pct"/>
            <w:vAlign w:val="center"/>
          </w:tcPr>
          <w:p w14:paraId="0C596544"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53" w:type="pct"/>
            <w:vAlign w:val="center"/>
          </w:tcPr>
          <w:p w14:paraId="5C8E8C43"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9" w:type="pct"/>
            <w:vAlign w:val="center"/>
          </w:tcPr>
          <w:p w14:paraId="63A7C6C5"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8" w:type="pct"/>
            <w:vAlign w:val="center"/>
          </w:tcPr>
          <w:p w14:paraId="36816B01"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8" w:type="pct"/>
            <w:vAlign w:val="center"/>
          </w:tcPr>
          <w:p w14:paraId="1DF2CD5F"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8" w:type="pct"/>
            <w:vAlign w:val="center"/>
          </w:tcPr>
          <w:p w14:paraId="06BD7E59"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9" w:type="pct"/>
            <w:vAlign w:val="center"/>
          </w:tcPr>
          <w:p w14:paraId="2EA4BEBA"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9" w:type="pct"/>
            <w:vAlign w:val="center"/>
          </w:tcPr>
          <w:p w14:paraId="0135A75D"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95" w:type="pct"/>
            <w:vAlign w:val="center"/>
          </w:tcPr>
          <w:p w14:paraId="02623A56"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9" w:type="pct"/>
            <w:vAlign w:val="center"/>
          </w:tcPr>
          <w:p w14:paraId="0D64946B" w14:textId="77777777" w:rsidR="00A9615D" w:rsidRPr="004619FD" w:rsidRDefault="00A9615D" w:rsidP="00A9615D">
            <w:pPr>
              <w:jc w:val="center"/>
              <w:rPr>
                <w:rFonts w:ascii="Arial" w:hAnsi="Arial" w:cs="Arial"/>
                <w:b/>
                <w:bCs/>
              </w:rPr>
            </w:pPr>
            <w:r w:rsidRPr="00507E5C">
              <w:rPr>
                <w:rFonts w:ascii="Arial" w:eastAsia="Arial" w:hAnsi="Arial" w:cs="Arial"/>
                <w:b/>
                <w:bCs/>
              </w:rPr>
              <w:t>X</w:t>
            </w:r>
          </w:p>
        </w:tc>
        <w:tc>
          <w:tcPr>
            <w:tcW w:w="247" w:type="pct"/>
            <w:vAlign w:val="center"/>
          </w:tcPr>
          <w:p w14:paraId="669E7B0F" w14:textId="77777777" w:rsidR="00A9615D" w:rsidRPr="00507E5C" w:rsidRDefault="00A9615D" w:rsidP="00A9615D">
            <w:pPr>
              <w:jc w:val="center"/>
              <w:rPr>
                <w:rFonts w:ascii="Arial" w:eastAsia="Arial" w:hAnsi="Arial" w:cs="Arial"/>
                <w:b/>
                <w:bCs/>
              </w:rPr>
            </w:pPr>
            <w:r w:rsidRPr="00507E5C">
              <w:rPr>
                <w:rFonts w:ascii="Arial" w:eastAsia="Arial" w:hAnsi="Arial" w:cs="Arial"/>
                <w:b/>
                <w:bCs/>
              </w:rPr>
              <w:t>X</w:t>
            </w:r>
          </w:p>
        </w:tc>
        <w:tc>
          <w:tcPr>
            <w:tcW w:w="226" w:type="pct"/>
            <w:vAlign w:val="center"/>
          </w:tcPr>
          <w:p w14:paraId="68E3EA1E" w14:textId="77777777" w:rsidR="00A9615D" w:rsidRPr="00507E5C" w:rsidRDefault="00A9615D" w:rsidP="00A9615D">
            <w:pPr>
              <w:jc w:val="center"/>
              <w:rPr>
                <w:rFonts w:ascii="Arial" w:eastAsia="Arial" w:hAnsi="Arial" w:cs="Arial"/>
                <w:b/>
                <w:bCs/>
              </w:rPr>
            </w:pPr>
            <w:r w:rsidRPr="00507E5C">
              <w:rPr>
                <w:rFonts w:ascii="Arial" w:eastAsia="Arial" w:hAnsi="Arial" w:cs="Arial"/>
                <w:b/>
                <w:bCs/>
              </w:rPr>
              <w:t>X</w:t>
            </w:r>
          </w:p>
        </w:tc>
      </w:tr>
      <w:tr w:rsidR="00A9615D" w:rsidRPr="004619FD" w14:paraId="56512ACD" w14:textId="77777777" w:rsidTr="00A9615D">
        <w:trPr>
          <w:trHeight w:val="510"/>
          <w:jc w:val="center"/>
        </w:trPr>
        <w:tc>
          <w:tcPr>
            <w:tcW w:w="1960" w:type="pct"/>
            <w:vAlign w:val="center"/>
          </w:tcPr>
          <w:p w14:paraId="39F2A28C" w14:textId="77777777" w:rsidR="00A9615D" w:rsidRPr="00507E5C" w:rsidRDefault="00A9615D" w:rsidP="00A9615D">
            <w:pPr>
              <w:jc w:val="center"/>
              <w:rPr>
                <w:shd w:val="clear" w:color="auto" w:fill="FFFFFF"/>
              </w:rPr>
            </w:pPr>
            <w:r>
              <w:rPr>
                <w:shd w:val="clear" w:color="auto" w:fill="FFFFFF"/>
              </w:rPr>
              <w:t>Informe de Avance</w:t>
            </w:r>
          </w:p>
        </w:tc>
        <w:tc>
          <w:tcPr>
            <w:tcW w:w="280" w:type="pct"/>
            <w:vAlign w:val="center"/>
          </w:tcPr>
          <w:p w14:paraId="2C529D8B" w14:textId="77777777" w:rsidR="00A9615D" w:rsidRPr="00507E5C" w:rsidRDefault="00A9615D" w:rsidP="00A9615D">
            <w:pPr>
              <w:jc w:val="center"/>
              <w:rPr>
                <w:rFonts w:ascii="Arial" w:eastAsia="Arial" w:hAnsi="Arial" w:cs="Arial"/>
                <w:b/>
                <w:bCs/>
              </w:rPr>
            </w:pPr>
          </w:p>
        </w:tc>
        <w:tc>
          <w:tcPr>
            <w:tcW w:w="253" w:type="pct"/>
            <w:vAlign w:val="center"/>
          </w:tcPr>
          <w:p w14:paraId="78729850" w14:textId="77777777" w:rsidR="00A9615D" w:rsidRPr="00507E5C" w:rsidRDefault="00A9615D" w:rsidP="00A9615D">
            <w:pPr>
              <w:jc w:val="center"/>
              <w:rPr>
                <w:rFonts w:ascii="Arial" w:eastAsia="Arial" w:hAnsi="Arial" w:cs="Arial"/>
                <w:b/>
                <w:bCs/>
              </w:rPr>
            </w:pPr>
          </w:p>
        </w:tc>
        <w:tc>
          <w:tcPr>
            <w:tcW w:w="249" w:type="pct"/>
            <w:vAlign w:val="center"/>
          </w:tcPr>
          <w:p w14:paraId="5F4A2574" w14:textId="77777777" w:rsidR="00A9615D" w:rsidRPr="00507E5C" w:rsidRDefault="00A9615D" w:rsidP="00A9615D">
            <w:pPr>
              <w:jc w:val="center"/>
              <w:rPr>
                <w:rFonts w:ascii="Arial" w:eastAsia="Arial" w:hAnsi="Arial" w:cs="Arial"/>
                <w:b/>
                <w:bCs/>
              </w:rPr>
            </w:pPr>
          </w:p>
        </w:tc>
        <w:tc>
          <w:tcPr>
            <w:tcW w:w="248" w:type="pct"/>
            <w:vAlign w:val="center"/>
          </w:tcPr>
          <w:p w14:paraId="3A8BBEAA" w14:textId="77777777" w:rsidR="00A9615D" w:rsidRPr="00507E5C" w:rsidRDefault="00A9615D" w:rsidP="00A9615D">
            <w:pPr>
              <w:jc w:val="center"/>
              <w:rPr>
                <w:rFonts w:ascii="Arial" w:eastAsia="Arial" w:hAnsi="Arial" w:cs="Arial"/>
                <w:b/>
                <w:bCs/>
              </w:rPr>
            </w:pPr>
          </w:p>
        </w:tc>
        <w:tc>
          <w:tcPr>
            <w:tcW w:w="248" w:type="pct"/>
            <w:vAlign w:val="center"/>
          </w:tcPr>
          <w:p w14:paraId="1E1E4C56" w14:textId="77777777" w:rsidR="00A9615D" w:rsidRPr="00507E5C" w:rsidRDefault="00A9615D" w:rsidP="00A9615D">
            <w:pPr>
              <w:jc w:val="center"/>
              <w:rPr>
                <w:rFonts w:ascii="Arial" w:eastAsia="Arial" w:hAnsi="Arial" w:cs="Arial"/>
                <w:b/>
                <w:bCs/>
              </w:rPr>
            </w:pPr>
            <w:r>
              <w:rPr>
                <w:rFonts w:ascii="Arial" w:hAnsi="Arial" w:cs="Arial"/>
                <w:b/>
                <w:bCs/>
              </w:rPr>
              <w:t>X</w:t>
            </w:r>
          </w:p>
        </w:tc>
        <w:tc>
          <w:tcPr>
            <w:tcW w:w="248" w:type="pct"/>
            <w:vAlign w:val="center"/>
          </w:tcPr>
          <w:p w14:paraId="0B634B26" w14:textId="77777777" w:rsidR="00A9615D" w:rsidRPr="00507E5C" w:rsidRDefault="00A9615D" w:rsidP="00A9615D">
            <w:pPr>
              <w:jc w:val="center"/>
              <w:rPr>
                <w:rFonts w:ascii="Arial" w:eastAsia="Arial" w:hAnsi="Arial" w:cs="Arial"/>
                <w:b/>
                <w:bCs/>
              </w:rPr>
            </w:pPr>
          </w:p>
        </w:tc>
        <w:tc>
          <w:tcPr>
            <w:tcW w:w="249" w:type="pct"/>
            <w:vAlign w:val="center"/>
          </w:tcPr>
          <w:p w14:paraId="7B46A45A" w14:textId="77777777" w:rsidR="00A9615D" w:rsidRPr="00507E5C" w:rsidRDefault="00A9615D" w:rsidP="00A9615D">
            <w:pPr>
              <w:jc w:val="center"/>
              <w:rPr>
                <w:rFonts w:ascii="Arial" w:eastAsia="Arial" w:hAnsi="Arial" w:cs="Arial"/>
                <w:b/>
                <w:bCs/>
              </w:rPr>
            </w:pPr>
          </w:p>
        </w:tc>
        <w:tc>
          <w:tcPr>
            <w:tcW w:w="249" w:type="pct"/>
            <w:vAlign w:val="center"/>
          </w:tcPr>
          <w:p w14:paraId="601C0FB2" w14:textId="77777777" w:rsidR="00A9615D" w:rsidRPr="00507E5C" w:rsidRDefault="00A9615D" w:rsidP="00A9615D">
            <w:pPr>
              <w:jc w:val="center"/>
              <w:rPr>
                <w:rFonts w:ascii="Arial" w:eastAsia="Arial" w:hAnsi="Arial" w:cs="Arial"/>
                <w:b/>
                <w:bCs/>
              </w:rPr>
            </w:pPr>
          </w:p>
        </w:tc>
        <w:tc>
          <w:tcPr>
            <w:tcW w:w="295" w:type="pct"/>
            <w:vAlign w:val="center"/>
          </w:tcPr>
          <w:p w14:paraId="2F931B5F" w14:textId="77777777" w:rsidR="00A9615D" w:rsidRPr="00507E5C" w:rsidRDefault="00A9615D" w:rsidP="00A9615D">
            <w:pPr>
              <w:jc w:val="center"/>
              <w:rPr>
                <w:rFonts w:ascii="Arial" w:eastAsia="Arial" w:hAnsi="Arial" w:cs="Arial"/>
                <w:b/>
                <w:bCs/>
              </w:rPr>
            </w:pPr>
            <w:r>
              <w:rPr>
                <w:rFonts w:ascii="Arial" w:hAnsi="Arial" w:cs="Arial"/>
                <w:b/>
                <w:bCs/>
              </w:rPr>
              <w:t>X</w:t>
            </w:r>
          </w:p>
        </w:tc>
        <w:tc>
          <w:tcPr>
            <w:tcW w:w="249" w:type="pct"/>
            <w:vAlign w:val="center"/>
          </w:tcPr>
          <w:p w14:paraId="398DE115" w14:textId="77777777" w:rsidR="00A9615D" w:rsidRPr="00507E5C" w:rsidRDefault="00A9615D" w:rsidP="00A9615D">
            <w:pPr>
              <w:jc w:val="center"/>
              <w:rPr>
                <w:rFonts w:ascii="Arial" w:eastAsia="Arial" w:hAnsi="Arial" w:cs="Arial"/>
                <w:b/>
                <w:bCs/>
              </w:rPr>
            </w:pPr>
          </w:p>
        </w:tc>
        <w:tc>
          <w:tcPr>
            <w:tcW w:w="247" w:type="pct"/>
          </w:tcPr>
          <w:p w14:paraId="1300A6BE" w14:textId="77777777" w:rsidR="00A9615D" w:rsidRPr="00507E5C" w:rsidRDefault="00A9615D" w:rsidP="00A9615D">
            <w:pPr>
              <w:jc w:val="center"/>
              <w:rPr>
                <w:rFonts w:ascii="Arial" w:eastAsia="Arial" w:hAnsi="Arial" w:cs="Arial"/>
                <w:b/>
                <w:bCs/>
              </w:rPr>
            </w:pPr>
          </w:p>
        </w:tc>
        <w:tc>
          <w:tcPr>
            <w:tcW w:w="226" w:type="pct"/>
            <w:vAlign w:val="center"/>
          </w:tcPr>
          <w:p w14:paraId="1B097EC6" w14:textId="1C766E96" w:rsidR="00A9615D" w:rsidRPr="00507E5C" w:rsidRDefault="00A9615D" w:rsidP="00A9615D">
            <w:pPr>
              <w:jc w:val="center"/>
              <w:rPr>
                <w:rFonts w:ascii="Arial" w:eastAsia="Arial" w:hAnsi="Arial" w:cs="Arial"/>
                <w:b/>
                <w:bCs/>
              </w:rPr>
            </w:pPr>
          </w:p>
        </w:tc>
      </w:tr>
      <w:tr w:rsidR="00A9615D" w:rsidRPr="004619FD" w14:paraId="63042C8A" w14:textId="77777777" w:rsidTr="00A9615D">
        <w:trPr>
          <w:trHeight w:val="510"/>
          <w:jc w:val="center"/>
        </w:trPr>
        <w:tc>
          <w:tcPr>
            <w:tcW w:w="1960" w:type="pct"/>
            <w:vAlign w:val="center"/>
          </w:tcPr>
          <w:p w14:paraId="5B153F94" w14:textId="322D9B93" w:rsidR="00A9615D" w:rsidRDefault="00A9615D" w:rsidP="00A9615D">
            <w:pPr>
              <w:jc w:val="center"/>
              <w:rPr>
                <w:shd w:val="clear" w:color="auto" w:fill="FFFFFF"/>
              </w:rPr>
            </w:pPr>
            <w:r>
              <w:rPr>
                <w:shd w:val="clear" w:color="auto" w:fill="FFFFFF"/>
              </w:rPr>
              <w:t>Informe Final</w:t>
            </w:r>
          </w:p>
        </w:tc>
        <w:tc>
          <w:tcPr>
            <w:tcW w:w="280" w:type="pct"/>
            <w:vAlign w:val="center"/>
          </w:tcPr>
          <w:p w14:paraId="5934F95D" w14:textId="77777777" w:rsidR="00A9615D" w:rsidRPr="00507E5C" w:rsidRDefault="00A9615D" w:rsidP="00A9615D">
            <w:pPr>
              <w:jc w:val="center"/>
              <w:rPr>
                <w:rFonts w:ascii="Arial" w:eastAsia="Arial" w:hAnsi="Arial" w:cs="Arial"/>
                <w:b/>
                <w:bCs/>
              </w:rPr>
            </w:pPr>
          </w:p>
        </w:tc>
        <w:tc>
          <w:tcPr>
            <w:tcW w:w="253" w:type="pct"/>
            <w:vAlign w:val="center"/>
          </w:tcPr>
          <w:p w14:paraId="604F5480" w14:textId="77777777" w:rsidR="00A9615D" w:rsidRPr="00507E5C" w:rsidRDefault="00A9615D" w:rsidP="00A9615D">
            <w:pPr>
              <w:jc w:val="center"/>
              <w:rPr>
                <w:rFonts w:ascii="Arial" w:eastAsia="Arial" w:hAnsi="Arial" w:cs="Arial"/>
                <w:b/>
                <w:bCs/>
              </w:rPr>
            </w:pPr>
          </w:p>
        </w:tc>
        <w:tc>
          <w:tcPr>
            <w:tcW w:w="249" w:type="pct"/>
            <w:vAlign w:val="center"/>
          </w:tcPr>
          <w:p w14:paraId="5E69AC08" w14:textId="77777777" w:rsidR="00A9615D" w:rsidRPr="00507E5C" w:rsidRDefault="00A9615D" w:rsidP="00A9615D">
            <w:pPr>
              <w:jc w:val="center"/>
              <w:rPr>
                <w:rFonts w:ascii="Arial" w:eastAsia="Arial" w:hAnsi="Arial" w:cs="Arial"/>
                <w:b/>
                <w:bCs/>
              </w:rPr>
            </w:pPr>
          </w:p>
        </w:tc>
        <w:tc>
          <w:tcPr>
            <w:tcW w:w="248" w:type="pct"/>
            <w:vAlign w:val="center"/>
          </w:tcPr>
          <w:p w14:paraId="16F9A093" w14:textId="77777777" w:rsidR="00A9615D" w:rsidRPr="00507E5C" w:rsidRDefault="00A9615D" w:rsidP="00A9615D">
            <w:pPr>
              <w:jc w:val="center"/>
              <w:rPr>
                <w:rFonts w:ascii="Arial" w:eastAsia="Arial" w:hAnsi="Arial" w:cs="Arial"/>
                <w:b/>
                <w:bCs/>
              </w:rPr>
            </w:pPr>
          </w:p>
        </w:tc>
        <w:tc>
          <w:tcPr>
            <w:tcW w:w="248" w:type="pct"/>
            <w:vAlign w:val="center"/>
          </w:tcPr>
          <w:p w14:paraId="0191EFF0" w14:textId="77777777" w:rsidR="00A9615D" w:rsidRDefault="00A9615D" w:rsidP="00A9615D">
            <w:pPr>
              <w:jc w:val="center"/>
              <w:rPr>
                <w:rFonts w:ascii="Arial" w:hAnsi="Arial" w:cs="Arial"/>
                <w:b/>
                <w:bCs/>
              </w:rPr>
            </w:pPr>
          </w:p>
        </w:tc>
        <w:tc>
          <w:tcPr>
            <w:tcW w:w="248" w:type="pct"/>
            <w:vAlign w:val="center"/>
          </w:tcPr>
          <w:p w14:paraId="56AE7712" w14:textId="77777777" w:rsidR="00A9615D" w:rsidRPr="00507E5C" w:rsidRDefault="00A9615D" w:rsidP="00A9615D">
            <w:pPr>
              <w:jc w:val="center"/>
              <w:rPr>
                <w:rFonts w:ascii="Arial" w:eastAsia="Arial" w:hAnsi="Arial" w:cs="Arial"/>
                <w:b/>
                <w:bCs/>
              </w:rPr>
            </w:pPr>
          </w:p>
        </w:tc>
        <w:tc>
          <w:tcPr>
            <w:tcW w:w="249" w:type="pct"/>
            <w:vAlign w:val="center"/>
          </w:tcPr>
          <w:p w14:paraId="7E1ABFCF" w14:textId="77777777" w:rsidR="00A9615D" w:rsidRPr="00507E5C" w:rsidRDefault="00A9615D" w:rsidP="00A9615D">
            <w:pPr>
              <w:jc w:val="center"/>
              <w:rPr>
                <w:rFonts w:ascii="Arial" w:eastAsia="Arial" w:hAnsi="Arial" w:cs="Arial"/>
                <w:b/>
                <w:bCs/>
              </w:rPr>
            </w:pPr>
          </w:p>
        </w:tc>
        <w:tc>
          <w:tcPr>
            <w:tcW w:w="249" w:type="pct"/>
            <w:vAlign w:val="center"/>
          </w:tcPr>
          <w:p w14:paraId="633D5E6F" w14:textId="77777777" w:rsidR="00A9615D" w:rsidRPr="00507E5C" w:rsidRDefault="00A9615D" w:rsidP="00A9615D">
            <w:pPr>
              <w:jc w:val="center"/>
              <w:rPr>
                <w:rFonts w:ascii="Arial" w:eastAsia="Arial" w:hAnsi="Arial" w:cs="Arial"/>
                <w:b/>
                <w:bCs/>
              </w:rPr>
            </w:pPr>
          </w:p>
        </w:tc>
        <w:tc>
          <w:tcPr>
            <w:tcW w:w="295" w:type="pct"/>
            <w:vAlign w:val="center"/>
          </w:tcPr>
          <w:p w14:paraId="445CBA71" w14:textId="77777777" w:rsidR="00A9615D" w:rsidRDefault="00A9615D" w:rsidP="00A9615D">
            <w:pPr>
              <w:jc w:val="center"/>
              <w:rPr>
                <w:rFonts w:ascii="Arial" w:hAnsi="Arial" w:cs="Arial"/>
                <w:b/>
                <w:bCs/>
              </w:rPr>
            </w:pPr>
          </w:p>
        </w:tc>
        <w:tc>
          <w:tcPr>
            <w:tcW w:w="249" w:type="pct"/>
            <w:vAlign w:val="center"/>
          </w:tcPr>
          <w:p w14:paraId="34694D07" w14:textId="77777777" w:rsidR="00A9615D" w:rsidRPr="00507E5C" w:rsidRDefault="00A9615D" w:rsidP="00A9615D">
            <w:pPr>
              <w:jc w:val="center"/>
              <w:rPr>
                <w:rFonts w:ascii="Arial" w:eastAsia="Arial" w:hAnsi="Arial" w:cs="Arial"/>
                <w:b/>
                <w:bCs/>
              </w:rPr>
            </w:pPr>
          </w:p>
        </w:tc>
        <w:tc>
          <w:tcPr>
            <w:tcW w:w="247" w:type="pct"/>
          </w:tcPr>
          <w:p w14:paraId="46BCE66D" w14:textId="77777777" w:rsidR="00A9615D" w:rsidRPr="00507E5C" w:rsidRDefault="00A9615D" w:rsidP="00A9615D">
            <w:pPr>
              <w:jc w:val="center"/>
              <w:rPr>
                <w:rFonts w:ascii="Arial" w:eastAsia="Arial" w:hAnsi="Arial" w:cs="Arial"/>
                <w:b/>
                <w:bCs/>
              </w:rPr>
            </w:pPr>
          </w:p>
        </w:tc>
        <w:tc>
          <w:tcPr>
            <w:tcW w:w="226" w:type="pct"/>
            <w:vAlign w:val="center"/>
          </w:tcPr>
          <w:p w14:paraId="57E0B81E" w14:textId="407C520E" w:rsidR="00A9615D" w:rsidRPr="00507E5C" w:rsidRDefault="00A9615D" w:rsidP="00A9615D">
            <w:pPr>
              <w:jc w:val="center"/>
              <w:rPr>
                <w:rFonts w:ascii="Arial" w:eastAsia="Arial" w:hAnsi="Arial" w:cs="Arial"/>
                <w:b/>
                <w:bCs/>
              </w:rPr>
            </w:pPr>
            <w:r>
              <w:rPr>
                <w:rFonts w:ascii="Arial" w:hAnsi="Arial" w:cs="Arial"/>
                <w:b/>
                <w:bCs/>
              </w:rPr>
              <w:t>X</w:t>
            </w:r>
          </w:p>
        </w:tc>
      </w:tr>
    </w:tbl>
    <w:p w14:paraId="02E3CF25" w14:textId="2FE535C5" w:rsidR="006B3F7B" w:rsidRDefault="00A9615D">
      <w:pPr>
        <w:pStyle w:val="Ttulo1"/>
        <w:rPr>
          <w:shd w:val="clear" w:color="auto" w:fill="FFFFFF"/>
          <w:lang w:val="es-ES"/>
        </w:rPr>
      </w:pPr>
      <w:r>
        <w:rPr>
          <w:shd w:val="clear" w:color="auto" w:fill="FFFFFF"/>
        </w:rPr>
        <w:t>EQUIPO DE TRABAJO</w:t>
      </w:r>
      <w:r w:rsidR="00507E5C" w:rsidRPr="00507E5C">
        <w:rPr>
          <w:shd w:val="clear" w:color="auto" w:fill="FFFFFF"/>
        </w:rPr>
        <w:t xml:space="preserve"> Y ACTIVIDADES:</w:t>
      </w:r>
    </w:p>
    <w:p w14:paraId="788E7BA8" w14:textId="77777777" w:rsidR="00BA60B2" w:rsidRPr="003D0EA5" w:rsidRDefault="00507E5C" w:rsidP="006F11FB">
      <w:pPr>
        <w:pStyle w:val="Textosinformato"/>
        <w:rPr>
          <w:rFonts w:asciiTheme="minorHAnsi" w:eastAsiaTheme="minorEastAsia" w:hAnsiTheme="minorHAnsi"/>
          <w:sz w:val="22"/>
          <w:szCs w:val="22"/>
          <w:shd w:val="clear" w:color="auto" w:fill="FFFFFF"/>
          <w:lang w:eastAsia="ja-JP"/>
        </w:rPr>
      </w:pPr>
      <w:r w:rsidRPr="003D0EA5">
        <w:rPr>
          <w:rFonts w:asciiTheme="minorHAnsi" w:eastAsiaTheme="minorEastAsia" w:hAnsiTheme="minorHAnsi"/>
          <w:sz w:val="22"/>
          <w:szCs w:val="22"/>
          <w:shd w:val="clear" w:color="auto" w:fill="FFFFFF"/>
          <w:lang w:eastAsia="ja-JP"/>
        </w:rPr>
        <w:t>El equipo está constituido por:</w:t>
      </w:r>
    </w:p>
    <w:p w14:paraId="0D2AC53D" w14:textId="77777777" w:rsidR="00552198" w:rsidRPr="006F11FB" w:rsidRDefault="00507E5C" w:rsidP="004F42F2">
      <w:pPr>
        <w:pStyle w:val="Textosinformato"/>
        <w:numPr>
          <w:ilvl w:val="0"/>
          <w:numId w:val="36"/>
        </w:numPr>
        <w:rPr>
          <w:rFonts w:asciiTheme="minorHAnsi" w:eastAsiaTheme="minorEastAsia" w:hAnsiTheme="minorHAnsi"/>
          <w:sz w:val="22"/>
          <w:szCs w:val="22"/>
          <w:shd w:val="clear" w:color="auto" w:fill="FFFFFF"/>
          <w:lang w:eastAsia="ja-JP"/>
        </w:rPr>
      </w:pPr>
      <w:r w:rsidRPr="003D0EA5">
        <w:rPr>
          <w:rFonts w:asciiTheme="majorHAnsi" w:eastAsiaTheme="majorEastAsia" w:hAnsiTheme="majorHAnsi" w:cstheme="majorBidi"/>
          <w:b/>
          <w:bCs/>
          <w:caps/>
          <w:spacing w:val="4"/>
          <w:sz w:val="22"/>
          <w:szCs w:val="22"/>
          <w:shd w:val="clear" w:color="auto" w:fill="FFFFFF"/>
          <w:lang w:eastAsia="ja-JP"/>
        </w:rPr>
        <w:t>Tutor de</w:t>
      </w:r>
      <w:r w:rsidR="00893D77">
        <w:rPr>
          <w:rFonts w:asciiTheme="majorHAnsi" w:eastAsiaTheme="majorEastAsia" w:hAnsiTheme="majorHAnsi" w:cstheme="majorBidi"/>
          <w:b/>
          <w:bCs/>
          <w:caps/>
          <w:spacing w:val="4"/>
          <w:sz w:val="22"/>
          <w:szCs w:val="22"/>
          <w:shd w:val="clear" w:color="auto" w:fill="FFFFFF"/>
          <w:lang w:eastAsia="ja-JP"/>
        </w:rPr>
        <w:t>L</w:t>
      </w:r>
      <w:r w:rsidRPr="003D0EA5">
        <w:rPr>
          <w:rFonts w:asciiTheme="majorHAnsi" w:eastAsiaTheme="majorEastAsia" w:hAnsiTheme="majorHAnsi" w:cstheme="majorBidi"/>
          <w:b/>
          <w:bCs/>
          <w:caps/>
          <w:spacing w:val="4"/>
          <w:sz w:val="22"/>
          <w:szCs w:val="22"/>
          <w:shd w:val="clear" w:color="auto" w:fill="FFFFFF"/>
          <w:lang w:eastAsia="ja-JP"/>
        </w:rPr>
        <w:t xml:space="preserve"> Proyecto Final:</w:t>
      </w:r>
      <w:r w:rsidRPr="003A58F2">
        <w:rPr>
          <w:rFonts w:ascii="Courier New" w:eastAsia="Courier New" w:hAnsi="Courier New" w:cs="Courier New"/>
        </w:rPr>
        <w:t xml:space="preserve"> </w:t>
      </w:r>
      <w:r w:rsidR="003A58F2" w:rsidRPr="00EB1459">
        <w:rPr>
          <w:rFonts w:asciiTheme="minorHAnsi" w:eastAsiaTheme="minorEastAsia" w:hAnsiTheme="minorHAnsi"/>
          <w:sz w:val="22"/>
          <w:szCs w:val="22"/>
          <w:shd w:val="clear" w:color="auto" w:fill="FFFFFF"/>
          <w:lang w:eastAsia="ja-JP"/>
        </w:rPr>
        <w:t>José Farfán.</w:t>
      </w:r>
      <w:r w:rsidR="003A58F2">
        <w:rPr>
          <w:rFonts w:asciiTheme="minorHAnsi" w:eastAsiaTheme="minorEastAsia" w:hAnsiTheme="minorHAnsi"/>
          <w:sz w:val="22"/>
          <w:szCs w:val="22"/>
          <w:shd w:val="clear" w:color="auto" w:fill="FFFFFF"/>
          <w:lang w:eastAsia="ja-JP"/>
        </w:rPr>
        <w:br/>
      </w:r>
      <w:r w:rsidR="008A279E">
        <w:rPr>
          <w:rFonts w:asciiTheme="minorHAnsi" w:eastAsiaTheme="minorEastAsia" w:hAnsiTheme="minorHAnsi"/>
          <w:sz w:val="22"/>
          <w:szCs w:val="22"/>
          <w:shd w:val="clear" w:color="auto" w:fill="FFFFFF"/>
          <w:lang w:eastAsia="ja-JP"/>
        </w:rPr>
        <w:t>R</w:t>
      </w:r>
      <w:r w:rsidRPr="00AB1F01">
        <w:rPr>
          <w:rFonts w:asciiTheme="minorHAnsi" w:eastAsiaTheme="minorEastAsia" w:hAnsiTheme="minorHAnsi"/>
          <w:sz w:val="22"/>
          <w:szCs w:val="22"/>
          <w:shd w:val="clear" w:color="auto" w:fill="FFFFFF"/>
          <w:lang w:eastAsia="ja-JP"/>
        </w:rPr>
        <w:t>esponsable de dar seguimiento y verificar que cada una de las actividades se realice en tiempo y forma. Brindará orientación e información general sobre la temática desarrollada en el proyecto.</w:t>
      </w:r>
      <w:r w:rsidRPr="003A58F2">
        <w:rPr>
          <w:rFonts w:ascii="Courier New" w:eastAsia="Courier New" w:hAnsi="Courier New" w:cs="Courier New"/>
        </w:rPr>
        <w:t xml:space="preserve"> </w:t>
      </w:r>
    </w:p>
    <w:p w14:paraId="3CDD5A40" w14:textId="1BFA91D8" w:rsidR="006B3F7B" w:rsidRPr="00AB1F01" w:rsidRDefault="00507E5C" w:rsidP="004F42F2">
      <w:pPr>
        <w:pStyle w:val="Textosinformato"/>
        <w:numPr>
          <w:ilvl w:val="0"/>
          <w:numId w:val="36"/>
        </w:numPr>
        <w:rPr>
          <w:rFonts w:asciiTheme="minorHAnsi" w:eastAsiaTheme="minorEastAsia" w:hAnsiTheme="minorHAnsi"/>
          <w:sz w:val="22"/>
          <w:szCs w:val="22"/>
          <w:shd w:val="clear" w:color="auto" w:fill="FFFFFF"/>
          <w:lang w:eastAsia="ja-JP"/>
        </w:rPr>
      </w:pPr>
      <w:r w:rsidRPr="00AB1F01">
        <w:rPr>
          <w:rFonts w:asciiTheme="majorHAnsi" w:eastAsiaTheme="majorEastAsia" w:hAnsiTheme="majorHAnsi" w:cstheme="majorBidi"/>
          <w:b/>
          <w:bCs/>
          <w:caps/>
          <w:spacing w:val="4"/>
          <w:sz w:val="22"/>
          <w:szCs w:val="22"/>
          <w:shd w:val="clear" w:color="auto" w:fill="FFFFFF"/>
          <w:lang w:eastAsia="ja-JP"/>
        </w:rPr>
        <w:t>Asesor</w:t>
      </w:r>
      <w:r w:rsidR="00D27B05">
        <w:rPr>
          <w:rFonts w:asciiTheme="majorHAnsi" w:eastAsiaTheme="majorEastAsia" w:hAnsiTheme="majorHAnsi" w:cstheme="majorBidi"/>
          <w:b/>
          <w:bCs/>
          <w:caps/>
          <w:spacing w:val="4"/>
          <w:sz w:val="22"/>
          <w:szCs w:val="22"/>
          <w:shd w:val="clear" w:color="auto" w:fill="FFFFFF"/>
          <w:lang w:eastAsia="ja-JP"/>
        </w:rPr>
        <w:t>A</w:t>
      </w:r>
      <w:r w:rsidRPr="00AB1F01">
        <w:rPr>
          <w:rFonts w:asciiTheme="majorHAnsi" w:eastAsiaTheme="majorEastAsia" w:hAnsiTheme="majorHAnsi" w:cstheme="majorBidi"/>
          <w:b/>
          <w:bCs/>
          <w:caps/>
          <w:spacing w:val="4"/>
          <w:sz w:val="22"/>
          <w:szCs w:val="22"/>
          <w:shd w:val="clear" w:color="auto" w:fill="FFFFFF"/>
          <w:lang w:eastAsia="ja-JP"/>
        </w:rPr>
        <w:t xml:space="preserve"> </w:t>
      </w:r>
      <w:r w:rsidR="00893D77">
        <w:rPr>
          <w:rFonts w:asciiTheme="majorHAnsi" w:eastAsiaTheme="majorEastAsia" w:hAnsiTheme="majorHAnsi" w:cstheme="majorBidi"/>
          <w:b/>
          <w:bCs/>
          <w:caps/>
          <w:spacing w:val="4"/>
          <w:sz w:val="22"/>
          <w:szCs w:val="22"/>
          <w:shd w:val="clear" w:color="auto" w:fill="FFFFFF"/>
          <w:lang w:eastAsia="ja-JP"/>
        </w:rPr>
        <w:t>METODOLOGIC</w:t>
      </w:r>
      <w:r w:rsidR="00D27B05">
        <w:rPr>
          <w:rFonts w:asciiTheme="majorHAnsi" w:eastAsiaTheme="majorEastAsia" w:hAnsiTheme="majorHAnsi" w:cstheme="majorBidi"/>
          <w:b/>
          <w:bCs/>
          <w:caps/>
          <w:spacing w:val="4"/>
          <w:sz w:val="22"/>
          <w:szCs w:val="22"/>
          <w:shd w:val="clear" w:color="auto" w:fill="FFFFFF"/>
          <w:lang w:eastAsia="ja-JP"/>
        </w:rPr>
        <w:t>A</w:t>
      </w:r>
      <w:r w:rsidR="00893D77">
        <w:rPr>
          <w:rFonts w:asciiTheme="majorHAnsi" w:eastAsiaTheme="majorEastAsia" w:hAnsiTheme="majorHAnsi" w:cstheme="majorBidi"/>
          <w:b/>
          <w:bCs/>
          <w:caps/>
          <w:spacing w:val="4"/>
          <w:sz w:val="22"/>
          <w:szCs w:val="22"/>
          <w:shd w:val="clear" w:color="auto" w:fill="FFFFFF"/>
          <w:lang w:eastAsia="ja-JP"/>
        </w:rPr>
        <w:t xml:space="preserve"> </w:t>
      </w:r>
      <w:r w:rsidRPr="00AB1F01">
        <w:rPr>
          <w:rFonts w:asciiTheme="majorHAnsi" w:eastAsiaTheme="majorEastAsia" w:hAnsiTheme="majorHAnsi" w:cstheme="majorBidi"/>
          <w:b/>
          <w:bCs/>
          <w:caps/>
          <w:spacing w:val="4"/>
          <w:sz w:val="22"/>
          <w:szCs w:val="22"/>
          <w:shd w:val="clear" w:color="auto" w:fill="FFFFFF"/>
          <w:lang w:eastAsia="ja-JP"/>
        </w:rPr>
        <w:t>de</w:t>
      </w:r>
      <w:r w:rsidR="00893D77">
        <w:rPr>
          <w:rFonts w:asciiTheme="majorHAnsi" w:eastAsiaTheme="majorEastAsia" w:hAnsiTheme="majorHAnsi" w:cstheme="majorBidi"/>
          <w:b/>
          <w:bCs/>
          <w:caps/>
          <w:spacing w:val="4"/>
          <w:sz w:val="22"/>
          <w:szCs w:val="22"/>
          <w:shd w:val="clear" w:color="auto" w:fill="FFFFFF"/>
          <w:lang w:eastAsia="ja-JP"/>
        </w:rPr>
        <w:t>L</w:t>
      </w:r>
      <w:r w:rsidRPr="00AB1F01">
        <w:rPr>
          <w:rFonts w:asciiTheme="majorHAnsi" w:eastAsiaTheme="majorEastAsia" w:hAnsiTheme="majorHAnsi" w:cstheme="majorBidi"/>
          <w:b/>
          <w:bCs/>
          <w:caps/>
          <w:spacing w:val="4"/>
          <w:sz w:val="22"/>
          <w:szCs w:val="22"/>
          <w:shd w:val="clear" w:color="auto" w:fill="FFFFFF"/>
          <w:lang w:eastAsia="ja-JP"/>
        </w:rPr>
        <w:t xml:space="preserve"> Proyecto Final:</w:t>
      </w:r>
      <w:r w:rsidRPr="00B10533">
        <w:rPr>
          <w:rFonts w:ascii="Courier New" w:eastAsia="Courier New" w:hAnsi="Courier New" w:cs="Courier New"/>
        </w:rPr>
        <w:t xml:space="preserve"> </w:t>
      </w:r>
      <w:r w:rsidR="003A58F2">
        <w:rPr>
          <w:rFonts w:asciiTheme="minorHAnsi" w:eastAsiaTheme="minorEastAsia" w:hAnsiTheme="minorHAnsi"/>
          <w:sz w:val="22"/>
          <w:szCs w:val="22"/>
          <w:shd w:val="clear" w:color="auto" w:fill="FFFFFF"/>
          <w:lang w:eastAsia="ja-JP"/>
        </w:rPr>
        <w:t>Nélida Cáceres.</w:t>
      </w:r>
    </w:p>
    <w:p w14:paraId="12DC1FB8" w14:textId="77777777" w:rsidR="00893D77" w:rsidRDefault="008A279E" w:rsidP="00946579">
      <w:pPr>
        <w:pStyle w:val="Textosinformato"/>
        <w:ind w:left="720"/>
        <w:jc w:val="both"/>
        <w:rPr>
          <w:rFonts w:asciiTheme="minorHAnsi" w:eastAsiaTheme="minorEastAsia" w:hAnsiTheme="minorHAnsi"/>
          <w:sz w:val="22"/>
          <w:szCs w:val="22"/>
          <w:shd w:val="clear" w:color="auto" w:fill="FFFFFF"/>
          <w:lang w:eastAsia="ja-JP"/>
        </w:rPr>
      </w:pPr>
      <w:r>
        <w:rPr>
          <w:rFonts w:asciiTheme="minorHAnsi" w:eastAsiaTheme="minorEastAsia" w:hAnsiTheme="minorHAnsi"/>
          <w:sz w:val="22"/>
          <w:szCs w:val="22"/>
          <w:shd w:val="clear" w:color="auto" w:fill="FFFFFF"/>
          <w:lang w:eastAsia="ja-JP"/>
        </w:rPr>
        <w:t>R</w:t>
      </w:r>
      <w:r w:rsidR="003B0459" w:rsidRPr="00AB1F01">
        <w:rPr>
          <w:rFonts w:asciiTheme="minorHAnsi" w:eastAsiaTheme="minorEastAsia" w:hAnsiTheme="minorHAnsi"/>
          <w:sz w:val="22"/>
          <w:szCs w:val="22"/>
          <w:shd w:val="clear" w:color="auto" w:fill="FFFFFF"/>
          <w:lang w:eastAsia="ja-JP"/>
        </w:rPr>
        <w:t xml:space="preserve">esponsable de brindar la orientación y el apoyo necesario para dar cumplimiento a todos los aspectos </w:t>
      </w:r>
      <w:r w:rsidR="00B01B57">
        <w:rPr>
          <w:rFonts w:asciiTheme="minorHAnsi" w:eastAsiaTheme="minorEastAsia" w:hAnsiTheme="minorHAnsi"/>
          <w:sz w:val="22"/>
          <w:szCs w:val="22"/>
          <w:shd w:val="clear" w:color="auto" w:fill="FFFFFF"/>
          <w:lang w:eastAsia="ja-JP"/>
        </w:rPr>
        <w:t>metodológicos</w:t>
      </w:r>
      <w:r w:rsidR="003B0459" w:rsidRPr="00AB1F01">
        <w:rPr>
          <w:rFonts w:asciiTheme="minorHAnsi" w:eastAsiaTheme="minorEastAsia" w:hAnsiTheme="minorHAnsi"/>
          <w:sz w:val="22"/>
          <w:szCs w:val="22"/>
          <w:shd w:val="clear" w:color="auto" w:fill="FFFFFF"/>
          <w:lang w:eastAsia="ja-JP"/>
        </w:rPr>
        <w:t xml:space="preserve"> específicos derivados del Proyecto Final.</w:t>
      </w:r>
    </w:p>
    <w:p w14:paraId="21B9A0D9" w14:textId="77777777" w:rsidR="006B3F7B" w:rsidRPr="00AB1F01" w:rsidRDefault="00507E5C" w:rsidP="00946579">
      <w:pPr>
        <w:pStyle w:val="Textosinformato"/>
        <w:numPr>
          <w:ilvl w:val="0"/>
          <w:numId w:val="36"/>
        </w:numPr>
        <w:jc w:val="both"/>
        <w:rPr>
          <w:rFonts w:asciiTheme="minorHAnsi" w:eastAsiaTheme="minorEastAsia" w:hAnsiTheme="minorHAnsi"/>
          <w:sz w:val="22"/>
          <w:szCs w:val="22"/>
          <w:shd w:val="clear" w:color="auto" w:fill="FFFFFF"/>
          <w:lang w:eastAsia="ja-JP"/>
        </w:rPr>
      </w:pPr>
      <w:r w:rsidRPr="00AB1F01">
        <w:rPr>
          <w:rFonts w:asciiTheme="majorHAnsi" w:eastAsiaTheme="majorEastAsia" w:hAnsiTheme="majorHAnsi" w:cstheme="majorBidi"/>
          <w:b/>
          <w:bCs/>
          <w:caps/>
          <w:spacing w:val="4"/>
          <w:sz w:val="22"/>
          <w:szCs w:val="22"/>
          <w:shd w:val="clear" w:color="auto" w:fill="FFFFFF"/>
          <w:lang w:eastAsia="ja-JP"/>
        </w:rPr>
        <w:t>As</w:t>
      </w:r>
      <w:r w:rsidR="00893D77">
        <w:rPr>
          <w:rFonts w:asciiTheme="majorHAnsi" w:eastAsiaTheme="majorEastAsia" w:hAnsiTheme="majorHAnsi" w:cstheme="majorBidi"/>
          <w:b/>
          <w:bCs/>
          <w:caps/>
          <w:spacing w:val="4"/>
          <w:sz w:val="22"/>
          <w:szCs w:val="22"/>
          <w:shd w:val="clear" w:color="auto" w:fill="FFFFFF"/>
          <w:lang w:eastAsia="ja-JP"/>
        </w:rPr>
        <w:t>ESOR INFORMATICO</w:t>
      </w:r>
      <w:r w:rsidRPr="00AB1F01">
        <w:rPr>
          <w:rFonts w:asciiTheme="majorHAnsi" w:eastAsiaTheme="majorEastAsia" w:hAnsiTheme="majorHAnsi" w:cstheme="majorBidi"/>
          <w:b/>
          <w:bCs/>
          <w:caps/>
          <w:spacing w:val="4"/>
          <w:sz w:val="22"/>
          <w:szCs w:val="22"/>
          <w:shd w:val="clear" w:color="auto" w:fill="FFFFFF"/>
          <w:lang w:eastAsia="ja-JP"/>
        </w:rPr>
        <w:t xml:space="preserve"> de</w:t>
      </w:r>
      <w:r w:rsidR="00893D77">
        <w:rPr>
          <w:rFonts w:asciiTheme="majorHAnsi" w:eastAsiaTheme="majorEastAsia" w:hAnsiTheme="majorHAnsi" w:cstheme="majorBidi"/>
          <w:b/>
          <w:bCs/>
          <w:caps/>
          <w:spacing w:val="4"/>
          <w:sz w:val="22"/>
          <w:szCs w:val="22"/>
          <w:shd w:val="clear" w:color="auto" w:fill="FFFFFF"/>
          <w:lang w:eastAsia="ja-JP"/>
        </w:rPr>
        <w:t>L</w:t>
      </w:r>
      <w:r w:rsidRPr="00AB1F01">
        <w:rPr>
          <w:rFonts w:asciiTheme="majorHAnsi" w:eastAsiaTheme="majorEastAsia" w:hAnsiTheme="majorHAnsi" w:cstheme="majorBidi"/>
          <w:b/>
          <w:bCs/>
          <w:caps/>
          <w:spacing w:val="4"/>
          <w:sz w:val="22"/>
          <w:szCs w:val="22"/>
          <w:shd w:val="clear" w:color="auto" w:fill="FFFFFF"/>
          <w:lang w:eastAsia="ja-JP"/>
        </w:rPr>
        <w:t xml:space="preserve"> Proyecto Final:</w:t>
      </w:r>
      <w:r w:rsidRPr="00507E5C">
        <w:rPr>
          <w:rFonts w:ascii="Courier New" w:eastAsia="Courier New" w:hAnsi="Courier New" w:cs="Courier New"/>
        </w:rPr>
        <w:t xml:space="preserve"> </w:t>
      </w:r>
      <w:r w:rsidRPr="00AB1F01">
        <w:rPr>
          <w:rFonts w:asciiTheme="minorHAnsi" w:eastAsiaTheme="minorEastAsia" w:hAnsiTheme="minorHAnsi"/>
          <w:sz w:val="22"/>
          <w:szCs w:val="22"/>
          <w:shd w:val="clear" w:color="auto" w:fill="FFFFFF"/>
          <w:lang w:eastAsia="ja-JP"/>
        </w:rPr>
        <w:t>Julio Tentor.</w:t>
      </w:r>
    </w:p>
    <w:p w14:paraId="695C77DA" w14:textId="77777777" w:rsidR="00893D77" w:rsidRDefault="008A279E" w:rsidP="00946579">
      <w:pPr>
        <w:pStyle w:val="Textosinformato"/>
        <w:ind w:left="720"/>
        <w:jc w:val="both"/>
        <w:rPr>
          <w:rFonts w:asciiTheme="minorHAnsi" w:eastAsiaTheme="minorEastAsia" w:hAnsiTheme="minorHAnsi"/>
          <w:sz w:val="22"/>
          <w:szCs w:val="22"/>
          <w:shd w:val="clear" w:color="auto" w:fill="FFFFFF"/>
          <w:lang w:eastAsia="ja-JP"/>
        </w:rPr>
      </w:pPr>
      <w:r>
        <w:rPr>
          <w:rFonts w:asciiTheme="minorHAnsi" w:eastAsiaTheme="minorEastAsia" w:hAnsiTheme="minorHAnsi"/>
          <w:sz w:val="22"/>
          <w:szCs w:val="22"/>
          <w:shd w:val="clear" w:color="auto" w:fill="FFFFFF"/>
          <w:lang w:eastAsia="ja-JP"/>
        </w:rPr>
        <w:t>R</w:t>
      </w:r>
      <w:r w:rsidR="00DB1378" w:rsidRPr="00AB1F01">
        <w:rPr>
          <w:rFonts w:asciiTheme="minorHAnsi" w:eastAsiaTheme="minorEastAsia" w:hAnsiTheme="minorHAnsi"/>
          <w:sz w:val="22"/>
          <w:szCs w:val="22"/>
          <w:shd w:val="clear" w:color="auto" w:fill="FFFFFF"/>
          <w:lang w:eastAsia="ja-JP"/>
        </w:rPr>
        <w:t>esponsable de brindar el apoyo necesario para dar cumplimiento a todos los as</w:t>
      </w:r>
      <w:r w:rsidR="00BE0F04" w:rsidRPr="00AB1F01">
        <w:rPr>
          <w:rFonts w:asciiTheme="minorHAnsi" w:eastAsiaTheme="minorEastAsia" w:hAnsiTheme="minorHAnsi"/>
          <w:sz w:val="22"/>
          <w:szCs w:val="22"/>
          <w:shd w:val="clear" w:color="auto" w:fill="FFFFFF"/>
          <w:lang w:eastAsia="ja-JP"/>
        </w:rPr>
        <w:t xml:space="preserve">pectos </w:t>
      </w:r>
      <w:r w:rsidR="00B01B57">
        <w:rPr>
          <w:rFonts w:asciiTheme="minorHAnsi" w:eastAsiaTheme="minorEastAsia" w:hAnsiTheme="minorHAnsi"/>
          <w:sz w:val="22"/>
          <w:szCs w:val="22"/>
          <w:shd w:val="clear" w:color="auto" w:fill="FFFFFF"/>
          <w:lang w:eastAsia="ja-JP"/>
        </w:rPr>
        <w:t xml:space="preserve">de programación y las herramientas </w:t>
      </w:r>
      <w:r w:rsidR="00DB1378" w:rsidRPr="00AB1F01">
        <w:rPr>
          <w:rFonts w:asciiTheme="minorHAnsi" w:eastAsiaTheme="minorEastAsia" w:hAnsiTheme="minorHAnsi"/>
          <w:sz w:val="22"/>
          <w:szCs w:val="22"/>
          <w:shd w:val="clear" w:color="auto" w:fill="FFFFFF"/>
          <w:lang w:eastAsia="ja-JP"/>
        </w:rPr>
        <w:t>derivados del Proyecto Final.</w:t>
      </w:r>
      <w:r w:rsidR="00893D77">
        <w:rPr>
          <w:rFonts w:asciiTheme="minorHAnsi" w:eastAsiaTheme="minorEastAsia" w:hAnsiTheme="minorHAnsi"/>
          <w:sz w:val="22"/>
          <w:szCs w:val="22"/>
          <w:shd w:val="clear" w:color="auto" w:fill="FFFFFF"/>
          <w:lang w:eastAsia="ja-JP"/>
        </w:rPr>
        <w:t xml:space="preserve"> </w:t>
      </w:r>
    </w:p>
    <w:p w14:paraId="3122887E" w14:textId="52B62F5B" w:rsidR="00D27B05" w:rsidRPr="00280097" w:rsidRDefault="00893D77" w:rsidP="00946579">
      <w:pPr>
        <w:pStyle w:val="Textosinformato"/>
        <w:numPr>
          <w:ilvl w:val="0"/>
          <w:numId w:val="41"/>
        </w:numPr>
        <w:jc w:val="both"/>
        <w:rPr>
          <w:rFonts w:asciiTheme="minorHAnsi" w:eastAsiaTheme="minorEastAsia" w:hAnsiTheme="minorHAnsi"/>
          <w:b/>
          <w:sz w:val="22"/>
          <w:szCs w:val="22"/>
          <w:shd w:val="clear" w:color="auto" w:fill="FFFFFF"/>
          <w:lang w:eastAsia="ja-JP"/>
        </w:rPr>
      </w:pPr>
      <w:r w:rsidRPr="00A25994">
        <w:rPr>
          <w:rFonts w:asciiTheme="minorHAnsi" w:eastAsiaTheme="minorEastAsia" w:hAnsiTheme="minorHAnsi"/>
          <w:b/>
          <w:sz w:val="22"/>
          <w:szCs w:val="22"/>
          <w:shd w:val="clear" w:color="auto" w:fill="FFFFFF"/>
          <w:lang w:eastAsia="ja-JP"/>
        </w:rPr>
        <w:t>EXPERT</w:t>
      </w:r>
      <w:r w:rsidR="00D27B05">
        <w:rPr>
          <w:rFonts w:asciiTheme="minorHAnsi" w:eastAsiaTheme="minorEastAsia" w:hAnsiTheme="minorHAnsi"/>
          <w:b/>
          <w:sz w:val="22"/>
          <w:szCs w:val="22"/>
          <w:shd w:val="clear" w:color="auto" w:fill="FFFFFF"/>
          <w:lang w:eastAsia="ja-JP"/>
        </w:rPr>
        <w:t>A</w:t>
      </w:r>
      <w:r w:rsidR="004F42F2">
        <w:rPr>
          <w:rFonts w:asciiTheme="minorHAnsi" w:eastAsiaTheme="minorEastAsia" w:hAnsiTheme="minorHAnsi"/>
          <w:b/>
          <w:sz w:val="22"/>
          <w:szCs w:val="22"/>
          <w:shd w:val="clear" w:color="auto" w:fill="FFFFFF"/>
          <w:lang w:eastAsia="ja-JP"/>
        </w:rPr>
        <w:t xml:space="preserve"> EN EDUCACIÓN </w:t>
      </w:r>
      <w:r w:rsidR="004776A3">
        <w:rPr>
          <w:rFonts w:asciiTheme="minorHAnsi" w:eastAsiaTheme="minorEastAsia" w:hAnsiTheme="minorHAnsi"/>
          <w:b/>
          <w:sz w:val="22"/>
          <w:szCs w:val="22"/>
          <w:shd w:val="clear" w:color="auto" w:fill="FFFFFF"/>
          <w:lang w:eastAsia="ja-JP"/>
        </w:rPr>
        <w:t>ESPECIAL</w:t>
      </w:r>
      <w:r w:rsidR="004776A3" w:rsidRPr="00A25994">
        <w:rPr>
          <w:rFonts w:asciiTheme="minorHAnsi" w:eastAsiaTheme="minorEastAsia" w:hAnsiTheme="minorHAnsi"/>
          <w:b/>
          <w:sz w:val="22"/>
          <w:szCs w:val="22"/>
          <w:shd w:val="clear" w:color="auto" w:fill="FFFFFF"/>
          <w:lang w:eastAsia="ja-JP"/>
        </w:rPr>
        <w:t>:</w:t>
      </w:r>
      <w:r w:rsidRPr="00A25994">
        <w:rPr>
          <w:rFonts w:asciiTheme="minorHAnsi" w:eastAsiaTheme="minorEastAsia" w:hAnsiTheme="minorHAnsi"/>
          <w:b/>
          <w:sz w:val="22"/>
          <w:szCs w:val="22"/>
          <w:shd w:val="clear" w:color="auto" w:fill="FFFFFF"/>
          <w:lang w:eastAsia="ja-JP"/>
        </w:rPr>
        <w:t xml:space="preserve"> </w:t>
      </w:r>
      <w:r w:rsidRPr="00A25994">
        <w:rPr>
          <w:rFonts w:asciiTheme="minorHAnsi" w:eastAsiaTheme="minorEastAsia" w:hAnsiTheme="minorHAnsi"/>
          <w:sz w:val="22"/>
          <w:szCs w:val="22"/>
          <w:shd w:val="clear" w:color="auto" w:fill="FFFFFF"/>
          <w:lang w:eastAsia="ja-JP"/>
        </w:rPr>
        <w:t>Hilda Herrera</w:t>
      </w:r>
      <w:r w:rsidR="00D27B05">
        <w:rPr>
          <w:rFonts w:asciiTheme="minorHAnsi" w:eastAsiaTheme="minorEastAsia" w:hAnsiTheme="minorHAnsi"/>
          <w:sz w:val="22"/>
          <w:szCs w:val="22"/>
          <w:shd w:val="clear" w:color="auto" w:fill="FFFFFF"/>
          <w:lang w:eastAsia="ja-JP"/>
        </w:rPr>
        <w:t>.</w:t>
      </w:r>
    </w:p>
    <w:p w14:paraId="2B7DBC6C" w14:textId="6B0A88F5" w:rsidR="00D27B05" w:rsidRDefault="00D27B05" w:rsidP="00280097">
      <w:pPr>
        <w:pStyle w:val="Textosinformato"/>
        <w:ind w:left="720"/>
        <w:jc w:val="both"/>
        <w:rPr>
          <w:rFonts w:asciiTheme="minorHAnsi" w:eastAsiaTheme="minorEastAsia" w:hAnsiTheme="minorHAnsi"/>
          <w:sz w:val="22"/>
          <w:szCs w:val="22"/>
          <w:shd w:val="clear" w:color="auto" w:fill="FFFFFF"/>
          <w:lang w:eastAsia="ja-JP"/>
        </w:rPr>
      </w:pPr>
      <w:r>
        <w:rPr>
          <w:rFonts w:asciiTheme="minorHAnsi" w:eastAsiaTheme="minorEastAsia" w:hAnsiTheme="minorHAnsi"/>
          <w:sz w:val="22"/>
          <w:szCs w:val="22"/>
          <w:shd w:val="clear" w:color="auto" w:fill="FFFFFF"/>
          <w:lang w:eastAsia="ja-JP"/>
        </w:rPr>
        <w:t>Responsable de la clasificación, planificación, catalogación y orientación de las tareas y formas de comunicación de las personas con TEA.</w:t>
      </w:r>
    </w:p>
    <w:p w14:paraId="31F32BD9" w14:textId="48F3434E" w:rsidR="00D27B05" w:rsidRPr="00280097" w:rsidRDefault="00D27B05" w:rsidP="00280097">
      <w:pPr>
        <w:pStyle w:val="Textosinformato"/>
        <w:numPr>
          <w:ilvl w:val="0"/>
          <w:numId w:val="36"/>
        </w:numPr>
        <w:jc w:val="both"/>
        <w:rPr>
          <w:rFonts w:asciiTheme="minorHAnsi" w:eastAsiaTheme="minorEastAsia" w:hAnsiTheme="minorHAnsi"/>
          <w:b/>
          <w:sz w:val="22"/>
          <w:szCs w:val="22"/>
          <w:shd w:val="clear" w:color="auto" w:fill="FFFFFF"/>
          <w:lang w:eastAsia="ja-JP"/>
        </w:rPr>
      </w:pPr>
      <w:r>
        <w:rPr>
          <w:rFonts w:asciiTheme="minorHAnsi" w:eastAsiaTheme="minorEastAsia" w:hAnsiTheme="minorHAnsi"/>
          <w:b/>
          <w:sz w:val="22"/>
          <w:szCs w:val="22"/>
          <w:shd w:val="clear" w:color="auto" w:fill="FFFFFF"/>
          <w:lang w:eastAsia="ja-JP"/>
        </w:rPr>
        <w:t xml:space="preserve">EXPERTA EN CIENCIAS DE LA EDUCACIÓN: </w:t>
      </w:r>
      <w:r w:rsidR="00DD161B">
        <w:rPr>
          <w:rFonts w:asciiTheme="minorHAnsi" w:eastAsiaTheme="minorEastAsia" w:hAnsiTheme="minorHAnsi"/>
          <w:sz w:val="22"/>
          <w:szCs w:val="22"/>
          <w:shd w:val="clear" w:color="auto" w:fill="FFFFFF"/>
          <w:lang w:eastAsia="ja-JP"/>
        </w:rPr>
        <w:t xml:space="preserve">Fabiola </w:t>
      </w:r>
      <w:r>
        <w:rPr>
          <w:rFonts w:asciiTheme="minorHAnsi" w:eastAsiaTheme="minorEastAsia" w:hAnsiTheme="minorHAnsi"/>
          <w:sz w:val="22"/>
          <w:szCs w:val="22"/>
          <w:shd w:val="clear" w:color="auto" w:fill="FFFFFF"/>
          <w:lang w:eastAsia="ja-JP"/>
        </w:rPr>
        <w:t>Córdoba.</w:t>
      </w:r>
    </w:p>
    <w:p w14:paraId="057092A4" w14:textId="4A5D856A" w:rsidR="00D27B05" w:rsidRPr="00280097" w:rsidRDefault="00C247C7" w:rsidP="00280097">
      <w:pPr>
        <w:pStyle w:val="Textosinformato"/>
        <w:ind w:left="720"/>
        <w:jc w:val="both"/>
        <w:rPr>
          <w:rFonts w:asciiTheme="minorHAnsi" w:eastAsiaTheme="minorEastAsia" w:hAnsiTheme="minorHAnsi"/>
          <w:sz w:val="22"/>
          <w:szCs w:val="22"/>
          <w:shd w:val="clear" w:color="auto" w:fill="FFFFFF"/>
          <w:lang w:val="es-ES" w:eastAsia="ja-JP"/>
        </w:rPr>
      </w:pPr>
      <w:r>
        <w:rPr>
          <w:rFonts w:asciiTheme="minorHAnsi" w:eastAsiaTheme="minorEastAsia" w:hAnsiTheme="minorHAnsi"/>
          <w:sz w:val="22"/>
          <w:szCs w:val="22"/>
          <w:shd w:val="clear" w:color="auto" w:fill="FFFFFF"/>
          <w:lang w:eastAsia="ja-JP"/>
        </w:rPr>
        <w:t>Responsable de la p</w:t>
      </w:r>
      <w:r w:rsidRPr="00C247C7">
        <w:rPr>
          <w:rFonts w:asciiTheme="minorHAnsi" w:eastAsiaTheme="minorEastAsia" w:hAnsiTheme="minorHAnsi"/>
          <w:sz w:val="22"/>
          <w:szCs w:val="22"/>
          <w:shd w:val="clear" w:color="auto" w:fill="FFFFFF"/>
          <w:lang w:eastAsia="ja-JP"/>
        </w:rPr>
        <w:t>lanifica</w:t>
      </w:r>
      <w:r>
        <w:rPr>
          <w:rFonts w:asciiTheme="minorHAnsi" w:eastAsiaTheme="minorEastAsia" w:hAnsiTheme="minorHAnsi"/>
          <w:sz w:val="22"/>
          <w:szCs w:val="22"/>
          <w:shd w:val="clear" w:color="auto" w:fill="FFFFFF"/>
          <w:lang w:eastAsia="ja-JP"/>
        </w:rPr>
        <w:t>ción</w:t>
      </w:r>
      <w:r w:rsidRPr="00C247C7">
        <w:rPr>
          <w:rFonts w:asciiTheme="minorHAnsi" w:eastAsiaTheme="minorEastAsia" w:hAnsiTheme="minorHAnsi"/>
          <w:sz w:val="22"/>
          <w:szCs w:val="22"/>
          <w:shd w:val="clear" w:color="auto" w:fill="FFFFFF"/>
          <w:lang w:eastAsia="ja-JP"/>
        </w:rPr>
        <w:t>, conduc</w:t>
      </w:r>
      <w:r>
        <w:rPr>
          <w:rFonts w:asciiTheme="minorHAnsi" w:eastAsiaTheme="minorEastAsia" w:hAnsiTheme="minorHAnsi"/>
          <w:sz w:val="22"/>
          <w:szCs w:val="22"/>
          <w:shd w:val="clear" w:color="auto" w:fill="FFFFFF"/>
          <w:lang w:eastAsia="ja-JP"/>
        </w:rPr>
        <w:t>ción</w:t>
      </w:r>
      <w:r w:rsidRPr="00C247C7">
        <w:rPr>
          <w:rFonts w:asciiTheme="minorHAnsi" w:eastAsiaTheme="minorEastAsia" w:hAnsiTheme="minorHAnsi"/>
          <w:sz w:val="22"/>
          <w:szCs w:val="22"/>
          <w:shd w:val="clear" w:color="auto" w:fill="FFFFFF"/>
          <w:lang w:eastAsia="ja-JP"/>
        </w:rPr>
        <w:t xml:space="preserve"> y evalua</w:t>
      </w:r>
      <w:r>
        <w:rPr>
          <w:rFonts w:asciiTheme="minorHAnsi" w:eastAsiaTheme="minorEastAsia" w:hAnsiTheme="minorHAnsi"/>
          <w:sz w:val="22"/>
          <w:szCs w:val="22"/>
          <w:shd w:val="clear" w:color="auto" w:fill="FFFFFF"/>
          <w:lang w:eastAsia="ja-JP"/>
        </w:rPr>
        <w:t>ción de</w:t>
      </w:r>
      <w:r w:rsidRPr="00C247C7">
        <w:rPr>
          <w:rFonts w:asciiTheme="minorHAnsi" w:eastAsiaTheme="minorEastAsia" w:hAnsiTheme="minorHAnsi"/>
          <w:sz w:val="22"/>
          <w:szCs w:val="22"/>
          <w:shd w:val="clear" w:color="auto" w:fill="FFFFFF"/>
          <w:lang w:eastAsia="ja-JP"/>
        </w:rPr>
        <w:t xml:space="preserve"> procesos de enseñanza-aprendizaje destinados a personas con necesidades especiales.</w:t>
      </w:r>
    </w:p>
    <w:p w14:paraId="1B6EC9ED" w14:textId="0E35097B" w:rsidR="00946579" w:rsidRPr="00946579" w:rsidRDefault="00D27B05" w:rsidP="00946579">
      <w:pPr>
        <w:pStyle w:val="Textosinformato"/>
        <w:numPr>
          <w:ilvl w:val="0"/>
          <w:numId w:val="41"/>
        </w:numPr>
        <w:jc w:val="both"/>
        <w:rPr>
          <w:rFonts w:asciiTheme="minorHAnsi" w:eastAsiaTheme="minorEastAsia" w:hAnsiTheme="minorHAnsi"/>
          <w:b/>
          <w:sz w:val="22"/>
          <w:szCs w:val="22"/>
          <w:shd w:val="clear" w:color="auto" w:fill="FFFFFF"/>
          <w:lang w:eastAsia="ja-JP"/>
        </w:rPr>
      </w:pPr>
      <w:r>
        <w:rPr>
          <w:rFonts w:asciiTheme="minorHAnsi" w:eastAsiaTheme="minorEastAsia" w:hAnsiTheme="minorHAnsi"/>
          <w:b/>
          <w:sz w:val="22"/>
          <w:szCs w:val="22"/>
          <w:shd w:val="clear" w:color="auto" w:fill="FFFFFF"/>
          <w:lang w:eastAsia="ja-JP"/>
        </w:rPr>
        <w:t>PROFESIONAL EN EDUCACIÓN ESPECIAL:</w:t>
      </w:r>
      <w:r w:rsidR="004F42F2">
        <w:rPr>
          <w:rFonts w:asciiTheme="minorHAnsi" w:eastAsiaTheme="minorEastAsia" w:hAnsiTheme="minorHAnsi"/>
          <w:sz w:val="22"/>
          <w:szCs w:val="22"/>
          <w:shd w:val="clear" w:color="auto" w:fill="FFFFFF"/>
          <w:lang w:eastAsia="ja-JP"/>
        </w:rPr>
        <w:t xml:space="preserve"> </w:t>
      </w:r>
      <w:r w:rsidR="004F42F2" w:rsidRPr="00A25994">
        <w:rPr>
          <w:rFonts w:asciiTheme="minorHAnsi" w:eastAsiaTheme="minorEastAsia" w:hAnsiTheme="minorHAnsi"/>
          <w:sz w:val="22"/>
          <w:szCs w:val="22"/>
          <w:shd w:val="clear" w:color="auto" w:fill="FFFFFF"/>
          <w:lang w:eastAsia="ja-JP"/>
        </w:rPr>
        <w:t>Marcela López</w:t>
      </w:r>
      <w:r w:rsidR="004F42F2">
        <w:rPr>
          <w:rFonts w:asciiTheme="minorHAnsi" w:eastAsiaTheme="minorEastAsia" w:hAnsiTheme="minorHAnsi"/>
          <w:sz w:val="22"/>
          <w:szCs w:val="22"/>
          <w:shd w:val="clear" w:color="auto" w:fill="FFFFFF"/>
          <w:lang w:eastAsia="ja-JP"/>
        </w:rPr>
        <w:t>.</w:t>
      </w:r>
    </w:p>
    <w:p w14:paraId="73959281" w14:textId="22A4D50C" w:rsidR="00893D77" w:rsidRPr="00280097" w:rsidRDefault="00C247C7" w:rsidP="00280097">
      <w:pPr>
        <w:pStyle w:val="Textosinformato"/>
        <w:ind w:left="720"/>
        <w:rPr>
          <w:rFonts w:asciiTheme="minorHAnsi" w:eastAsiaTheme="minorEastAsia" w:hAnsiTheme="minorHAnsi"/>
          <w:sz w:val="22"/>
          <w:szCs w:val="22"/>
          <w:shd w:val="clear" w:color="auto" w:fill="FFFFFF"/>
          <w:lang w:eastAsia="ja-JP"/>
        </w:rPr>
      </w:pPr>
      <w:r>
        <w:rPr>
          <w:rFonts w:asciiTheme="minorHAnsi" w:eastAsiaTheme="minorEastAsia" w:hAnsiTheme="minorHAnsi"/>
          <w:sz w:val="22"/>
          <w:szCs w:val="22"/>
          <w:shd w:val="clear" w:color="auto" w:fill="FFFFFF"/>
          <w:lang w:eastAsia="ja-JP"/>
        </w:rPr>
        <w:t xml:space="preserve">Responsable </w:t>
      </w:r>
      <w:r w:rsidR="00EF5D9A">
        <w:rPr>
          <w:rFonts w:asciiTheme="minorHAnsi" w:eastAsiaTheme="minorEastAsia" w:hAnsiTheme="minorHAnsi"/>
          <w:sz w:val="22"/>
          <w:szCs w:val="22"/>
          <w:shd w:val="clear" w:color="auto" w:fill="FFFFFF"/>
          <w:lang w:eastAsia="ja-JP"/>
        </w:rPr>
        <w:t xml:space="preserve">de explicar la terminología usada. Proporcionar detalles omitidos en los documentos, pero cruciales para un entendimiento global de la tarea. Señalar los puntos </w:t>
      </w:r>
      <w:r w:rsidR="00280097">
        <w:rPr>
          <w:rFonts w:asciiTheme="minorHAnsi" w:eastAsiaTheme="minorEastAsia" w:hAnsiTheme="minorHAnsi"/>
          <w:sz w:val="22"/>
          <w:szCs w:val="22"/>
          <w:shd w:val="clear" w:color="auto" w:fill="FFFFFF"/>
          <w:lang w:eastAsia="ja-JP"/>
        </w:rPr>
        <w:t>donde la practica real difiere de los procedimientos documentales. Indicar material relevante de la colección de manuales.</w:t>
      </w:r>
    </w:p>
    <w:p w14:paraId="4C225E8A" w14:textId="4F7D4382" w:rsidR="006B3F7B" w:rsidRPr="004B5F95" w:rsidRDefault="00A9615D" w:rsidP="004B5F95">
      <w:pPr>
        <w:pStyle w:val="Ttulo1"/>
      </w:pPr>
      <w:r w:rsidRPr="004B5F95">
        <w:rPr>
          <w:caps w:val="0"/>
        </w:rPr>
        <w:t>PROPIEDAD INTELECTUAL</w:t>
      </w:r>
    </w:p>
    <w:p w14:paraId="5D91C1C0" w14:textId="2C5D30A6" w:rsidR="00BA60B2" w:rsidRDefault="00507E5C" w:rsidP="006F11FB">
      <w:pPr>
        <w:pStyle w:val="Textosinformato"/>
        <w:jc w:val="both"/>
        <w:rPr>
          <w:rFonts w:asciiTheme="minorHAnsi" w:eastAsiaTheme="minorEastAsia" w:hAnsiTheme="minorHAnsi"/>
          <w:sz w:val="22"/>
          <w:szCs w:val="22"/>
          <w:shd w:val="clear" w:color="auto" w:fill="FFFFFF"/>
          <w:lang w:eastAsia="ja-JP"/>
        </w:rPr>
      </w:pPr>
      <w:r w:rsidRPr="00596E80">
        <w:rPr>
          <w:rFonts w:asciiTheme="minorHAnsi" w:eastAsiaTheme="minorEastAsia" w:hAnsiTheme="minorHAnsi"/>
          <w:sz w:val="22"/>
          <w:szCs w:val="22"/>
          <w:shd w:val="clear" w:color="auto" w:fill="FFFFFF"/>
          <w:lang w:eastAsia="ja-JP"/>
        </w:rPr>
        <w:t xml:space="preserve">El Proyecto Final resultante </w:t>
      </w:r>
      <w:r w:rsidR="00596E80" w:rsidRPr="00596E80">
        <w:rPr>
          <w:rFonts w:asciiTheme="minorHAnsi" w:eastAsiaTheme="minorEastAsia" w:hAnsiTheme="minorHAnsi"/>
          <w:sz w:val="22"/>
          <w:szCs w:val="22"/>
          <w:shd w:val="clear" w:color="auto" w:fill="FFFFFF"/>
          <w:lang w:eastAsia="ja-JP"/>
        </w:rPr>
        <w:t>registrará su</w:t>
      </w:r>
      <w:r w:rsidRPr="00596E80">
        <w:rPr>
          <w:rFonts w:asciiTheme="minorHAnsi" w:eastAsiaTheme="minorEastAsia" w:hAnsiTheme="minorHAnsi"/>
          <w:sz w:val="22"/>
          <w:szCs w:val="22"/>
          <w:shd w:val="clear" w:color="auto" w:fill="FFFFFF"/>
          <w:lang w:eastAsia="ja-JP"/>
        </w:rPr>
        <w:t xml:space="preserve"> Propiedad Intelectual </w:t>
      </w:r>
      <w:r w:rsidR="00C7133E" w:rsidRPr="00596E80">
        <w:rPr>
          <w:rFonts w:asciiTheme="minorHAnsi" w:eastAsiaTheme="minorEastAsia" w:hAnsiTheme="minorHAnsi"/>
          <w:sz w:val="22"/>
          <w:szCs w:val="22"/>
          <w:shd w:val="clear" w:color="auto" w:fill="FFFFFF"/>
          <w:lang w:eastAsia="ja-JP"/>
        </w:rPr>
        <w:t xml:space="preserve">según lo </w:t>
      </w:r>
      <w:r w:rsidR="006F11FB" w:rsidRPr="00596E80">
        <w:rPr>
          <w:rFonts w:asciiTheme="minorHAnsi" w:eastAsiaTheme="minorEastAsia" w:hAnsiTheme="minorHAnsi"/>
          <w:sz w:val="22"/>
          <w:szCs w:val="22"/>
          <w:shd w:val="clear" w:color="auto" w:fill="FFFFFF"/>
          <w:lang w:eastAsia="ja-JP"/>
        </w:rPr>
        <w:t>estipulado en</w:t>
      </w:r>
      <w:r w:rsidR="00C7133E" w:rsidRPr="00596E80">
        <w:rPr>
          <w:rFonts w:asciiTheme="minorHAnsi" w:eastAsiaTheme="minorEastAsia" w:hAnsiTheme="minorHAnsi"/>
          <w:sz w:val="22"/>
          <w:szCs w:val="22"/>
          <w:shd w:val="clear" w:color="auto" w:fill="FFFFFF"/>
          <w:lang w:eastAsia="ja-JP"/>
        </w:rPr>
        <w:t xml:space="preserve"> la resolución C.A.F.I. Nº 182/01</w:t>
      </w:r>
      <w:r w:rsidR="00596E80">
        <w:rPr>
          <w:rFonts w:asciiTheme="minorHAnsi" w:eastAsiaTheme="minorEastAsia" w:hAnsiTheme="minorHAnsi"/>
          <w:sz w:val="22"/>
          <w:szCs w:val="22"/>
          <w:shd w:val="clear" w:color="auto" w:fill="FFFFFF"/>
          <w:lang w:eastAsia="ja-JP"/>
        </w:rPr>
        <w:t xml:space="preserve"> </w:t>
      </w:r>
      <w:r w:rsidR="005024C1">
        <w:rPr>
          <w:rFonts w:asciiTheme="minorHAnsi" w:eastAsiaTheme="minorEastAsia" w:hAnsiTheme="minorHAnsi"/>
          <w:sz w:val="22"/>
          <w:szCs w:val="22"/>
          <w:shd w:val="clear" w:color="auto" w:fill="FFFFFF"/>
          <w:lang w:eastAsia="ja-JP"/>
        </w:rPr>
        <w:t>capítulo I</w:t>
      </w:r>
      <w:r w:rsidR="00FB0396">
        <w:rPr>
          <w:rFonts w:asciiTheme="minorHAnsi" w:eastAsiaTheme="minorEastAsia" w:hAnsiTheme="minorHAnsi"/>
          <w:sz w:val="22"/>
          <w:szCs w:val="22"/>
          <w:shd w:val="clear" w:color="auto" w:fill="FFFFFF"/>
          <w:lang w:eastAsia="ja-JP"/>
        </w:rPr>
        <w:t>,</w:t>
      </w:r>
      <w:r w:rsidR="005024C1">
        <w:rPr>
          <w:rFonts w:asciiTheme="minorHAnsi" w:eastAsiaTheme="minorEastAsia" w:hAnsiTheme="minorHAnsi"/>
          <w:sz w:val="22"/>
          <w:szCs w:val="22"/>
          <w:shd w:val="clear" w:color="auto" w:fill="FFFFFF"/>
          <w:lang w:eastAsia="ja-JP"/>
        </w:rPr>
        <w:t xml:space="preserve"> artículo</w:t>
      </w:r>
      <w:r w:rsidR="003E01BC">
        <w:rPr>
          <w:rFonts w:asciiTheme="minorHAnsi" w:eastAsiaTheme="minorEastAsia" w:hAnsiTheme="minorHAnsi"/>
          <w:sz w:val="22"/>
          <w:szCs w:val="22"/>
          <w:shd w:val="clear" w:color="auto" w:fill="FFFFFF"/>
          <w:lang w:eastAsia="ja-JP"/>
        </w:rPr>
        <w:t xml:space="preserve"> </w:t>
      </w:r>
      <w:r w:rsidR="005024C1">
        <w:rPr>
          <w:rFonts w:asciiTheme="minorHAnsi" w:eastAsiaTheme="minorEastAsia" w:hAnsiTheme="minorHAnsi"/>
          <w:sz w:val="22"/>
          <w:szCs w:val="22"/>
          <w:shd w:val="clear" w:color="auto" w:fill="FFFFFF"/>
          <w:lang w:eastAsia="ja-JP"/>
        </w:rPr>
        <w:t>1°</w:t>
      </w:r>
      <w:r w:rsidR="00FB0396">
        <w:rPr>
          <w:rFonts w:asciiTheme="minorHAnsi" w:eastAsiaTheme="minorEastAsia" w:hAnsiTheme="minorHAnsi"/>
          <w:sz w:val="22"/>
          <w:szCs w:val="22"/>
          <w:shd w:val="clear" w:color="auto" w:fill="FFFFFF"/>
          <w:lang w:eastAsia="ja-JP"/>
        </w:rPr>
        <w:t>,</w:t>
      </w:r>
      <w:r w:rsidR="005024C1">
        <w:rPr>
          <w:rFonts w:asciiTheme="minorHAnsi" w:eastAsiaTheme="minorEastAsia" w:hAnsiTheme="minorHAnsi"/>
          <w:sz w:val="22"/>
          <w:szCs w:val="22"/>
          <w:shd w:val="clear" w:color="auto" w:fill="FFFFFF"/>
          <w:lang w:eastAsia="ja-JP"/>
        </w:rPr>
        <w:t xml:space="preserve"> inciso b)</w:t>
      </w:r>
      <w:r w:rsidR="003E01BC">
        <w:rPr>
          <w:rFonts w:asciiTheme="minorHAnsi" w:eastAsiaTheme="minorEastAsia" w:hAnsiTheme="minorHAnsi"/>
          <w:sz w:val="22"/>
          <w:szCs w:val="22"/>
          <w:shd w:val="clear" w:color="auto" w:fill="FFFFFF"/>
          <w:lang w:eastAsia="ja-JP"/>
        </w:rPr>
        <w:t xml:space="preserve"> de</w:t>
      </w:r>
      <w:r w:rsidR="005024C1">
        <w:rPr>
          <w:rFonts w:asciiTheme="minorHAnsi" w:eastAsiaTheme="minorEastAsia" w:hAnsiTheme="minorHAnsi"/>
          <w:sz w:val="22"/>
          <w:szCs w:val="22"/>
          <w:shd w:val="clear" w:color="auto" w:fill="FFFFFF"/>
          <w:lang w:eastAsia="ja-JP"/>
        </w:rPr>
        <w:t xml:space="preserve"> fecha </w:t>
      </w:r>
      <w:r w:rsidR="00596E80">
        <w:rPr>
          <w:rFonts w:asciiTheme="minorHAnsi" w:eastAsiaTheme="minorEastAsia" w:hAnsiTheme="minorHAnsi"/>
          <w:sz w:val="22"/>
          <w:szCs w:val="22"/>
          <w:shd w:val="clear" w:color="auto" w:fill="FFFFFF"/>
          <w:lang w:eastAsia="ja-JP"/>
        </w:rPr>
        <w:t xml:space="preserve">19 de </w:t>
      </w:r>
      <w:r w:rsidR="001C0D66">
        <w:rPr>
          <w:rFonts w:asciiTheme="minorHAnsi" w:eastAsiaTheme="minorEastAsia" w:hAnsiTheme="minorHAnsi"/>
          <w:sz w:val="22"/>
          <w:szCs w:val="22"/>
          <w:shd w:val="clear" w:color="auto" w:fill="FFFFFF"/>
          <w:lang w:eastAsia="ja-JP"/>
        </w:rPr>
        <w:t>octubre</w:t>
      </w:r>
      <w:r w:rsidR="00596E80">
        <w:rPr>
          <w:rFonts w:asciiTheme="minorHAnsi" w:eastAsiaTheme="minorEastAsia" w:hAnsiTheme="minorHAnsi"/>
          <w:sz w:val="22"/>
          <w:szCs w:val="22"/>
          <w:shd w:val="clear" w:color="auto" w:fill="FFFFFF"/>
          <w:lang w:eastAsia="ja-JP"/>
        </w:rPr>
        <w:t xml:space="preserve"> de 2001</w:t>
      </w:r>
      <w:r w:rsidR="00C7133E" w:rsidRPr="00596E80">
        <w:rPr>
          <w:rFonts w:asciiTheme="minorHAnsi" w:eastAsiaTheme="minorEastAsia" w:hAnsiTheme="minorHAnsi"/>
          <w:sz w:val="22"/>
          <w:szCs w:val="22"/>
          <w:shd w:val="clear" w:color="auto" w:fill="FFFFFF"/>
          <w:lang w:eastAsia="ja-JP"/>
        </w:rPr>
        <w:t>.</w:t>
      </w:r>
    </w:p>
    <w:p w14:paraId="3BC2D8FD"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6B30143B" w14:textId="46709ED7" w:rsidR="007F2CEF" w:rsidRDefault="007F2CEF">
      <w:pPr>
        <w:rPr>
          <w:shd w:val="clear" w:color="auto" w:fill="FFFFFF"/>
        </w:rPr>
      </w:pPr>
      <w:r>
        <w:rPr>
          <w:shd w:val="clear" w:color="auto" w:fill="FFFFFF"/>
        </w:rPr>
        <w:br w:type="page"/>
      </w:r>
    </w:p>
    <w:sdt>
      <w:sdtPr>
        <w:rPr>
          <w:rFonts w:asciiTheme="minorHAnsi" w:eastAsiaTheme="minorEastAsia" w:hAnsiTheme="minorHAnsi" w:cstheme="minorBidi"/>
          <w:b w:val="0"/>
          <w:bCs w:val="0"/>
          <w:caps w:val="0"/>
          <w:spacing w:val="0"/>
          <w:sz w:val="22"/>
          <w:szCs w:val="22"/>
          <w:lang w:val="es-ES"/>
        </w:rPr>
        <w:id w:val="1913038148"/>
        <w:docPartObj>
          <w:docPartGallery w:val="Bibliographies"/>
          <w:docPartUnique/>
        </w:docPartObj>
      </w:sdtPr>
      <w:sdtEndPr>
        <w:rPr>
          <w:lang w:val="es-AR"/>
        </w:rPr>
      </w:sdtEndPr>
      <w:sdtContent>
        <w:p w14:paraId="035001C2" w14:textId="4A0322E6" w:rsidR="00CF12EA" w:rsidRDefault="00374278">
          <w:pPr>
            <w:pStyle w:val="Ttulo1"/>
          </w:pPr>
          <w:r>
            <w:rPr>
              <w:caps w:val="0"/>
              <w:lang w:val="es-ES"/>
            </w:rPr>
            <w:t>REFERENCIAS</w:t>
          </w:r>
        </w:p>
        <w:p w14:paraId="038A5979" w14:textId="616F1D3F" w:rsidR="00CF12EA" w:rsidRDefault="00CF12EA" w:rsidP="00CF12EA">
          <w:pPr>
            <w:pStyle w:val="Bibliografa"/>
            <w:ind w:left="720" w:hanging="720"/>
            <w:rPr>
              <w:noProof/>
              <w:sz w:val="24"/>
              <w:szCs w:val="24"/>
              <w:lang w:val="es-ES"/>
            </w:rPr>
          </w:pPr>
          <w:r>
            <w:rPr>
              <w:noProof/>
              <w:lang w:val="es-ES"/>
            </w:rPr>
            <w:t xml:space="preserve">Accegal. (13 de Febrero de 2014). </w:t>
          </w:r>
          <w:r>
            <w:rPr>
              <w:i/>
              <w:iCs/>
              <w:noProof/>
              <w:lang w:val="es-ES"/>
            </w:rPr>
            <w:t>Google Play</w:t>
          </w:r>
          <w:r>
            <w:rPr>
              <w:noProof/>
              <w:lang w:val="es-ES"/>
            </w:rPr>
            <w:t>. Recuperado el Diciembre de 2014, de VirtualTEC: https://play.google.com/store/apps/details?id=com.uvigo.gti.VirtualTEC</w:t>
          </w:r>
        </w:p>
        <w:p w14:paraId="6D972C9A" w14:textId="77777777" w:rsidR="00CF12EA" w:rsidRDefault="00CF12EA" w:rsidP="00CF12EA">
          <w:pPr>
            <w:pStyle w:val="Bibliografa"/>
            <w:ind w:left="720" w:hanging="720"/>
            <w:rPr>
              <w:noProof/>
              <w:lang w:val="es-ES"/>
            </w:rPr>
          </w:pPr>
          <w:r>
            <w:rPr>
              <w:noProof/>
              <w:lang w:val="es-ES"/>
            </w:rPr>
            <w:t xml:space="preserve">Accegal. (30 de Mayo de 2014). </w:t>
          </w:r>
          <w:r>
            <w:rPr>
              <w:i/>
              <w:iCs/>
              <w:noProof/>
              <w:lang w:val="es-ES"/>
            </w:rPr>
            <w:t>Google Play</w:t>
          </w:r>
          <w:r>
            <w:rPr>
              <w:noProof/>
              <w:lang w:val="es-ES"/>
            </w:rPr>
            <w:t>. Recuperado el Diciembre de 2014, de PictoDroid Lite: https://play.google.com/store/apps/details?id=com.uvigo.gti.PictoDroidLite</w:t>
          </w:r>
        </w:p>
        <w:p w14:paraId="12CBA642" w14:textId="77777777" w:rsidR="00CF12EA" w:rsidRDefault="00CF12EA" w:rsidP="00CF12EA">
          <w:pPr>
            <w:pStyle w:val="Bibliografa"/>
            <w:ind w:left="720" w:hanging="720"/>
            <w:rPr>
              <w:noProof/>
              <w:lang w:val="es-ES"/>
            </w:rPr>
          </w:pPr>
          <w:r>
            <w:rPr>
              <w:noProof/>
              <w:lang w:val="es-ES"/>
            </w:rPr>
            <w:t xml:space="preserve">Android in London. (17 de Abril de 2013). </w:t>
          </w:r>
          <w:r>
            <w:rPr>
              <w:i/>
              <w:iCs/>
              <w:noProof/>
              <w:lang w:val="es-ES"/>
            </w:rPr>
            <w:t>Google Play</w:t>
          </w:r>
          <w:r>
            <w:rPr>
              <w:noProof/>
              <w:lang w:val="es-ES"/>
            </w:rPr>
            <w:t>. Recuperado el Diciembre de 2014, de iToucan Talk (Autism) Beta: https://play.google.com/store/apps/details?id=com.itoucantalk</w:t>
          </w:r>
        </w:p>
        <w:p w14:paraId="451BC330" w14:textId="77777777" w:rsidR="00CF12EA" w:rsidRDefault="00CF12EA" w:rsidP="00CF12EA">
          <w:pPr>
            <w:pStyle w:val="Bibliografa"/>
            <w:ind w:left="720" w:hanging="720"/>
            <w:rPr>
              <w:noProof/>
              <w:lang w:val="es-ES"/>
            </w:rPr>
          </w:pPr>
          <w:r>
            <w:rPr>
              <w:noProof/>
              <w:lang w:val="es-ES"/>
            </w:rPr>
            <w:t xml:space="preserve">Barbosa Edimar. (2 de Septiembre de 2014). </w:t>
          </w:r>
          <w:r>
            <w:rPr>
              <w:i/>
              <w:iCs/>
              <w:noProof/>
              <w:lang w:val="es-ES"/>
            </w:rPr>
            <w:t>Google Play</w:t>
          </w:r>
          <w:r>
            <w:rPr>
              <w:noProof/>
              <w:lang w:val="es-ES"/>
            </w:rPr>
            <w:t>. Recuperado el Diciembre de 2014, de SCAI Autismo: https://play.google.com/store/apps/details?id=br.com.scai_autismo</w:t>
          </w:r>
        </w:p>
        <w:p w14:paraId="2A1ACB96" w14:textId="77777777" w:rsidR="00CF12EA" w:rsidRDefault="00CF12EA" w:rsidP="00CF12EA">
          <w:pPr>
            <w:pStyle w:val="Bibliografa"/>
            <w:ind w:left="720" w:hanging="720"/>
            <w:rPr>
              <w:noProof/>
              <w:lang w:val="es-ES"/>
            </w:rPr>
          </w:pPr>
          <w:r>
            <w:rPr>
              <w:noProof/>
              <w:lang w:val="es-ES"/>
            </w:rPr>
            <w:t xml:space="preserve">CPA. (31 de Julio de 2013). </w:t>
          </w:r>
          <w:r>
            <w:rPr>
              <w:i/>
              <w:iCs/>
              <w:noProof/>
              <w:lang w:val="es-ES"/>
            </w:rPr>
            <w:t>Google Play</w:t>
          </w:r>
          <w:r>
            <w:rPr>
              <w:noProof/>
              <w:lang w:val="es-ES"/>
            </w:rPr>
            <w:t>. Recuperado el Diciembre de 2014, de CPA: https://play.google.com/store/apps/details?id=com.comunicador.cpa</w:t>
          </w:r>
        </w:p>
        <w:p w14:paraId="61010A57" w14:textId="77777777" w:rsidR="00CF12EA" w:rsidRDefault="00CF12EA" w:rsidP="00CF12EA">
          <w:pPr>
            <w:pStyle w:val="Bibliografa"/>
            <w:ind w:left="720" w:hanging="720"/>
            <w:rPr>
              <w:noProof/>
              <w:lang w:val="es-ES"/>
            </w:rPr>
          </w:pPr>
          <w:r>
            <w:rPr>
              <w:noProof/>
              <w:lang w:val="es-ES"/>
            </w:rPr>
            <w:t xml:space="preserve">EGGS. (17 de Noviembre de 2012). </w:t>
          </w:r>
          <w:r>
            <w:rPr>
              <w:i/>
              <w:iCs/>
              <w:noProof/>
              <w:lang w:val="es-ES"/>
            </w:rPr>
            <w:t>Google Play</w:t>
          </w:r>
          <w:r>
            <w:rPr>
              <w:noProof/>
              <w:lang w:val="es-ES"/>
            </w:rPr>
            <w:t>. Recuperado el Diciembre de 2014, de Asino: https://play.google.com/store/apps/details?id=com.giorgio.asino</w:t>
          </w:r>
        </w:p>
        <w:p w14:paraId="7FF68511" w14:textId="77777777" w:rsidR="00CF12EA" w:rsidRDefault="00CF12EA" w:rsidP="00CF12EA">
          <w:pPr>
            <w:pStyle w:val="Bibliografa"/>
            <w:ind w:left="720" w:hanging="720"/>
            <w:rPr>
              <w:noProof/>
              <w:lang w:val="es-ES"/>
            </w:rPr>
          </w:pPr>
          <w:r>
            <w:rPr>
              <w:noProof/>
              <w:lang w:val="es-ES"/>
            </w:rPr>
            <w:t xml:space="preserve">Fundación Orange. (3 de Mayo de 2011). </w:t>
          </w:r>
          <w:r>
            <w:rPr>
              <w:i/>
              <w:iCs/>
              <w:noProof/>
              <w:lang w:val="es-ES"/>
            </w:rPr>
            <w:t>In TIC</w:t>
          </w:r>
          <w:r>
            <w:rPr>
              <w:noProof/>
              <w:lang w:val="es-ES"/>
            </w:rPr>
            <w:t>. Recuperado el Diciembre de 2014, de http://www.proyectosfundacionorange.es/intic/intic_movil/.</w:t>
          </w:r>
        </w:p>
        <w:p w14:paraId="2F5BD8BC" w14:textId="77777777" w:rsidR="00CF12EA" w:rsidRDefault="00CF12EA" w:rsidP="00CF12EA">
          <w:pPr>
            <w:pStyle w:val="Bibliografa"/>
            <w:ind w:left="720" w:hanging="720"/>
            <w:rPr>
              <w:noProof/>
              <w:lang w:val="es-ES"/>
            </w:rPr>
          </w:pPr>
          <w:r>
            <w:rPr>
              <w:noProof/>
              <w:lang w:val="es-ES"/>
            </w:rPr>
            <w:t xml:space="preserve">Fundación Orange. (1 de Abril de 2014). </w:t>
          </w:r>
          <w:r>
            <w:rPr>
              <w:i/>
              <w:iCs/>
              <w:noProof/>
              <w:lang w:val="es-ES"/>
            </w:rPr>
            <w:t>Google Play</w:t>
          </w:r>
          <w:r>
            <w:rPr>
              <w:noProof/>
              <w:lang w:val="es-ES"/>
            </w:rPr>
            <w:t>. Recuperado el Diciembre de 2014, de Azahar: https://play.google.com/store/apps/details?id=org.adapta.azahar</w:t>
          </w:r>
        </w:p>
        <w:p w14:paraId="71966C00" w14:textId="77777777" w:rsidR="00CF12EA" w:rsidRDefault="00CF12EA" w:rsidP="00CF12EA">
          <w:pPr>
            <w:pStyle w:val="Bibliografa"/>
            <w:ind w:left="720" w:hanging="720"/>
            <w:rPr>
              <w:noProof/>
              <w:lang w:val="es-ES"/>
            </w:rPr>
          </w:pPr>
          <w:r>
            <w:rPr>
              <w:noProof/>
              <w:lang w:val="es-ES"/>
            </w:rPr>
            <w:t xml:space="preserve">Gómez, A., Juristo, N., Montes, C., &amp; Pazos, J. (1997). </w:t>
          </w:r>
          <w:r>
            <w:rPr>
              <w:i/>
              <w:iCs/>
              <w:noProof/>
              <w:lang w:val="es-ES"/>
            </w:rPr>
            <w:t>Ingenieria del Conocimiento.</w:t>
          </w:r>
          <w:r>
            <w:rPr>
              <w:noProof/>
              <w:lang w:val="es-ES"/>
            </w:rPr>
            <w:t xml:space="preserve"> Centro de Estudios Ramon Areces.</w:t>
          </w:r>
        </w:p>
        <w:p w14:paraId="32BA35AF" w14:textId="77777777" w:rsidR="00CF12EA" w:rsidRDefault="00CF12EA" w:rsidP="00CF12EA">
          <w:pPr>
            <w:pStyle w:val="Bibliografa"/>
            <w:ind w:left="720" w:hanging="720"/>
            <w:rPr>
              <w:noProof/>
              <w:lang w:val="es-ES"/>
            </w:rPr>
          </w:pPr>
          <w:r>
            <w:rPr>
              <w:noProof/>
              <w:lang w:val="es-ES"/>
            </w:rPr>
            <w:t xml:space="preserve">Green Bubble Labs. (3 de Julio de 2011). </w:t>
          </w:r>
          <w:r>
            <w:rPr>
              <w:i/>
              <w:iCs/>
              <w:noProof/>
              <w:lang w:val="es-ES"/>
            </w:rPr>
            <w:t>Google Play</w:t>
          </w:r>
          <w:r>
            <w:rPr>
              <w:noProof/>
              <w:lang w:val="es-ES"/>
            </w:rPr>
            <w:t>. Recuperado el Diciembre de 2014, de HablaFácil Autismo DiegoDice: https://play.google.com/store/apps/details?id=com.benitez.DiegoDiceSP</w:t>
          </w:r>
        </w:p>
        <w:p w14:paraId="039AECFE" w14:textId="77777777" w:rsidR="00AB08BC" w:rsidRDefault="00AB08BC" w:rsidP="00AB08BC">
          <w:pPr>
            <w:pStyle w:val="Bibliografa"/>
            <w:ind w:left="720" w:hanging="720"/>
            <w:rPr>
              <w:noProof/>
              <w:lang w:val="es-ES"/>
            </w:rPr>
          </w:pPr>
          <w:r w:rsidRPr="00E96C59">
            <w:rPr>
              <w:noProof/>
              <w:lang w:val="en-US"/>
            </w:rPr>
            <w:t>Koegel,</w:t>
          </w:r>
          <w:r>
            <w:rPr>
              <w:noProof/>
              <w:lang w:val="en-US"/>
            </w:rPr>
            <w:t xml:space="preserve"> R. L,</w:t>
          </w:r>
          <w:r w:rsidRPr="00E96C59">
            <w:rPr>
              <w:noProof/>
              <w:lang w:val="en-US"/>
            </w:rPr>
            <w:t xml:space="preserve"> &amp; Koegel</w:t>
          </w:r>
          <w:r>
            <w:rPr>
              <w:noProof/>
              <w:lang w:val="en-US"/>
            </w:rPr>
            <w:t xml:space="preserve"> L.K.E</w:t>
          </w:r>
          <w:r w:rsidRPr="00E96C59">
            <w:rPr>
              <w:noProof/>
              <w:lang w:val="en-US"/>
            </w:rPr>
            <w:t xml:space="preserve">. (1995). Teaching children with autism: Strategies for initiating positive interactions and improving learning opportunities. </w:t>
          </w:r>
          <w:r>
            <w:rPr>
              <w:noProof/>
              <w:lang w:val="es-ES"/>
            </w:rPr>
            <w:t>Baltimore.</w:t>
          </w:r>
        </w:p>
        <w:p w14:paraId="42C5C6FA" w14:textId="77777777" w:rsidR="00CF12EA" w:rsidRDefault="00CF12EA" w:rsidP="00CF12EA">
          <w:pPr>
            <w:pStyle w:val="Bibliografa"/>
            <w:ind w:left="720" w:hanging="720"/>
            <w:rPr>
              <w:noProof/>
              <w:lang w:val="es-ES"/>
            </w:rPr>
          </w:pPr>
          <w:r>
            <w:rPr>
              <w:noProof/>
              <w:lang w:val="es-ES"/>
            </w:rPr>
            <w:t xml:space="preserve">Lab, Affective. (7 de Julio de 2014). </w:t>
          </w:r>
          <w:r>
            <w:rPr>
              <w:i/>
              <w:iCs/>
              <w:noProof/>
              <w:lang w:val="es-ES"/>
            </w:rPr>
            <w:t>Google Play</w:t>
          </w:r>
          <w:r>
            <w:rPr>
              <w:noProof/>
              <w:lang w:val="es-ES"/>
            </w:rPr>
            <w:t>. Recuperado el Diciembre de 2014, de AraBoard Constructor: https://play.google.com/store/apps/details?id=air.AraBoardConstructor</w:t>
          </w:r>
        </w:p>
        <w:p w14:paraId="386F300D" w14:textId="77777777" w:rsidR="00CF12EA" w:rsidRDefault="00CF12EA" w:rsidP="00CF12EA">
          <w:pPr>
            <w:pStyle w:val="Bibliografa"/>
            <w:ind w:left="720" w:hanging="720"/>
            <w:rPr>
              <w:noProof/>
              <w:lang w:val="es-ES"/>
            </w:rPr>
          </w:pPr>
          <w:r w:rsidRPr="00AB08BC">
            <w:rPr>
              <w:noProof/>
              <w:lang w:val="en-US"/>
            </w:rPr>
            <w:t xml:space="preserve">MacArthur, John, D.; Catherine, T.; . </w:t>
          </w:r>
          <w:r>
            <w:rPr>
              <w:noProof/>
              <w:lang w:val="es-ES"/>
            </w:rPr>
            <w:t xml:space="preserve">(1995). </w:t>
          </w:r>
          <w:r>
            <w:rPr>
              <w:i/>
              <w:iCs/>
              <w:noProof/>
              <w:lang w:val="es-ES"/>
            </w:rPr>
            <w:t>Manual de diagnostico y estadistico de los trastornos mentales.</w:t>
          </w:r>
          <w:r>
            <w:rPr>
              <w:noProof/>
              <w:lang w:val="es-ES"/>
            </w:rPr>
            <w:t xml:space="preserve"> Barcelona.</w:t>
          </w:r>
        </w:p>
        <w:p w14:paraId="53E3DBE3" w14:textId="77777777" w:rsidR="00CF12EA" w:rsidRDefault="00CF12EA" w:rsidP="00CF12EA">
          <w:pPr>
            <w:pStyle w:val="Bibliografa"/>
            <w:ind w:left="720" w:hanging="720"/>
            <w:rPr>
              <w:noProof/>
              <w:lang w:val="es-ES"/>
            </w:rPr>
          </w:pPr>
          <w:r w:rsidRPr="00F75B70">
            <w:rPr>
              <w:noProof/>
              <w:lang w:val="es-ES"/>
            </w:rPr>
            <w:t xml:space="preserve">National Foundation for Autism Reserch . </w:t>
          </w:r>
          <w:r>
            <w:rPr>
              <w:noProof/>
              <w:lang w:val="es-ES"/>
            </w:rPr>
            <w:t xml:space="preserve">(2011). </w:t>
          </w:r>
          <w:r>
            <w:rPr>
              <w:i/>
              <w:iCs/>
              <w:noProof/>
              <w:lang w:val="es-ES"/>
            </w:rPr>
            <w:t>Lo que necesita saber sobre el autismo NFAR</w:t>
          </w:r>
          <w:r>
            <w:rPr>
              <w:noProof/>
              <w:lang w:val="es-ES"/>
            </w:rPr>
            <w:t>. Recuperado el Septiembre de 2014, de http://autism-center.ucsd.edu/about-us/Documents/NFAR-AutismBrochure-Spanish.pdf</w:t>
          </w:r>
        </w:p>
        <w:p w14:paraId="6A7868B7" w14:textId="77777777" w:rsidR="00CF12EA" w:rsidRDefault="00CF12EA" w:rsidP="00CF12EA">
          <w:pPr>
            <w:pStyle w:val="Bibliografa"/>
            <w:ind w:left="720" w:hanging="720"/>
            <w:rPr>
              <w:noProof/>
              <w:lang w:val="es-ES"/>
            </w:rPr>
          </w:pPr>
          <w:r>
            <w:rPr>
              <w:noProof/>
              <w:lang w:val="es-ES"/>
            </w:rPr>
            <w:t xml:space="preserve">Reynolds, T. (marzo de 2014). </w:t>
          </w:r>
          <w:r>
            <w:rPr>
              <w:i/>
              <w:iCs/>
              <w:noProof/>
              <w:lang w:val="es-ES"/>
            </w:rPr>
            <w:t>Beneficios de la tecnologia en el autismo</w:t>
          </w:r>
          <w:r>
            <w:rPr>
              <w:noProof/>
              <w:lang w:val="es-ES"/>
            </w:rPr>
            <w:t>. Recuperado el Septiembre de 2014, de http://autism.lifetips.com/es/tip/128706/treatment-and-therapies-for-autism/treatment-and-therapies-for-autism/beneficios-de-la-tecnolog-a-en-el-autismo.html</w:t>
          </w:r>
        </w:p>
        <w:p w14:paraId="0A9818A2" w14:textId="77777777" w:rsidR="00CF12EA" w:rsidRDefault="00CF12EA" w:rsidP="00CF12EA">
          <w:pPr>
            <w:pStyle w:val="Bibliografa"/>
            <w:ind w:left="720" w:hanging="720"/>
            <w:rPr>
              <w:noProof/>
              <w:lang w:val="es-ES"/>
            </w:rPr>
          </w:pPr>
          <w:r>
            <w:rPr>
              <w:noProof/>
              <w:lang w:val="es-ES"/>
            </w:rPr>
            <w:t xml:space="preserve">SpecialNeedsWare. (19 de marzo de 2014). </w:t>
          </w:r>
          <w:r>
            <w:rPr>
              <w:i/>
              <w:iCs/>
              <w:noProof/>
              <w:lang w:val="es-ES"/>
            </w:rPr>
            <w:t>Google Play</w:t>
          </w:r>
          <w:r>
            <w:rPr>
              <w:noProof/>
              <w:lang w:val="es-ES"/>
            </w:rPr>
            <w:t>. Recuperado el Diciembre de 2014, de AutisMate: https://play.google.com/store/apps/details?id=com.specialneedsware.autismate365</w:t>
          </w:r>
        </w:p>
        <w:p w14:paraId="07F5C045" w14:textId="77777777" w:rsidR="00CF12EA" w:rsidRDefault="00CF12EA" w:rsidP="00CF12EA">
          <w:pPr>
            <w:pStyle w:val="Bibliografa"/>
            <w:ind w:left="720" w:hanging="720"/>
            <w:rPr>
              <w:noProof/>
              <w:lang w:val="es-ES"/>
            </w:rPr>
          </w:pPr>
          <w:r>
            <w:rPr>
              <w:noProof/>
              <w:lang w:val="es-ES"/>
            </w:rPr>
            <w:t xml:space="preserve">Stärkel Christopher. (28 de Enero de 2012). </w:t>
          </w:r>
          <w:r>
            <w:rPr>
              <w:i/>
              <w:iCs/>
              <w:noProof/>
              <w:lang w:val="es-ES"/>
            </w:rPr>
            <w:t>Google Play</w:t>
          </w:r>
          <w:r>
            <w:rPr>
              <w:noProof/>
              <w:lang w:val="es-ES"/>
            </w:rPr>
            <w:t>. Recuperado el Diciembre de 2014, de Touch-n-say: https://play.google.com/store/apps/details?id=touchnsay.staerkel.org</w:t>
          </w:r>
        </w:p>
        <w:p w14:paraId="79DDBA21" w14:textId="77777777" w:rsidR="00CF12EA" w:rsidRDefault="00CF12EA" w:rsidP="00CF12EA">
          <w:pPr>
            <w:pStyle w:val="Bibliografa"/>
            <w:ind w:left="720" w:hanging="720"/>
            <w:rPr>
              <w:noProof/>
              <w:lang w:val="es-ES"/>
            </w:rPr>
          </w:pPr>
          <w:r>
            <w:rPr>
              <w:noProof/>
              <w:lang w:val="es-ES"/>
            </w:rPr>
            <w:lastRenderedPageBreak/>
            <w:t xml:space="preserve">Tore, C. B. (19 de Mayo de 2012). </w:t>
          </w:r>
          <w:r>
            <w:rPr>
              <w:i/>
              <w:iCs/>
              <w:noProof/>
              <w:lang w:val="es-ES"/>
            </w:rPr>
            <w:t>Google Play</w:t>
          </w:r>
          <w:r>
            <w:rPr>
              <w:noProof/>
              <w:lang w:val="es-ES"/>
            </w:rPr>
            <w:t>. Recuperado el Diciembre de 2014, de Pictogramas: https://play.google.com/store/apps/details?id=logo.pedia</w:t>
          </w:r>
        </w:p>
        <w:p w14:paraId="2F60329D" w14:textId="37E9495B" w:rsidR="00CF12EA" w:rsidRDefault="00CF12EA" w:rsidP="00AB08BC">
          <w:pPr>
            <w:pStyle w:val="Bibliografa"/>
            <w:ind w:left="720" w:hanging="720"/>
          </w:pPr>
          <w:r>
            <w:rPr>
              <w:noProof/>
              <w:lang w:val="es-ES"/>
            </w:rPr>
            <w:t xml:space="preserve">Tortosa, F. N., &amp; Villa, M. G. (2003). </w:t>
          </w:r>
          <w:r>
            <w:rPr>
              <w:i/>
              <w:iCs/>
              <w:noProof/>
              <w:lang w:val="es-ES"/>
            </w:rPr>
            <w:t>Tecnologías de ayuda en personas con trastornos del espectro autista.</w:t>
          </w:r>
          <w:r>
            <w:rPr>
              <w:noProof/>
              <w:lang w:val="es-ES"/>
            </w:rPr>
            <w:t xml:space="preserve"> Recuperado el Agosto de 2014, de http://www.divertic.org/capitulo.pdf</w:t>
          </w:r>
          <w:r w:rsidRPr="007F2CEF">
            <w:rPr>
              <w:noProof/>
              <w:lang w:val="es-ES"/>
            </w:rPr>
            <w:t xml:space="preserve">Waterman, D. A. (1986). </w:t>
          </w:r>
          <w:r w:rsidRPr="00F75B70">
            <w:rPr>
              <w:i/>
              <w:iCs/>
              <w:noProof/>
              <w:lang w:val="es-ES"/>
            </w:rPr>
            <w:t>A Guide to Expert Systems.</w:t>
          </w:r>
          <w:r w:rsidRPr="00F75B70">
            <w:rPr>
              <w:noProof/>
              <w:lang w:val="es-ES"/>
            </w:rPr>
            <w:t xml:space="preserve"> </w:t>
          </w:r>
          <w:r>
            <w:rPr>
              <w:noProof/>
              <w:lang w:val="es-ES"/>
            </w:rPr>
            <w:t>Michigan: Ilustrada Reimpre</w:t>
          </w:r>
          <w:r w:rsidR="00AB08BC">
            <w:rPr>
              <w:noProof/>
              <w:lang w:val="es-ES"/>
            </w:rPr>
            <w:t>sa.</w:t>
          </w:r>
        </w:p>
      </w:sdtContent>
    </w:sdt>
    <w:p w14:paraId="42097ED4" w14:textId="18718366"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sdt>
      <w:sdtPr>
        <w:rPr>
          <w:b/>
          <w:bCs/>
          <w:caps/>
          <w:lang w:val="es-ES"/>
        </w:rPr>
        <w:id w:val="-1624000319"/>
        <w:docPartObj>
          <w:docPartGallery w:val="Bibliographies"/>
          <w:docPartUnique/>
        </w:docPartObj>
      </w:sdtPr>
      <w:sdtEndPr>
        <w:rPr>
          <w:b w:val="0"/>
          <w:bCs w:val="0"/>
          <w:caps w:val="0"/>
          <w:lang w:val="es-AR"/>
        </w:rPr>
      </w:sdtEndPr>
      <w:sdtContent>
        <w:p w14:paraId="74EFE321" w14:textId="24CDBF7E" w:rsidR="004F04C0" w:rsidRPr="007F2CEF" w:rsidRDefault="00A9615D" w:rsidP="007F2CEF">
          <w:pPr>
            <w:rPr>
              <w:b/>
            </w:rPr>
          </w:pPr>
          <w:r w:rsidRPr="007F2CEF">
            <w:rPr>
              <w:b/>
              <w:caps/>
              <w:lang w:val="es-ES"/>
            </w:rPr>
            <w:t>BIBLIOGRAFÍA</w:t>
          </w:r>
        </w:p>
        <w:p w14:paraId="31E96C57" w14:textId="77777777" w:rsidR="004F04C0" w:rsidRDefault="004F04C0" w:rsidP="004F04C0">
          <w:pPr>
            <w:pStyle w:val="Bibliografa"/>
            <w:ind w:left="720" w:hanging="720"/>
            <w:rPr>
              <w:noProof/>
              <w:lang w:val="es-ES"/>
            </w:rPr>
          </w:pPr>
          <w:r>
            <w:rPr>
              <w:noProof/>
              <w:lang w:val="es-ES"/>
            </w:rPr>
            <w:t xml:space="preserve">Ainscow. (2006). En </w:t>
          </w:r>
          <w:r>
            <w:rPr>
              <w:i/>
              <w:iCs/>
              <w:noProof/>
              <w:lang w:val="es-ES"/>
            </w:rPr>
            <w:t>Educación para la inclusión Educación sin inclusiones</w:t>
          </w:r>
          <w:r>
            <w:rPr>
              <w:noProof/>
              <w:lang w:val="es-ES"/>
            </w:rPr>
            <w:t xml:space="preserve"> (págs. 11-15). Madrid.</w:t>
          </w:r>
        </w:p>
        <w:p w14:paraId="62EE091D" w14:textId="77777777" w:rsidR="004F04C0" w:rsidRDefault="004F04C0" w:rsidP="004F04C0">
          <w:pPr>
            <w:pStyle w:val="Bibliografa"/>
            <w:ind w:left="720" w:hanging="720"/>
            <w:rPr>
              <w:noProof/>
              <w:lang w:val="es-ES"/>
            </w:rPr>
          </w:pPr>
          <w:r>
            <w:rPr>
              <w:noProof/>
              <w:lang w:val="es-ES"/>
            </w:rPr>
            <w:t xml:space="preserve">Alcantud, F. (1995). </w:t>
          </w:r>
          <w:r>
            <w:rPr>
              <w:i/>
              <w:iCs/>
              <w:noProof/>
              <w:lang w:val="es-ES"/>
            </w:rPr>
            <w:t>Estudiantes con discapacidades integradas en los Estudios Universitarios.</w:t>
          </w:r>
          <w:r>
            <w:rPr>
              <w:noProof/>
              <w:lang w:val="es-ES"/>
            </w:rPr>
            <w:t xml:space="preserve"> Madrid: Manual de asesoramiento y Orientación Vocacional.</w:t>
          </w:r>
        </w:p>
        <w:p w14:paraId="60E090A0" w14:textId="77777777" w:rsidR="004F04C0" w:rsidRDefault="004F04C0" w:rsidP="004F04C0">
          <w:pPr>
            <w:pStyle w:val="Bibliografa"/>
            <w:ind w:left="720" w:hanging="720"/>
            <w:rPr>
              <w:noProof/>
              <w:lang w:val="es-ES"/>
            </w:rPr>
          </w:pPr>
          <w:r>
            <w:rPr>
              <w:noProof/>
              <w:lang w:val="es-ES"/>
            </w:rPr>
            <w:t xml:space="preserve">Almeida, A., Tavares , P., &amp; Marques, J. (2012). </w:t>
          </w:r>
          <w:r>
            <w:rPr>
              <w:i/>
              <w:iCs/>
              <w:noProof/>
              <w:lang w:val="es-ES"/>
            </w:rPr>
            <w:t>Sistemas de comunicación por imagenes para niños autistas en el comienzo de la trayectoria: análisis y re-diseño de un sistema</w:t>
          </w:r>
          <w:r>
            <w:rPr>
              <w:noProof/>
              <w:lang w:val="es-ES"/>
            </w:rPr>
            <w:t xml:space="preserve"> (págs. 52-54, 13-14). Barcelona: Ceac Barcelona.</w:t>
          </w:r>
        </w:p>
        <w:p w14:paraId="221923F7" w14:textId="77777777" w:rsidR="004F04C0" w:rsidRDefault="004F04C0" w:rsidP="004F04C0">
          <w:pPr>
            <w:pStyle w:val="Bibliografa"/>
            <w:ind w:left="720" w:hanging="720"/>
            <w:rPr>
              <w:noProof/>
              <w:lang w:val="es-ES"/>
            </w:rPr>
          </w:pPr>
          <w:r>
            <w:rPr>
              <w:noProof/>
              <w:lang w:val="es-ES"/>
            </w:rPr>
            <w:t xml:space="preserve">Alvarez, &amp; Castellanos. (1993). </w:t>
          </w:r>
          <w:r>
            <w:rPr>
              <w:i/>
              <w:iCs/>
              <w:noProof/>
              <w:lang w:val="es-ES"/>
            </w:rPr>
            <w:t>Los sistemas alternativos de comunicación en los trastornos generalizados del desarrollo.</w:t>
          </w:r>
          <w:r>
            <w:rPr>
              <w:noProof/>
              <w:lang w:val="es-ES"/>
            </w:rPr>
            <w:t xml:space="preserve"> Murcia: CPR Murcia.</w:t>
          </w:r>
        </w:p>
        <w:p w14:paraId="39858C67" w14:textId="77777777" w:rsidR="004F04C0" w:rsidRDefault="004F04C0" w:rsidP="004F04C0">
          <w:pPr>
            <w:pStyle w:val="Bibliografa"/>
            <w:ind w:left="720" w:hanging="720"/>
            <w:rPr>
              <w:noProof/>
              <w:lang w:val="es-ES"/>
            </w:rPr>
          </w:pPr>
          <w:r>
            <w:rPr>
              <w:noProof/>
              <w:lang w:val="es-ES"/>
            </w:rPr>
            <w:t xml:space="preserve">Artimage, A. (2010). Creando conciencia sobre el autismo. </w:t>
          </w:r>
          <w:r>
            <w:rPr>
              <w:i/>
              <w:iCs/>
              <w:noProof/>
              <w:lang w:val="es-ES"/>
            </w:rPr>
            <w:t>Por nuestra salud</w:t>
          </w:r>
          <w:r>
            <w:rPr>
              <w:noProof/>
              <w:lang w:val="es-ES"/>
            </w:rPr>
            <w:t>.</w:t>
          </w:r>
        </w:p>
        <w:p w14:paraId="536824CE" w14:textId="77777777" w:rsidR="004F04C0" w:rsidRDefault="004F04C0" w:rsidP="004F04C0">
          <w:pPr>
            <w:pStyle w:val="Bibliografa"/>
            <w:ind w:left="720" w:hanging="720"/>
            <w:rPr>
              <w:noProof/>
              <w:lang w:val="es-ES"/>
            </w:rPr>
          </w:pPr>
          <w:r>
            <w:rPr>
              <w:noProof/>
              <w:lang w:val="es-ES"/>
            </w:rPr>
            <w:t xml:space="preserve">Cicarelli, M. C. (4 de Octubre de 2006). </w:t>
          </w:r>
          <w:r>
            <w:rPr>
              <w:i/>
              <w:iCs/>
              <w:noProof/>
              <w:lang w:val="es-ES"/>
            </w:rPr>
            <w:t>PsicoPedagogia.</w:t>
          </w:r>
          <w:r>
            <w:rPr>
              <w:noProof/>
              <w:lang w:val="es-ES"/>
            </w:rPr>
            <w:t xml:space="preserve"> Recuperado el Diciembre de 2014, de Las estrategias cognitivas: http://www.psicopedagogia.com/certificado/724</w:t>
          </w:r>
        </w:p>
        <w:p w14:paraId="5D58E76C" w14:textId="77777777" w:rsidR="004F04C0" w:rsidRDefault="004F04C0" w:rsidP="004F04C0">
          <w:pPr>
            <w:pStyle w:val="Bibliografa"/>
            <w:ind w:left="720" w:hanging="720"/>
            <w:rPr>
              <w:noProof/>
              <w:lang w:val="es-ES"/>
            </w:rPr>
          </w:pPr>
          <w:r>
            <w:rPr>
              <w:noProof/>
              <w:lang w:val="es-ES"/>
            </w:rPr>
            <w:t xml:space="preserve">Instituto Nacional de la Salud Mental. (13 de Agosto de 2014). </w:t>
          </w:r>
          <w:r>
            <w:rPr>
              <w:i/>
              <w:iCs/>
              <w:noProof/>
              <w:lang w:val="es-ES"/>
            </w:rPr>
            <w:t>Guias para padres sobre el Trastorno del Espectro Autista</w:t>
          </w:r>
          <w:r>
            <w:rPr>
              <w:noProof/>
              <w:lang w:val="es-ES"/>
            </w:rPr>
            <w:t>. Recuperado el Agosto de 2014, de http://ipsi.uprrp.edu/opp/pdf/materiales/autism_spectrum_disorder_espanol.pdf</w:t>
          </w:r>
        </w:p>
        <w:p w14:paraId="36B30C5A" w14:textId="77777777" w:rsidR="004F04C0" w:rsidRDefault="004F04C0" w:rsidP="004F04C0">
          <w:pPr>
            <w:pStyle w:val="Bibliografa"/>
            <w:ind w:left="720" w:hanging="720"/>
            <w:rPr>
              <w:noProof/>
              <w:lang w:val="es-ES"/>
            </w:rPr>
          </w:pPr>
          <w:r>
            <w:rPr>
              <w:noProof/>
              <w:lang w:val="es-ES"/>
            </w:rPr>
            <w:t xml:space="preserve">Martinez, R. G. (20 de Agosto de 2009). </w:t>
          </w:r>
          <w:r>
            <w:rPr>
              <w:i/>
              <w:iCs/>
              <w:noProof/>
              <w:lang w:val="es-ES"/>
            </w:rPr>
            <w:t>Construccion de sistemas expertos</w:t>
          </w:r>
          <w:r>
            <w:rPr>
              <w:noProof/>
              <w:lang w:val="es-ES"/>
            </w:rPr>
            <w:t>. Recuperado el Agosto de 2014, de http://iidia.com.ar/rgm/CD-IC/CD-IC-2.pdf</w:t>
          </w:r>
        </w:p>
        <w:p w14:paraId="0DEDA4AD" w14:textId="77777777" w:rsidR="004F04C0" w:rsidRDefault="004F04C0" w:rsidP="004F04C0">
          <w:pPr>
            <w:pStyle w:val="Bibliografa"/>
            <w:ind w:left="720" w:hanging="720"/>
            <w:rPr>
              <w:noProof/>
              <w:lang w:val="es-ES"/>
            </w:rPr>
          </w:pPr>
          <w:r>
            <w:rPr>
              <w:noProof/>
              <w:lang w:val="es-ES"/>
            </w:rPr>
            <w:t xml:space="preserve">Ravi, A., Sampath, H., &amp; Indurkhya, B. (22 de Julio de 2012). </w:t>
          </w:r>
          <w:r>
            <w:rPr>
              <w:i/>
              <w:iCs/>
              <w:noProof/>
              <w:lang w:val="es-ES"/>
            </w:rPr>
            <w:t>Abstracts Itasd 2012</w:t>
          </w:r>
          <w:r>
            <w:rPr>
              <w:noProof/>
              <w:lang w:val="es-ES"/>
            </w:rPr>
            <w:t>. Recuperado el Agosto de 2014, de http://es.slideshare.net/Aspali/resumen-i-congreso-tecnologas-para-autismo</w:t>
          </w:r>
        </w:p>
        <w:p w14:paraId="70D33B5D" w14:textId="77777777" w:rsidR="004F04C0" w:rsidRDefault="004F04C0" w:rsidP="004F04C0">
          <w:pPr>
            <w:pStyle w:val="Bibliografa"/>
            <w:ind w:left="720" w:hanging="720"/>
            <w:rPr>
              <w:noProof/>
              <w:lang w:val="es-ES"/>
            </w:rPr>
          </w:pPr>
          <w:r>
            <w:rPr>
              <w:noProof/>
              <w:lang w:val="es-ES"/>
            </w:rPr>
            <w:t xml:space="preserve">Soledad, A. C. (11 de Octubre de 2012). </w:t>
          </w:r>
          <w:r>
            <w:rPr>
              <w:i/>
              <w:iCs/>
              <w:noProof/>
              <w:lang w:val="es-ES"/>
            </w:rPr>
            <w:t>Ayudatec</w:t>
          </w:r>
          <w:r>
            <w:rPr>
              <w:noProof/>
              <w:lang w:val="es-ES"/>
            </w:rPr>
            <w:t>. Recuperado el Agosto de 2014, de http://ayudatec.cl/2012/10/11/tecnologias-inclusivas-para-nins-con-trastornos-del-espectro-del-autismo</w:t>
          </w:r>
        </w:p>
        <w:p w14:paraId="729959AA" w14:textId="77777777" w:rsidR="004F04C0" w:rsidRDefault="004F04C0" w:rsidP="004F04C0">
          <w:pPr>
            <w:pStyle w:val="Bibliografa"/>
            <w:ind w:left="720" w:hanging="720"/>
            <w:rPr>
              <w:noProof/>
              <w:lang w:val="es-ES"/>
            </w:rPr>
          </w:pPr>
          <w:r>
            <w:rPr>
              <w:noProof/>
              <w:lang w:val="es-ES"/>
            </w:rPr>
            <w:t xml:space="preserve">Tortosa, F. N. (2004). </w:t>
          </w:r>
          <w:r>
            <w:rPr>
              <w:i/>
              <w:iCs/>
              <w:noProof/>
              <w:lang w:val="es-ES"/>
            </w:rPr>
            <w:t>Tecnologias de ayuda en personas con trastornos del espextro autista.</w:t>
          </w:r>
          <w:r>
            <w:rPr>
              <w:noProof/>
              <w:lang w:val="es-ES"/>
            </w:rPr>
            <w:t xml:space="preserve"> Obtenido de http://diversidad.murciaeduca.es/tecnoneet/docs/autismo.pdf</w:t>
          </w:r>
        </w:p>
        <w:p w14:paraId="0011CAC5" w14:textId="77777777" w:rsidR="004F04C0" w:rsidRDefault="004F04C0" w:rsidP="00FB6B2D">
          <w:pPr>
            <w:pStyle w:val="Bibliografa"/>
            <w:ind w:left="720" w:hanging="720"/>
          </w:pPr>
          <w:r>
            <w:rPr>
              <w:noProof/>
              <w:lang w:val="es-ES"/>
            </w:rPr>
            <w:t xml:space="preserve">Tortosa, F. N., &amp; Villa, M. G. (2003). </w:t>
          </w:r>
          <w:r>
            <w:rPr>
              <w:i/>
              <w:iCs/>
              <w:noProof/>
              <w:lang w:val="es-ES"/>
            </w:rPr>
            <w:t>Tecnologías de ayuda en personas con trastornos del espectro autista.</w:t>
          </w:r>
          <w:r>
            <w:rPr>
              <w:noProof/>
              <w:lang w:val="es-ES"/>
            </w:rPr>
            <w:t xml:space="preserve"> Recuperado el Agosto de 2014, de http://www.divertic.org/capitulo.pdf</w:t>
          </w:r>
        </w:p>
      </w:sdtContent>
    </w:sdt>
    <w:p w14:paraId="128D6295" w14:textId="798B28BE" w:rsidR="007F2CEF" w:rsidRDefault="007F2CEF">
      <w:r>
        <w:br w:type="page"/>
      </w:r>
    </w:p>
    <w:p w14:paraId="395AB375" w14:textId="77777777" w:rsidR="004C5B81" w:rsidRDefault="004B5F95" w:rsidP="004B5F95">
      <w:pPr>
        <w:pStyle w:val="Ttulo1"/>
        <w:rPr>
          <w:lang w:val="es-ES"/>
        </w:rPr>
      </w:pPr>
      <w:r>
        <w:rPr>
          <w:lang w:val="es-ES"/>
        </w:rPr>
        <w:lastRenderedPageBreak/>
        <w:t>ANEXO</w:t>
      </w:r>
    </w:p>
    <w:p w14:paraId="67A35D6D" w14:textId="5EDA762D" w:rsidR="0017225B" w:rsidRDefault="00A9615D" w:rsidP="0017225B">
      <w:pPr>
        <w:pStyle w:val="Ttulo1"/>
      </w:pPr>
      <w:r w:rsidRPr="5FACC698">
        <w:rPr>
          <w:caps w:val="0"/>
        </w:rPr>
        <w:t>ESTUDIO DE VIABILIDAD</w:t>
      </w:r>
    </w:p>
    <w:p w14:paraId="01441B35" w14:textId="77777777" w:rsidR="0017225B" w:rsidRPr="003E63BD" w:rsidRDefault="0017225B" w:rsidP="003E63BD">
      <w:pPr>
        <w:pStyle w:val="Textosinformato"/>
        <w:jc w:val="both"/>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El estudio de viabilidad permite evaluar si el problema a resolver conviene ser tratado con las técnicas de </w:t>
      </w:r>
      <w:r w:rsidR="00662B89">
        <w:rPr>
          <w:rFonts w:asciiTheme="minorHAnsi" w:eastAsiaTheme="minorEastAsia" w:hAnsiTheme="minorHAnsi"/>
          <w:sz w:val="22"/>
          <w:szCs w:val="22"/>
          <w:shd w:val="clear" w:color="auto" w:fill="FFFFFF"/>
          <w:lang w:eastAsia="ja-JP"/>
        </w:rPr>
        <w:t>Ingeniería del Conocimiento</w:t>
      </w:r>
      <w:r w:rsidRPr="003E63BD">
        <w:rPr>
          <w:rFonts w:asciiTheme="minorHAnsi" w:eastAsiaTheme="minorEastAsia" w:hAnsiTheme="minorHAnsi"/>
          <w:sz w:val="22"/>
          <w:szCs w:val="22"/>
          <w:shd w:val="clear" w:color="auto" w:fill="FFFFFF"/>
          <w:lang w:eastAsia="ja-JP"/>
        </w:rPr>
        <w:t xml:space="preserve"> para el desarrollo de un S</w:t>
      </w:r>
      <w:r w:rsidR="00662B89">
        <w:rPr>
          <w:rFonts w:asciiTheme="minorHAnsi" w:eastAsiaTheme="minorEastAsia" w:hAnsiTheme="minorHAnsi"/>
          <w:sz w:val="22"/>
          <w:szCs w:val="22"/>
          <w:shd w:val="clear" w:color="auto" w:fill="FFFFFF"/>
          <w:lang w:eastAsia="ja-JP"/>
        </w:rPr>
        <w:t xml:space="preserve">istema </w:t>
      </w:r>
      <w:r w:rsidRPr="003E63BD">
        <w:rPr>
          <w:rFonts w:asciiTheme="minorHAnsi" w:eastAsiaTheme="minorEastAsia" w:hAnsiTheme="minorHAnsi"/>
          <w:sz w:val="22"/>
          <w:szCs w:val="22"/>
          <w:shd w:val="clear" w:color="auto" w:fill="FFFFFF"/>
          <w:lang w:eastAsia="ja-JP"/>
        </w:rPr>
        <w:t>E</w:t>
      </w:r>
      <w:r w:rsidR="00662B89">
        <w:rPr>
          <w:rFonts w:asciiTheme="minorHAnsi" w:eastAsiaTheme="minorEastAsia" w:hAnsiTheme="minorHAnsi"/>
          <w:sz w:val="22"/>
          <w:szCs w:val="22"/>
          <w:shd w:val="clear" w:color="auto" w:fill="FFFFFF"/>
          <w:lang w:eastAsia="ja-JP"/>
        </w:rPr>
        <w:t>xperto</w:t>
      </w:r>
      <w:r w:rsidRPr="003E63BD">
        <w:rPr>
          <w:rFonts w:asciiTheme="minorHAnsi" w:eastAsiaTheme="minorEastAsia" w:hAnsiTheme="minorHAnsi"/>
          <w:sz w:val="22"/>
          <w:szCs w:val="22"/>
          <w:shd w:val="clear" w:color="auto" w:fill="FFFFFF"/>
          <w:lang w:eastAsia="ja-JP"/>
        </w:rPr>
        <w:t>. La evaluación a la que se hace referencia se realiza a través del test de Viabilidad propuesto por la metodología IDEAL</w:t>
      </w:r>
      <w:r w:rsidR="00337028">
        <w:rPr>
          <w:rFonts w:asciiTheme="minorHAnsi" w:eastAsiaTheme="minorEastAsia" w:hAnsiTheme="minorHAnsi"/>
          <w:sz w:val="22"/>
          <w:szCs w:val="22"/>
          <w:shd w:val="clear" w:color="auto" w:fill="FFFFFF"/>
          <w:lang w:eastAsia="ja-JP"/>
        </w:rPr>
        <w:t xml:space="preserve"> </w:t>
      </w:r>
      <w:sdt>
        <w:sdtPr>
          <w:rPr>
            <w:rFonts w:asciiTheme="minorHAnsi" w:eastAsiaTheme="minorEastAsia" w:hAnsiTheme="minorHAnsi"/>
            <w:sz w:val="22"/>
            <w:szCs w:val="22"/>
            <w:shd w:val="clear" w:color="auto" w:fill="FFFFFF"/>
            <w:lang w:eastAsia="ja-JP"/>
          </w:rPr>
          <w:id w:val="755945083"/>
          <w:citation/>
        </w:sdtPr>
        <w:sdtEndPr/>
        <w:sdtContent>
          <w:r w:rsidR="00DE0914">
            <w:rPr>
              <w:rFonts w:asciiTheme="minorHAnsi" w:eastAsiaTheme="minorEastAsia" w:hAnsiTheme="minorHAnsi"/>
              <w:sz w:val="22"/>
              <w:szCs w:val="22"/>
              <w:shd w:val="clear" w:color="auto" w:fill="FFFFFF"/>
              <w:lang w:eastAsia="ja-JP"/>
            </w:rPr>
            <w:fldChar w:fldCharType="begin"/>
          </w:r>
          <w:r w:rsidR="00337028">
            <w:rPr>
              <w:rFonts w:asciiTheme="minorHAnsi" w:eastAsiaTheme="minorEastAsia" w:hAnsiTheme="minorHAnsi"/>
              <w:sz w:val="22"/>
              <w:szCs w:val="22"/>
              <w:shd w:val="clear" w:color="auto" w:fill="FFFFFF"/>
              <w:lang w:eastAsia="ja-JP"/>
            </w:rPr>
            <w:instrText xml:space="preserve"> CITATION Góm97 \l 11274 </w:instrText>
          </w:r>
          <w:r w:rsidR="00DE0914">
            <w:rPr>
              <w:rFonts w:asciiTheme="minorHAnsi" w:eastAsiaTheme="minorEastAsia" w:hAnsiTheme="minorHAnsi"/>
              <w:sz w:val="22"/>
              <w:szCs w:val="22"/>
              <w:shd w:val="clear" w:color="auto" w:fill="FFFFFF"/>
              <w:lang w:eastAsia="ja-JP"/>
            </w:rPr>
            <w:fldChar w:fldCharType="separate"/>
          </w:r>
          <w:r w:rsidR="00CF12EA" w:rsidRPr="00CF12EA">
            <w:rPr>
              <w:rFonts w:asciiTheme="minorHAnsi" w:eastAsiaTheme="minorEastAsia" w:hAnsiTheme="minorHAnsi"/>
              <w:noProof/>
              <w:sz w:val="22"/>
              <w:szCs w:val="22"/>
              <w:shd w:val="clear" w:color="auto" w:fill="FFFFFF"/>
              <w:lang w:eastAsia="ja-JP"/>
            </w:rPr>
            <w:t>(Gómez, Juristo, Montes, &amp; Pazos, 1997)</w:t>
          </w:r>
          <w:r w:rsidR="00DE0914">
            <w:rPr>
              <w:rFonts w:asciiTheme="minorHAnsi" w:eastAsiaTheme="minorEastAsia" w:hAnsiTheme="minorHAnsi"/>
              <w:sz w:val="22"/>
              <w:szCs w:val="22"/>
              <w:shd w:val="clear" w:color="auto" w:fill="FFFFFF"/>
              <w:lang w:eastAsia="ja-JP"/>
            </w:rPr>
            <w:fldChar w:fldCharType="end"/>
          </w:r>
        </w:sdtContent>
      </w:sdt>
      <w:r w:rsidRPr="003E63BD">
        <w:rPr>
          <w:rFonts w:asciiTheme="minorHAnsi" w:eastAsiaTheme="minorEastAsia" w:hAnsiTheme="minorHAnsi"/>
          <w:sz w:val="22"/>
          <w:szCs w:val="22"/>
          <w:shd w:val="clear" w:color="auto" w:fill="FFFFFF"/>
          <w:lang w:eastAsia="ja-JP"/>
        </w:rPr>
        <w:t xml:space="preserve"> donde se determina si el proyecto es posible, está justificado, es apropiado y si será exitosa su construcción. </w:t>
      </w:r>
    </w:p>
    <w:p w14:paraId="2CD4765B" w14:textId="0B66C358" w:rsidR="0017225B" w:rsidRPr="0017225B" w:rsidRDefault="00A9615D" w:rsidP="0017225B">
      <w:pPr>
        <w:pStyle w:val="Ttulo1"/>
        <w:rPr>
          <w:sz w:val="22"/>
        </w:rPr>
      </w:pPr>
      <w:r w:rsidRPr="0017225B">
        <w:rPr>
          <w:caps w:val="0"/>
          <w:sz w:val="22"/>
        </w:rPr>
        <w:t xml:space="preserve">CONSIDERACIONES REFERENTES AL TEST DE VIABILIDAD </w:t>
      </w:r>
    </w:p>
    <w:p w14:paraId="6DCD3A14" w14:textId="77777777" w:rsidR="0017225B" w:rsidRPr="003E63BD" w:rsidRDefault="0017225B" w:rsidP="003E63BD">
      <w:pPr>
        <w:pStyle w:val="Textosinformato"/>
        <w:jc w:val="both"/>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El test de viabilidad consta de varias características que se deben tener en cuenta antes de desarrollar un S</w:t>
      </w:r>
      <w:r w:rsidR="00EF6FC7">
        <w:rPr>
          <w:rFonts w:asciiTheme="minorHAnsi" w:eastAsiaTheme="minorEastAsia" w:hAnsiTheme="minorHAnsi"/>
          <w:sz w:val="22"/>
          <w:szCs w:val="22"/>
          <w:shd w:val="clear" w:color="auto" w:fill="FFFFFF"/>
          <w:lang w:eastAsia="ja-JP"/>
        </w:rPr>
        <w:t xml:space="preserve">istema </w:t>
      </w:r>
      <w:r w:rsidRPr="003E63BD">
        <w:rPr>
          <w:rFonts w:asciiTheme="minorHAnsi" w:eastAsiaTheme="minorEastAsia" w:hAnsiTheme="minorHAnsi"/>
          <w:sz w:val="22"/>
          <w:szCs w:val="22"/>
          <w:shd w:val="clear" w:color="auto" w:fill="FFFFFF"/>
          <w:lang w:eastAsia="ja-JP"/>
        </w:rPr>
        <w:t>E</w:t>
      </w:r>
      <w:r w:rsidR="00EF6FC7">
        <w:rPr>
          <w:rFonts w:asciiTheme="minorHAnsi" w:eastAsiaTheme="minorEastAsia" w:hAnsiTheme="minorHAnsi"/>
          <w:sz w:val="22"/>
          <w:szCs w:val="22"/>
          <w:shd w:val="clear" w:color="auto" w:fill="FFFFFF"/>
          <w:lang w:eastAsia="ja-JP"/>
        </w:rPr>
        <w:t>xperto</w:t>
      </w:r>
      <w:r w:rsidRPr="003E63BD">
        <w:rPr>
          <w:rFonts w:asciiTheme="minorHAnsi" w:eastAsiaTheme="minorEastAsia" w:hAnsiTheme="minorHAnsi"/>
          <w:sz w:val="22"/>
          <w:szCs w:val="22"/>
          <w:shd w:val="clear" w:color="auto" w:fill="FFFFFF"/>
          <w:lang w:eastAsia="ja-JP"/>
        </w:rPr>
        <w:t xml:space="preserve">. Esas características están divididas en cuatro dimensiones: Plausibilidad, Justificación, Adecuación y Éxito </w:t>
      </w:r>
      <w:r w:rsidR="00C90B91" w:rsidRPr="003E63BD">
        <w:rPr>
          <w:rFonts w:asciiTheme="minorHAnsi" w:eastAsiaTheme="minorEastAsia" w:hAnsiTheme="minorHAnsi"/>
          <w:sz w:val="22"/>
          <w:szCs w:val="22"/>
          <w:shd w:val="clear" w:color="auto" w:fill="FFFFFF"/>
          <w:lang w:eastAsia="ja-JP"/>
        </w:rPr>
        <w:t xml:space="preserve"> </w:t>
      </w:r>
      <w:sdt>
        <w:sdtPr>
          <w:rPr>
            <w:rFonts w:asciiTheme="minorHAnsi" w:eastAsiaTheme="minorEastAsia" w:hAnsiTheme="minorHAnsi"/>
            <w:sz w:val="22"/>
            <w:szCs w:val="22"/>
            <w:shd w:val="clear" w:color="auto" w:fill="FFFFFF"/>
            <w:lang w:eastAsia="ja-JP"/>
          </w:rPr>
          <w:id w:val="1079329099"/>
          <w:citation/>
        </w:sdtPr>
        <w:sdtEndPr/>
        <w:sdtContent>
          <w:r w:rsidR="00DE0914" w:rsidRPr="003E63BD">
            <w:rPr>
              <w:rFonts w:asciiTheme="minorHAnsi" w:eastAsiaTheme="minorEastAsia" w:hAnsiTheme="minorHAnsi"/>
              <w:sz w:val="22"/>
              <w:szCs w:val="22"/>
              <w:shd w:val="clear" w:color="auto" w:fill="FFFFFF"/>
              <w:lang w:eastAsia="ja-JP"/>
            </w:rPr>
            <w:fldChar w:fldCharType="begin"/>
          </w:r>
          <w:r w:rsidR="00C90B91" w:rsidRPr="003E63BD">
            <w:rPr>
              <w:rFonts w:asciiTheme="minorHAnsi" w:eastAsiaTheme="minorEastAsia" w:hAnsiTheme="minorHAnsi"/>
              <w:sz w:val="22"/>
              <w:szCs w:val="22"/>
              <w:shd w:val="clear" w:color="auto" w:fill="FFFFFF"/>
              <w:lang w:eastAsia="ja-JP"/>
            </w:rPr>
            <w:instrText xml:space="preserve"> CITATION Góm97 \l 11274 </w:instrText>
          </w:r>
          <w:r w:rsidR="00DE0914" w:rsidRPr="003E63BD">
            <w:rPr>
              <w:rFonts w:asciiTheme="minorHAnsi" w:eastAsiaTheme="minorEastAsia" w:hAnsiTheme="minorHAnsi"/>
              <w:sz w:val="22"/>
              <w:szCs w:val="22"/>
              <w:shd w:val="clear" w:color="auto" w:fill="FFFFFF"/>
              <w:lang w:eastAsia="ja-JP"/>
            </w:rPr>
            <w:fldChar w:fldCharType="separate"/>
          </w:r>
          <w:r w:rsidR="00CF12EA" w:rsidRPr="00CF12EA">
            <w:rPr>
              <w:rFonts w:asciiTheme="minorHAnsi" w:eastAsiaTheme="minorEastAsia" w:hAnsiTheme="minorHAnsi"/>
              <w:noProof/>
              <w:sz w:val="22"/>
              <w:szCs w:val="22"/>
              <w:shd w:val="clear" w:color="auto" w:fill="FFFFFF"/>
              <w:lang w:eastAsia="ja-JP"/>
            </w:rPr>
            <w:t>(Gómez, Juristo, Montes, &amp; Pazos, 1997)</w:t>
          </w:r>
          <w:r w:rsidR="00DE0914" w:rsidRPr="003E63BD">
            <w:rPr>
              <w:rFonts w:asciiTheme="minorHAnsi" w:eastAsiaTheme="minorEastAsia" w:hAnsiTheme="minorHAnsi"/>
              <w:sz w:val="22"/>
              <w:szCs w:val="22"/>
              <w:shd w:val="clear" w:color="auto" w:fill="FFFFFF"/>
              <w:lang w:eastAsia="ja-JP"/>
            </w:rPr>
            <w:fldChar w:fldCharType="end"/>
          </w:r>
        </w:sdtContent>
      </w:sdt>
      <w:r w:rsidRPr="003E63BD">
        <w:rPr>
          <w:rFonts w:asciiTheme="minorHAnsi" w:eastAsiaTheme="minorEastAsia" w:hAnsiTheme="minorHAnsi"/>
          <w:sz w:val="22"/>
          <w:szCs w:val="22"/>
          <w:shd w:val="clear" w:color="auto" w:fill="FFFFFF"/>
          <w:lang w:eastAsia="ja-JP"/>
        </w:rPr>
        <w:t>. Para el estudio completo de las características, se analiza el problema y se realiza su valoración. Las características tienen asociadas una serie de propiedades que las representan, y deben ser consideradas en el uso del test de viabilidad: Categoría, Peso, Naturaleza del valor asociado a la característica, Tipo, Umbral y Valor. Finalizada la valoración de las características, se comienza con el cálculo del test de viabilidad. La siguiente fórmula se aplica a las dimensiones de Adecuación, Plausibilidad y Éxito. Para cuantificar cada dimensión el método propone obtener la media armónica y la media aritmética del conjunto de intervalos y luego calcular la media aritmética de los dos valores obtenidos:</w:t>
      </w:r>
    </w:p>
    <w:p w14:paraId="7539FF5F" w14:textId="2FA7C43B" w:rsidR="0017225B" w:rsidRPr="007F2CEF" w:rsidRDefault="007F2CEF" w:rsidP="0017225B">
      <w:pPr>
        <w:jc w:val="center"/>
        <w:rPr>
          <w:b/>
        </w:rPr>
      </w:pPr>
      <w:r w:rsidRPr="00AB5B71">
        <w:rPr>
          <w:position w:val="-64"/>
          <w:shd w:val="clear" w:color="auto" w:fill="FFFFFF"/>
        </w:rPr>
        <w:object w:dxaOrig="2880" w:dyaOrig="1380" w14:anchorId="6D9EC6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86.25pt" o:ole="">
            <v:imagedata r:id="rId15" o:title=""/>
          </v:shape>
          <o:OLEObject Type="Embed" ProgID="Equation.3" ShapeID="_x0000_i1025" DrawAspect="Content" ObjectID="_1494770699" r:id="rId16"/>
        </w:object>
      </w:r>
      <w:r>
        <w:rPr>
          <w:shd w:val="clear" w:color="auto" w:fill="FFFFFF"/>
        </w:rPr>
        <w:t xml:space="preserve"> </w:t>
      </w:r>
      <w:r>
        <w:rPr>
          <w:shd w:val="clear" w:color="auto" w:fill="FFFFFF"/>
        </w:rPr>
        <w:tab/>
      </w:r>
      <w:r w:rsidRPr="007F2CEF">
        <w:rPr>
          <w:b/>
          <w:shd w:val="clear" w:color="auto" w:fill="FFFFFF"/>
        </w:rPr>
        <w:t>(1)</w:t>
      </w:r>
    </w:p>
    <w:p w14:paraId="4D06C989" w14:textId="77777777" w:rsidR="0017225B" w:rsidRPr="003E63BD" w:rsidRDefault="0017225B" w:rsidP="003E63BD">
      <w:pPr>
        <w:pStyle w:val="Textosinformato"/>
        <w:jc w:val="both"/>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En (1): </w:t>
      </w:r>
    </w:p>
    <w:p w14:paraId="186E6783" w14:textId="06C7A45E" w:rsidR="0017225B" w:rsidRPr="003E63BD" w:rsidRDefault="007F2CEF" w:rsidP="003E63BD">
      <w:pPr>
        <w:pStyle w:val="Textosinformato"/>
        <w:rPr>
          <w:rFonts w:asciiTheme="minorHAnsi" w:eastAsiaTheme="minorEastAsia" w:hAnsiTheme="minorHAnsi"/>
          <w:sz w:val="22"/>
          <w:szCs w:val="22"/>
          <w:shd w:val="clear" w:color="auto" w:fill="FFFFFF"/>
          <w:lang w:eastAsia="ja-JP"/>
        </w:rPr>
      </w:pPr>
      <w:r w:rsidRPr="004206F9">
        <w:rPr>
          <w:position w:val="-14"/>
        </w:rPr>
        <w:object w:dxaOrig="440" w:dyaOrig="380" w14:anchorId="6638B94C">
          <v:shape id="_x0000_i1026" type="#_x0000_t75" style="width:21.75pt;height:21.75pt" o:ole="">
            <v:imagedata r:id="rId17" o:title=""/>
          </v:shape>
          <o:OLEObject Type="Embed" ProgID="Equation.3" ShapeID="_x0000_i1026" DrawAspect="Content" ObjectID="_1494770700" r:id="rId18"/>
        </w:object>
      </w:r>
      <w:r w:rsidR="00AC0A63" w:rsidRPr="003E63BD">
        <w:rPr>
          <w:rFonts w:asciiTheme="minorHAnsi" w:eastAsiaTheme="minorEastAsia" w:hAnsiTheme="minorHAnsi"/>
          <w:sz w:val="22"/>
          <w:szCs w:val="22"/>
          <w:shd w:val="clear" w:color="auto" w:fill="FFFFFF"/>
          <w:lang w:eastAsia="ja-JP"/>
        </w:rPr>
        <w:t>:</w:t>
      </w:r>
      <w:r w:rsidR="0017225B" w:rsidRPr="003E63BD">
        <w:rPr>
          <w:rFonts w:asciiTheme="minorHAnsi" w:eastAsiaTheme="minorEastAsia" w:hAnsiTheme="minorHAnsi"/>
          <w:sz w:val="22"/>
          <w:szCs w:val="22"/>
          <w:shd w:val="clear" w:color="auto" w:fill="FFFFFF"/>
          <w:lang w:eastAsia="ja-JP"/>
        </w:rPr>
        <w:t xml:space="preserve"> Valor global de la aplicación en una dimensión dada. </w:t>
      </w:r>
      <w:r w:rsidR="0017225B" w:rsidRPr="003E63BD">
        <w:rPr>
          <w:rFonts w:asciiTheme="minorHAnsi" w:eastAsiaTheme="minorEastAsia" w:hAnsiTheme="minorHAnsi"/>
          <w:sz w:val="22"/>
          <w:szCs w:val="22"/>
          <w:shd w:val="clear" w:color="auto" w:fill="FFFFFF"/>
          <w:lang w:eastAsia="ja-JP"/>
        </w:rPr>
        <w:br/>
      </w:r>
      <w:r w:rsidRPr="004206F9">
        <w:rPr>
          <w:position w:val="-12"/>
        </w:rPr>
        <w:object w:dxaOrig="300" w:dyaOrig="360" w14:anchorId="6FDAF76D">
          <v:shape id="_x0000_i1027" type="#_x0000_t75" style="width:14.25pt;height:21.75pt" o:ole="">
            <v:imagedata r:id="rId19" o:title=""/>
          </v:shape>
          <o:OLEObject Type="Embed" ProgID="Equation.3" ShapeID="_x0000_i1027" DrawAspect="Content" ObjectID="_1494770701" r:id="rId20"/>
        </w:object>
      </w:r>
      <w:r w:rsidR="00AC0A63" w:rsidRPr="003E63BD">
        <w:rPr>
          <w:rFonts w:asciiTheme="minorHAnsi" w:eastAsiaTheme="minorEastAsia" w:hAnsiTheme="minorHAnsi"/>
          <w:sz w:val="22"/>
          <w:szCs w:val="22"/>
          <w:shd w:val="clear" w:color="auto" w:fill="FFFFFF"/>
          <w:lang w:eastAsia="ja-JP"/>
        </w:rPr>
        <w:t>:</w:t>
      </w:r>
      <w:r w:rsidR="0017225B" w:rsidRPr="003E63BD">
        <w:rPr>
          <w:rFonts w:asciiTheme="minorHAnsi" w:eastAsiaTheme="minorEastAsia" w:hAnsiTheme="minorHAnsi"/>
          <w:sz w:val="22"/>
          <w:szCs w:val="22"/>
          <w:shd w:val="clear" w:color="auto" w:fill="FFFFFF"/>
          <w:lang w:eastAsia="ja-JP"/>
        </w:rPr>
        <w:t xml:space="preserve"> Valor de la característica k en la dimensión i. </w:t>
      </w:r>
      <w:r w:rsidR="0017225B" w:rsidRPr="003E63BD">
        <w:rPr>
          <w:rFonts w:asciiTheme="minorHAnsi" w:eastAsiaTheme="minorEastAsia" w:hAnsiTheme="minorHAnsi"/>
          <w:sz w:val="22"/>
          <w:szCs w:val="22"/>
          <w:shd w:val="clear" w:color="auto" w:fill="FFFFFF"/>
          <w:lang w:eastAsia="ja-JP"/>
        </w:rPr>
        <w:br/>
      </w:r>
      <w:r w:rsidRPr="004206F9">
        <w:rPr>
          <w:position w:val="-12"/>
        </w:rPr>
        <w:object w:dxaOrig="300" w:dyaOrig="360" w14:anchorId="1611F3BD">
          <v:shape id="_x0000_i1028" type="#_x0000_t75" style="width:14.25pt;height:21.75pt" o:ole="">
            <v:imagedata r:id="rId21" o:title=""/>
          </v:shape>
          <o:OLEObject Type="Embed" ProgID="Equation.3" ShapeID="_x0000_i1028" DrawAspect="Content" ObjectID="_1494770702" r:id="rId22"/>
        </w:object>
      </w:r>
      <w:r w:rsidR="00AC0A63" w:rsidRPr="003E63BD">
        <w:rPr>
          <w:rFonts w:asciiTheme="minorHAnsi" w:eastAsiaTheme="minorEastAsia" w:hAnsiTheme="minorHAnsi"/>
          <w:sz w:val="22"/>
          <w:szCs w:val="22"/>
          <w:shd w:val="clear" w:color="auto" w:fill="FFFFFF"/>
          <w:lang w:eastAsia="ja-JP"/>
        </w:rPr>
        <w:t>:</w:t>
      </w:r>
      <w:r w:rsidR="0017225B" w:rsidRPr="003E63BD">
        <w:rPr>
          <w:rFonts w:asciiTheme="minorHAnsi" w:eastAsiaTheme="minorEastAsia" w:hAnsiTheme="minorHAnsi"/>
          <w:sz w:val="22"/>
          <w:szCs w:val="22"/>
          <w:shd w:val="clear" w:color="auto" w:fill="FFFFFF"/>
          <w:lang w:eastAsia="ja-JP"/>
        </w:rPr>
        <w:t xml:space="preserve"> Peso de la característica k en la dimensión i.</w:t>
      </w:r>
      <w:r w:rsidR="0017225B" w:rsidRPr="003E63BD">
        <w:rPr>
          <w:rFonts w:asciiTheme="minorHAnsi" w:eastAsiaTheme="minorEastAsia" w:hAnsiTheme="minorHAnsi"/>
          <w:sz w:val="22"/>
          <w:szCs w:val="22"/>
          <w:shd w:val="clear" w:color="auto" w:fill="FFFFFF"/>
          <w:lang w:eastAsia="ja-JP"/>
        </w:rPr>
        <w:br/>
      </w:r>
      <w:r w:rsidRPr="004206F9">
        <w:rPr>
          <w:position w:val="-12"/>
        </w:rPr>
        <w:object w:dxaOrig="160" w:dyaOrig="360" w14:anchorId="1BEB3591">
          <v:shape id="_x0000_i1029" type="#_x0000_t75" style="width:14.25pt;height:21.75pt" o:ole="">
            <v:imagedata r:id="rId23" o:title=""/>
          </v:shape>
          <o:OLEObject Type="Embed" ProgID="Equation.3" ShapeID="_x0000_i1029" DrawAspect="Content" ObjectID="_1494770703" r:id="rId24"/>
        </w:object>
      </w:r>
      <w:r w:rsidR="00AC0A63" w:rsidRPr="003E63BD">
        <w:rPr>
          <w:rFonts w:asciiTheme="minorHAnsi" w:eastAsiaTheme="minorEastAsia" w:hAnsiTheme="minorHAnsi"/>
          <w:sz w:val="22"/>
          <w:szCs w:val="22"/>
          <w:shd w:val="clear" w:color="auto" w:fill="FFFFFF"/>
          <w:lang w:eastAsia="ja-JP"/>
        </w:rPr>
        <w:t>:</w:t>
      </w:r>
      <w:r w:rsidR="0017225B" w:rsidRPr="003E63BD">
        <w:rPr>
          <w:rFonts w:asciiTheme="minorHAnsi" w:eastAsiaTheme="minorEastAsia" w:hAnsiTheme="minorHAnsi"/>
          <w:sz w:val="22"/>
          <w:szCs w:val="22"/>
          <w:shd w:val="clear" w:color="auto" w:fill="FFFFFF"/>
          <w:lang w:eastAsia="ja-JP"/>
        </w:rPr>
        <w:t xml:space="preserve"> Número de características en la dimensión i. </w:t>
      </w:r>
    </w:p>
    <w:p w14:paraId="5E85BECA" w14:textId="77777777" w:rsidR="0017225B" w:rsidRPr="003E63BD" w:rsidRDefault="0017225B" w:rsidP="003E63BD">
      <w:pPr>
        <w:pStyle w:val="Textosinformato"/>
        <w:jc w:val="both"/>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El estudio de viabilidad del proyecto concluye con el cálculo del valor final, mediante la media aritmética ponderada de los valores obtenidos en cada una de las dimensiones. La fórmula final es la siguiente: </w:t>
      </w:r>
    </w:p>
    <w:p w14:paraId="1AA6DF15" w14:textId="33F9620C" w:rsidR="0017225B" w:rsidRPr="003E63BD" w:rsidRDefault="007F2CEF" w:rsidP="003E63BD">
      <w:pPr>
        <w:pStyle w:val="Textosinformato"/>
        <w:jc w:val="center"/>
        <w:rPr>
          <w:rFonts w:asciiTheme="minorHAnsi" w:eastAsiaTheme="minorEastAsia" w:hAnsiTheme="minorHAnsi"/>
          <w:sz w:val="22"/>
          <w:szCs w:val="22"/>
          <w:shd w:val="clear" w:color="auto" w:fill="FFFFFF"/>
          <w:lang w:eastAsia="ja-JP"/>
        </w:rPr>
      </w:pPr>
      <w:r w:rsidRPr="00AB5B71">
        <w:rPr>
          <w:position w:val="-64"/>
          <w:shd w:val="clear" w:color="auto" w:fill="FFFFFF"/>
        </w:rPr>
        <w:object w:dxaOrig="1400" w:dyaOrig="1400" w14:anchorId="3F5A70FD">
          <v:shape id="_x0000_i1030" type="#_x0000_t75" style="width:86.25pt;height:86.25pt" o:ole="">
            <v:imagedata r:id="rId25" o:title=""/>
          </v:shape>
          <o:OLEObject Type="Embed" ProgID="Equation.3" ShapeID="_x0000_i1030" DrawAspect="Content" ObjectID="_1494770704" r:id="rId26"/>
        </w:object>
      </w:r>
      <w:r>
        <w:rPr>
          <w:shd w:val="clear" w:color="auto" w:fill="FFFFFF"/>
        </w:rPr>
        <w:tab/>
      </w:r>
      <w:r w:rsidRPr="007F2CEF">
        <w:rPr>
          <w:b/>
          <w:shd w:val="clear" w:color="auto" w:fill="FFFFFF"/>
        </w:rPr>
        <w:t>(2)</w:t>
      </w:r>
    </w:p>
    <w:p w14:paraId="0EC8F07D" w14:textId="77777777" w:rsidR="0017225B" w:rsidRPr="003E63BD" w:rsidRDefault="0017225B" w:rsidP="003E63BD">
      <w:pPr>
        <w:pStyle w:val="Textosinformato"/>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En (2): </w:t>
      </w:r>
    </w:p>
    <w:p w14:paraId="4DBEA64E" w14:textId="18A78BB1" w:rsidR="0017225B" w:rsidRPr="003E63BD" w:rsidRDefault="007F2CEF" w:rsidP="003E63BD">
      <w:pPr>
        <w:pStyle w:val="Textosinformato"/>
        <w:rPr>
          <w:rFonts w:asciiTheme="minorHAnsi" w:eastAsiaTheme="minorEastAsia" w:hAnsiTheme="minorHAnsi"/>
          <w:sz w:val="22"/>
          <w:szCs w:val="22"/>
          <w:shd w:val="clear" w:color="auto" w:fill="FFFFFF"/>
          <w:lang w:eastAsia="ja-JP"/>
        </w:rPr>
      </w:pPr>
      <w:r w:rsidRPr="004206F9">
        <w:rPr>
          <w:position w:val="-14"/>
        </w:rPr>
        <w:object w:dxaOrig="279" w:dyaOrig="380" w14:anchorId="46DDAA63">
          <v:shape id="_x0000_i1031" type="#_x0000_t75" style="width:14.25pt;height:21.75pt" o:ole="">
            <v:imagedata r:id="rId27" o:title=""/>
          </v:shape>
          <o:OLEObject Type="Embed" ProgID="Equation.3" ShapeID="_x0000_i1031" DrawAspect="Content" ObjectID="_1494770705" r:id="rId28"/>
        </w:object>
      </w:r>
      <w:r w:rsidR="00AC0A63" w:rsidRPr="003E63BD">
        <w:rPr>
          <w:rFonts w:asciiTheme="minorHAnsi" w:eastAsiaTheme="minorEastAsia" w:hAnsiTheme="minorHAnsi"/>
          <w:sz w:val="22"/>
          <w:szCs w:val="22"/>
          <w:shd w:val="clear" w:color="auto" w:fill="FFFFFF"/>
          <w:lang w:eastAsia="ja-JP"/>
        </w:rPr>
        <w:t>:</w:t>
      </w:r>
      <w:r w:rsidR="0017225B" w:rsidRPr="003E63BD">
        <w:rPr>
          <w:rFonts w:asciiTheme="minorHAnsi" w:eastAsiaTheme="minorEastAsia" w:hAnsiTheme="minorHAnsi"/>
          <w:sz w:val="22"/>
          <w:szCs w:val="22"/>
          <w:shd w:val="clear" w:color="auto" w:fill="FFFFFF"/>
          <w:lang w:eastAsia="ja-JP"/>
        </w:rPr>
        <w:t xml:space="preserve"> Valor obtenido en la dimensión j. </w:t>
      </w:r>
      <w:r w:rsidR="0017225B" w:rsidRPr="003E63BD">
        <w:rPr>
          <w:rFonts w:asciiTheme="minorHAnsi" w:eastAsiaTheme="minorEastAsia" w:hAnsiTheme="minorHAnsi"/>
          <w:sz w:val="22"/>
          <w:szCs w:val="22"/>
          <w:shd w:val="clear" w:color="auto" w:fill="FFFFFF"/>
          <w:lang w:eastAsia="ja-JP"/>
        </w:rPr>
        <w:br/>
      </w:r>
      <w:r w:rsidRPr="004206F9">
        <w:rPr>
          <w:position w:val="-14"/>
        </w:rPr>
        <w:object w:dxaOrig="279" w:dyaOrig="380" w14:anchorId="278BE181">
          <v:shape id="_x0000_i1032" type="#_x0000_t75" style="width:14.25pt;height:21.75pt" o:ole="">
            <v:imagedata r:id="rId29" o:title=""/>
          </v:shape>
          <o:OLEObject Type="Embed" ProgID="Equation.3" ShapeID="_x0000_i1032" DrawAspect="Content" ObjectID="_1494770706" r:id="rId30"/>
        </w:object>
      </w:r>
      <w:r w:rsidR="00AC0A63" w:rsidRPr="003E63BD">
        <w:rPr>
          <w:rFonts w:asciiTheme="minorHAnsi" w:eastAsiaTheme="minorEastAsia" w:hAnsiTheme="minorHAnsi"/>
          <w:sz w:val="22"/>
          <w:szCs w:val="22"/>
          <w:shd w:val="clear" w:color="auto" w:fill="FFFFFF"/>
          <w:lang w:eastAsia="ja-JP"/>
        </w:rPr>
        <w:t>:</w:t>
      </w:r>
      <w:r w:rsidR="0017225B" w:rsidRPr="003E63BD">
        <w:rPr>
          <w:rFonts w:asciiTheme="minorHAnsi" w:eastAsiaTheme="minorEastAsia" w:hAnsiTheme="minorHAnsi"/>
          <w:sz w:val="22"/>
          <w:szCs w:val="22"/>
          <w:shd w:val="clear" w:color="auto" w:fill="FFFFFF"/>
          <w:lang w:eastAsia="ja-JP"/>
        </w:rPr>
        <w:t xml:space="preserve"> Peso obtenido en la dimensión j. </w:t>
      </w:r>
      <w:r w:rsidR="0017225B" w:rsidRPr="003E63BD">
        <w:rPr>
          <w:rFonts w:asciiTheme="minorHAnsi" w:eastAsiaTheme="minorEastAsia" w:hAnsiTheme="minorHAnsi"/>
          <w:sz w:val="22"/>
          <w:szCs w:val="22"/>
          <w:shd w:val="clear" w:color="auto" w:fill="FFFFFF"/>
          <w:lang w:eastAsia="ja-JP"/>
        </w:rPr>
        <w:br/>
      </w:r>
      <w:r w:rsidRPr="004206F9">
        <w:rPr>
          <w:position w:val="-10"/>
        </w:rPr>
        <w:object w:dxaOrig="300" w:dyaOrig="340" w14:anchorId="5A66D139">
          <v:shape id="_x0000_i1033" type="#_x0000_t75" style="width:14.25pt;height:14.25pt" o:ole="">
            <v:imagedata r:id="rId31" o:title=""/>
          </v:shape>
          <o:OLEObject Type="Embed" ProgID="Equation.3" ShapeID="_x0000_i1033" DrawAspect="Content" ObjectID="_1494770707" r:id="rId32"/>
        </w:object>
      </w:r>
      <w:r w:rsidR="0017225B" w:rsidRPr="003E63BD">
        <w:rPr>
          <w:rFonts w:asciiTheme="minorHAnsi" w:eastAsiaTheme="minorEastAsia" w:hAnsiTheme="minorHAnsi"/>
          <w:sz w:val="22"/>
          <w:szCs w:val="22"/>
          <w:shd w:val="clear" w:color="auto" w:fill="FFFFFF"/>
          <w:lang w:eastAsia="ja-JP"/>
        </w:rPr>
        <w:t xml:space="preserve">: Valor final </w:t>
      </w:r>
    </w:p>
    <w:p w14:paraId="25FECF56" w14:textId="77777777" w:rsidR="0017225B" w:rsidRPr="003E63BD" w:rsidRDefault="0017225B" w:rsidP="0017225B">
      <w:pPr>
        <w:rPr>
          <w:shd w:val="clear" w:color="auto" w:fill="FFFFFF"/>
        </w:rPr>
      </w:pPr>
      <w:r w:rsidRPr="003E63BD">
        <w:rPr>
          <w:shd w:val="clear" w:color="auto" w:fill="FFFFFF"/>
        </w:rPr>
        <w:t xml:space="preserve">Para que un proyecto sea viable es necesario que el valor final presente un valor mayor o igual a 6. </w:t>
      </w:r>
    </w:p>
    <w:p w14:paraId="3B64D748" w14:textId="74D1C948" w:rsidR="0017225B" w:rsidRPr="0017225B" w:rsidRDefault="00A9615D" w:rsidP="0017225B">
      <w:pPr>
        <w:pStyle w:val="Ttulo1"/>
        <w:rPr>
          <w:sz w:val="22"/>
        </w:rPr>
      </w:pPr>
      <w:r w:rsidRPr="0017225B">
        <w:rPr>
          <w:caps w:val="0"/>
          <w:sz w:val="22"/>
        </w:rPr>
        <w:lastRenderedPageBreak/>
        <w:t>EVALUACIÓN DE VIABILIDAD DEL PROYECTO</w:t>
      </w:r>
    </w:p>
    <w:p w14:paraId="26A3B21C" w14:textId="7C5FF44F" w:rsidR="0017225B" w:rsidRPr="003E63BD" w:rsidRDefault="0017225B" w:rsidP="0017225B">
      <w:pPr>
        <w:rPr>
          <w:shd w:val="clear" w:color="auto" w:fill="FFFFFF"/>
        </w:rPr>
      </w:pPr>
      <w:r w:rsidRPr="003E63BD">
        <w:rPr>
          <w:shd w:val="clear" w:color="auto" w:fill="FFFFFF"/>
        </w:rPr>
        <w:t>La información necesaria para realizar esta evaluación se obtuvo de las primeras entrevistas efectuadas al equipo de expertos, lo que permitió analizar y valorar las características de la tarea en estudio</w:t>
      </w:r>
      <w:r w:rsidR="00416DA5">
        <w:rPr>
          <w:shd w:val="clear" w:color="auto" w:fill="FFFFFF"/>
        </w:rPr>
        <w:t xml:space="preserve"> (</w:t>
      </w:r>
      <w:r w:rsidRPr="003E63BD">
        <w:rPr>
          <w:shd w:val="clear" w:color="auto" w:fill="FFFFFF"/>
        </w:rPr>
        <w:t>Tablas de Viabilidad</w:t>
      </w:r>
      <w:r w:rsidR="00416DA5">
        <w:rPr>
          <w:shd w:val="clear" w:color="auto" w:fill="FFFFFF"/>
        </w:rPr>
        <w:t>), d</w:t>
      </w:r>
      <w:r w:rsidR="00EA27AA">
        <w:rPr>
          <w:shd w:val="clear" w:color="auto" w:fill="FFFFFF"/>
        </w:rPr>
        <w:t>onde se realiza la e</w:t>
      </w:r>
      <w:r w:rsidRPr="003E63BD">
        <w:rPr>
          <w:shd w:val="clear" w:color="auto" w:fill="FFFFFF"/>
        </w:rPr>
        <w:t xml:space="preserve">valuación de las características del problema. Basados en la métrica propuesta, se llega a los </w:t>
      </w:r>
      <w:r w:rsidRPr="003E63BD">
        <w:rPr>
          <w:lang w:val="es-ES"/>
        </w:rPr>
        <w:t xml:space="preserve">resultados que se presentan en la Tabla </w:t>
      </w:r>
      <w:r w:rsidR="00706B4F">
        <w:rPr>
          <w:lang w:val="es-ES"/>
        </w:rPr>
        <w:t>Final</w:t>
      </w:r>
      <w:r w:rsidRPr="003E63BD">
        <w:rPr>
          <w:lang w:val="es-ES"/>
        </w:rPr>
        <w:t xml:space="preserve">, en la que se detallan las dimensiones, el peso que le corresponde a cada una de ellas y los valores calculados. </w:t>
      </w:r>
    </w:p>
    <w:p w14:paraId="70F4A48D" w14:textId="77777777" w:rsidR="0017225B" w:rsidRPr="003E63BD" w:rsidRDefault="0017225B" w:rsidP="0017225B">
      <w:pPr>
        <w:rPr>
          <w:lang w:val="es-ES"/>
        </w:rPr>
      </w:pPr>
      <w:r w:rsidRPr="003E63BD">
        <w:rPr>
          <w:lang w:val="es-ES"/>
        </w:rPr>
        <w:t xml:space="preserve">Para que un proyecto sea viable con la tecnología de los </w:t>
      </w:r>
      <w:r w:rsidR="00EA27AA">
        <w:rPr>
          <w:lang w:val="es-ES"/>
        </w:rPr>
        <w:t>Sistemas Basados en Conocimiento</w:t>
      </w:r>
      <w:r w:rsidRPr="003E63BD">
        <w:rPr>
          <w:lang w:val="es-ES"/>
        </w:rPr>
        <w:t>, el resultado del promedio</w:t>
      </w:r>
      <w:r w:rsidR="00EA27AA">
        <w:rPr>
          <w:lang w:val="es-ES"/>
        </w:rPr>
        <w:t xml:space="preserve"> de los componentes del vector final</w:t>
      </w:r>
      <w:r w:rsidRPr="003E63BD">
        <w:rPr>
          <w:lang w:val="es-ES"/>
        </w:rPr>
        <w:t xml:space="preserve">, debe ser mayor o igual a 6. </w:t>
      </w:r>
    </w:p>
    <w:p w14:paraId="7459A0E4" w14:textId="6F5DE05D" w:rsidR="0017225B" w:rsidRPr="007F2CEF" w:rsidRDefault="007F2CEF" w:rsidP="007F2CEF">
      <w:pPr>
        <w:pStyle w:val="Ttulo2"/>
        <w:ind w:left="708" w:hanging="708"/>
        <w:jc w:val="center"/>
        <w:rPr>
          <w:sz w:val="24"/>
          <w:lang w:val="es-ES"/>
        </w:rPr>
      </w:pPr>
      <w:r w:rsidRPr="007F2CEF">
        <w:rPr>
          <w:sz w:val="24"/>
          <w:lang w:val="es-ES"/>
        </w:rPr>
        <w:t>TABLAS DE VIABILIDAD</w:t>
      </w:r>
    </w:p>
    <w:p w14:paraId="2D7E4BC8" w14:textId="77777777" w:rsidR="004C5B81" w:rsidRDefault="004C5B81" w:rsidP="00574A43">
      <w:pPr>
        <w:rPr>
          <w:lang w:val="es-ES"/>
        </w:rPr>
      </w:pPr>
      <w:r w:rsidRPr="004C5B81">
        <w:rPr>
          <w:b/>
          <w:lang w:val="es-ES"/>
        </w:rPr>
        <w:t>Plausibilidad</w:t>
      </w:r>
    </w:p>
    <w:tbl>
      <w:tblPr>
        <w:tblStyle w:val="GridTable1Light-Accent41"/>
        <w:tblW w:w="5000" w:type="pct"/>
        <w:tblLook w:val="04A0" w:firstRow="1" w:lastRow="0" w:firstColumn="1" w:lastColumn="0" w:noHBand="0" w:noVBand="1"/>
      </w:tblPr>
      <w:tblGrid>
        <w:gridCol w:w="3083"/>
        <w:gridCol w:w="1400"/>
        <w:gridCol w:w="682"/>
        <w:gridCol w:w="1081"/>
        <w:gridCol w:w="1499"/>
        <w:gridCol w:w="1044"/>
        <w:gridCol w:w="948"/>
      </w:tblGrid>
      <w:tr w:rsidR="009F5C2A" w:rsidRPr="004B5F95" w14:paraId="5485C53F" w14:textId="77777777" w:rsidTr="00A44B8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612E025C" w14:textId="77777777" w:rsidR="009F5C2A" w:rsidRPr="009F5C2A" w:rsidRDefault="009F5C2A" w:rsidP="004C5B81">
            <w:pPr>
              <w:jc w:val="center"/>
              <w:rPr>
                <w:sz w:val="20"/>
                <w:shd w:val="clear" w:color="auto" w:fill="FFFFFF"/>
              </w:rPr>
            </w:pPr>
            <w:r w:rsidRPr="009F5C2A">
              <w:rPr>
                <w:sz w:val="20"/>
                <w:shd w:val="clear" w:color="auto" w:fill="FFFFFF"/>
              </w:rPr>
              <w:t xml:space="preserve">DENOMINACIÓN DE LA CARACTERÍSTICA </w:t>
            </w:r>
          </w:p>
        </w:tc>
        <w:tc>
          <w:tcPr>
            <w:tcW w:w="719" w:type="pct"/>
            <w:vAlign w:val="center"/>
            <w:hideMark/>
          </w:tcPr>
          <w:p w14:paraId="3D1D60EF"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CATEGORÍA </w:t>
            </w:r>
          </w:p>
        </w:tc>
        <w:tc>
          <w:tcPr>
            <w:tcW w:w="350" w:type="pct"/>
            <w:vAlign w:val="center"/>
            <w:hideMark/>
          </w:tcPr>
          <w:p w14:paraId="2B1C7EAD"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PESO </w:t>
            </w:r>
          </w:p>
        </w:tc>
        <w:tc>
          <w:tcPr>
            <w:tcW w:w="555" w:type="pct"/>
            <w:vAlign w:val="center"/>
            <w:hideMark/>
          </w:tcPr>
          <w:p w14:paraId="7F34821E"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TIPO </w:t>
            </w:r>
          </w:p>
        </w:tc>
        <w:tc>
          <w:tcPr>
            <w:tcW w:w="770" w:type="pct"/>
            <w:vAlign w:val="center"/>
            <w:hideMark/>
          </w:tcPr>
          <w:p w14:paraId="1C70BFD9"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NATURALEZA </w:t>
            </w:r>
          </w:p>
        </w:tc>
        <w:tc>
          <w:tcPr>
            <w:tcW w:w="536" w:type="pct"/>
            <w:vAlign w:val="center"/>
            <w:hideMark/>
          </w:tcPr>
          <w:p w14:paraId="2C7CA08E"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UMBRAL </w:t>
            </w:r>
          </w:p>
        </w:tc>
        <w:tc>
          <w:tcPr>
            <w:tcW w:w="487" w:type="pct"/>
            <w:vAlign w:val="center"/>
            <w:hideMark/>
          </w:tcPr>
          <w:p w14:paraId="44282E51"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VALOR </w:t>
            </w:r>
          </w:p>
        </w:tc>
      </w:tr>
      <w:tr w:rsidR="007C6CFC" w:rsidRPr="009F5C2A" w14:paraId="4E69A1DF"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2AECEA57"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Existen expertos, están disponibles y son cooperativos </w:t>
            </w:r>
          </w:p>
        </w:tc>
        <w:tc>
          <w:tcPr>
            <w:tcW w:w="719" w:type="pct"/>
            <w:vAlign w:val="center"/>
            <w:hideMark/>
          </w:tcPr>
          <w:p w14:paraId="5DE6C706"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796E0C9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5" w:type="pct"/>
            <w:vAlign w:val="center"/>
            <w:hideMark/>
          </w:tcPr>
          <w:p w14:paraId="0DE5EDC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48DF949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4453CED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(si) </w:t>
            </w:r>
          </w:p>
        </w:tc>
        <w:tc>
          <w:tcPr>
            <w:tcW w:w="487" w:type="pct"/>
            <w:vAlign w:val="center"/>
            <w:hideMark/>
          </w:tcPr>
          <w:p w14:paraId="5E32656B"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7C6CFC" w:rsidRPr="009F5C2A" w14:paraId="33EDE1AD"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4573C659" w14:textId="082C7CEE" w:rsidR="007C6CFC" w:rsidRPr="00A44B83" w:rsidRDefault="007C6CFC" w:rsidP="007C6CFC">
            <w:pPr>
              <w:jc w:val="center"/>
              <w:rPr>
                <w:b w:val="0"/>
                <w:sz w:val="20"/>
                <w:shd w:val="clear" w:color="auto" w:fill="FFFFFF"/>
              </w:rPr>
            </w:pPr>
            <w:r w:rsidRPr="00A44B83">
              <w:rPr>
                <w:b w:val="0"/>
                <w:sz w:val="20"/>
                <w:shd w:val="clear" w:color="auto" w:fill="FFFFFF"/>
              </w:rPr>
              <w:t xml:space="preserve">El experto es capaz de estructurar sus métodos </w:t>
            </w:r>
            <w:r w:rsidR="007F2CEF" w:rsidRPr="00A44B83">
              <w:rPr>
                <w:b w:val="0"/>
                <w:sz w:val="20"/>
                <w:shd w:val="clear" w:color="auto" w:fill="FFFFFF"/>
              </w:rPr>
              <w:t>y procedimientos</w:t>
            </w:r>
            <w:r w:rsidRPr="00A44B83">
              <w:rPr>
                <w:b w:val="0"/>
                <w:sz w:val="20"/>
                <w:shd w:val="clear" w:color="auto" w:fill="FFFFFF"/>
              </w:rPr>
              <w:t xml:space="preserve"> de trabajos </w:t>
            </w:r>
          </w:p>
        </w:tc>
        <w:tc>
          <w:tcPr>
            <w:tcW w:w="719" w:type="pct"/>
            <w:vAlign w:val="center"/>
            <w:hideMark/>
          </w:tcPr>
          <w:p w14:paraId="058D121D"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0FFC847B"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5" w:type="pct"/>
            <w:vAlign w:val="center"/>
            <w:hideMark/>
          </w:tcPr>
          <w:p w14:paraId="65732106"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0CC6C1D1"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40063236"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487" w:type="pct"/>
            <w:vAlign w:val="center"/>
            <w:hideMark/>
          </w:tcPr>
          <w:p w14:paraId="48C11FCD"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7C6CFC" w:rsidRPr="009F5C2A" w14:paraId="55EA5FBF"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47F77A65"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La tarea está bien estructurada y se entiende </w:t>
            </w:r>
          </w:p>
        </w:tc>
        <w:tc>
          <w:tcPr>
            <w:tcW w:w="719" w:type="pct"/>
            <w:vAlign w:val="center"/>
            <w:hideMark/>
          </w:tcPr>
          <w:p w14:paraId="7C1F58A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5998979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5" w:type="pct"/>
            <w:vAlign w:val="center"/>
            <w:hideMark/>
          </w:tcPr>
          <w:p w14:paraId="4DFD74F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0F7D2F81"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5094206F"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487" w:type="pct"/>
            <w:vAlign w:val="center"/>
            <w:hideMark/>
          </w:tcPr>
          <w:p w14:paraId="5DAD217B"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7C6CFC" w:rsidRPr="009F5C2A" w14:paraId="0FE3D211"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1B680A17"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Existen suficientes casos de pruebas y sus soluciones asociadas </w:t>
            </w:r>
          </w:p>
        </w:tc>
        <w:tc>
          <w:tcPr>
            <w:tcW w:w="719" w:type="pct"/>
            <w:vAlign w:val="center"/>
            <w:hideMark/>
          </w:tcPr>
          <w:p w14:paraId="0157D6D2"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21D8EE3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5" w:type="pct"/>
            <w:vAlign w:val="center"/>
            <w:hideMark/>
          </w:tcPr>
          <w:p w14:paraId="1A366E4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35303ED1"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Numérica </w:t>
            </w:r>
          </w:p>
        </w:tc>
        <w:tc>
          <w:tcPr>
            <w:tcW w:w="536" w:type="pct"/>
            <w:vAlign w:val="center"/>
            <w:hideMark/>
          </w:tcPr>
          <w:p w14:paraId="16E6A48B"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(8) </w:t>
            </w:r>
          </w:p>
        </w:tc>
        <w:tc>
          <w:tcPr>
            <w:tcW w:w="487" w:type="pct"/>
            <w:vAlign w:val="center"/>
            <w:hideMark/>
          </w:tcPr>
          <w:p w14:paraId="294324B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8</w:t>
            </w:r>
          </w:p>
        </w:tc>
      </w:tr>
      <w:tr w:rsidR="007C6CFC" w:rsidRPr="009F5C2A" w14:paraId="5D78629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31FE88A4"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La tarea solo depende del conocimiento y no del sentido común </w:t>
            </w:r>
          </w:p>
        </w:tc>
        <w:tc>
          <w:tcPr>
            <w:tcW w:w="719" w:type="pct"/>
            <w:vAlign w:val="center"/>
            <w:hideMark/>
          </w:tcPr>
          <w:p w14:paraId="0CCCCF1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28315679"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9</w:t>
            </w:r>
          </w:p>
        </w:tc>
        <w:tc>
          <w:tcPr>
            <w:tcW w:w="555" w:type="pct"/>
            <w:vAlign w:val="center"/>
            <w:hideMark/>
          </w:tcPr>
          <w:p w14:paraId="07CF2921"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3169858F"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Numérica </w:t>
            </w:r>
          </w:p>
        </w:tc>
        <w:tc>
          <w:tcPr>
            <w:tcW w:w="536" w:type="pct"/>
            <w:vAlign w:val="center"/>
            <w:hideMark/>
          </w:tcPr>
          <w:p w14:paraId="3835816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487" w:type="pct"/>
            <w:vAlign w:val="center"/>
            <w:hideMark/>
          </w:tcPr>
          <w:p w14:paraId="77B1077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7</w:t>
            </w:r>
          </w:p>
        </w:tc>
      </w:tr>
      <w:tr w:rsidR="00A44B83" w:rsidRPr="009F5C2A" w14:paraId="345535DB"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6E6BB03E" w14:textId="77777777" w:rsidR="00A44B83" w:rsidRPr="00715B91" w:rsidRDefault="00715B91" w:rsidP="007C6CFC">
            <w:pPr>
              <w:autoSpaceDE w:val="0"/>
              <w:autoSpaceDN w:val="0"/>
              <w:adjustRightInd w:val="0"/>
              <w:jc w:val="center"/>
              <w:rPr>
                <w:rFonts w:ascii="Segoe UI" w:eastAsiaTheme="minorHAnsi" w:hAnsi="Segoe UI" w:cs="Segoe UI"/>
                <w:i/>
                <w:color w:val="000000"/>
                <w:sz w:val="20"/>
                <w:szCs w:val="20"/>
                <w:lang w:eastAsia="en-US"/>
              </w:rP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plausibilidad</w:t>
            </w:r>
            <w:r w:rsidRPr="00554DCD">
              <w:rPr>
                <w:rFonts w:ascii="Segoe UI" w:eastAsiaTheme="minorHAnsi" w:hAnsi="Segoe UI" w:cs="Segoe UI"/>
                <w:i/>
                <w:color w:val="000000"/>
                <w:sz w:val="13"/>
                <w:szCs w:val="13"/>
                <w:lang w:eastAsia="en-US"/>
              </w:rPr>
              <w:t xml:space="preserve"> </w:t>
            </w:r>
            <w:r w:rsidRPr="00FA519B">
              <w:t>= (</w:t>
            </w:r>
            <w:r w:rsidR="007C6CFC">
              <w:t>7</w:t>
            </w:r>
            <w:r>
              <w:t>,</w:t>
            </w:r>
            <w:r w:rsidR="007C6CFC">
              <w:t>3</w:t>
            </w:r>
            <w:r w:rsidRPr="00FA519B">
              <w:t>;</w:t>
            </w:r>
            <w:r w:rsidRPr="00096688">
              <w:t xml:space="preserve"> </w:t>
            </w:r>
            <w:r>
              <w:t>7,</w:t>
            </w:r>
            <w:r w:rsidR="007C6CFC">
              <w:t>7</w:t>
            </w:r>
            <w:r w:rsidRPr="00FA519B">
              <w:t>;</w:t>
            </w:r>
            <w:r w:rsidRPr="00096688">
              <w:t xml:space="preserve"> </w:t>
            </w:r>
            <w:r w:rsidR="007C6CFC">
              <w:t>8</w:t>
            </w:r>
            <w:r>
              <w:t>,</w:t>
            </w:r>
            <w:r w:rsidR="007C6CFC">
              <w:t>1</w:t>
            </w:r>
            <w:r w:rsidRPr="00FA519B">
              <w:t>;</w:t>
            </w:r>
            <w:r w:rsidRPr="00096688">
              <w:t xml:space="preserve"> </w:t>
            </w:r>
            <w:r w:rsidR="007C6CFC">
              <w:t>8</w:t>
            </w:r>
            <w:r>
              <w:t>,</w:t>
            </w:r>
            <w:r w:rsidR="007C6CFC">
              <w:t>5</w:t>
            </w:r>
            <w:r w:rsidRPr="00FA519B">
              <w:t>)</w:t>
            </w:r>
          </w:p>
        </w:tc>
      </w:tr>
    </w:tbl>
    <w:p w14:paraId="43FFEBCC" w14:textId="77777777" w:rsidR="00715B91" w:rsidRDefault="00957142" w:rsidP="00715B91">
      <w:pPr>
        <w:jc w:val="center"/>
        <w:rPr>
          <w:b/>
          <w:lang w:val="es-ES"/>
        </w:rPr>
      </w:pPr>
      <w:r>
        <w:rPr>
          <w:noProof/>
          <w:lang w:eastAsia="es-AR"/>
        </w:rPr>
        <w:drawing>
          <wp:inline distT="0" distB="0" distL="0" distR="0" wp14:anchorId="054C9E24" wp14:editId="675B7629">
            <wp:extent cx="6153150" cy="2305050"/>
            <wp:effectExtent l="0" t="0" r="0" b="0"/>
            <wp:docPr id="40" name="Gráfico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4C05D7C3" w14:textId="77777777" w:rsidR="004C5B81" w:rsidRDefault="004C5B81" w:rsidP="00574A43">
      <w:pPr>
        <w:rPr>
          <w:b/>
          <w:lang w:val="es-ES"/>
        </w:rPr>
      </w:pPr>
      <w:r w:rsidRPr="004C5B81">
        <w:rPr>
          <w:b/>
          <w:lang w:val="es-ES"/>
        </w:rPr>
        <w:t>Justificación</w:t>
      </w:r>
    </w:p>
    <w:tbl>
      <w:tblPr>
        <w:tblStyle w:val="GridTable1Light-Accent41"/>
        <w:tblW w:w="5000" w:type="pct"/>
        <w:jc w:val="center"/>
        <w:tblLook w:val="04A0" w:firstRow="1" w:lastRow="0" w:firstColumn="1" w:lastColumn="0" w:noHBand="0" w:noVBand="1"/>
      </w:tblPr>
      <w:tblGrid>
        <w:gridCol w:w="2048"/>
        <w:gridCol w:w="2129"/>
        <w:gridCol w:w="682"/>
        <w:gridCol w:w="1079"/>
        <w:gridCol w:w="1499"/>
        <w:gridCol w:w="1044"/>
        <w:gridCol w:w="1256"/>
      </w:tblGrid>
      <w:tr w:rsidR="009F5C2A" w:rsidRPr="004B5F95" w14:paraId="6274FD0B" w14:textId="77777777" w:rsidTr="00A44B8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tcPr>
          <w:p w14:paraId="173327D6" w14:textId="77777777" w:rsidR="009F5C2A" w:rsidRPr="009F5C2A" w:rsidRDefault="009F5C2A" w:rsidP="009F5C2A">
            <w:pPr>
              <w:jc w:val="center"/>
              <w:rPr>
                <w:sz w:val="20"/>
                <w:shd w:val="clear" w:color="auto" w:fill="FFFFFF"/>
              </w:rPr>
            </w:pPr>
            <w:r w:rsidRPr="009F5C2A">
              <w:rPr>
                <w:sz w:val="20"/>
                <w:shd w:val="clear" w:color="auto" w:fill="FFFFFF"/>
              </w:rPr>
              <w:t xml:space="preserve">DENOMINACIÓN DE LA CARACTERÍSTICA </w:t>
            </w:r>
          </w:p>
        </w:tc>
        <w:tc>
          <w:tcPr>
            <w:tcW w:w="1093" w:type="pct"/>
            <w:vAlign w:val="center"/>
          </w:tcPr>
          <w:p w14:paraId="208C07F9" w14:textId="7777777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CATEGORÍA </w:t>
            </w:r>
          </w:p>
        </w:tc>
        <w:tc>
          <w:tcPr>
            <w:tcW w:w="350" w:type="pct"/>
            <w:vAlign w:val="center"/>
          </w:tcPr>
          <w:p w14:paraId="371A9D05" w14:textId="7777777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PESO </w:t>
            </w:r>
          </w:p>
        </w:tc>
        <w:tc>
          <w:tcPr>
            <w:tcW w:w="554" w:type="pct"/>
            <w:vAlign w:val="center"/>
          </w:tcPr>
          <w:p w14:paraId="1306A030" w14:textId="7777777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TIPO </w:t>
            </w:r>
          </w:p>
        </w:tc>
        <w:tc>
          <w:tcPr>
            <w:tcW w:w="770" w:type="pct"/>
            <w:vAlign w:val="center"/>
          </w:tcPr>
          <w:p w14:paraId="003BFCFA" w14:textId="7777777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NATURALEZA </w:t>
            </w:r>
          </w:p>
        </w:tc>
        <w:tc>
          <w:tcPr>
            <w:tcW w:w="536" w:type="pct"/>
            <w:vAlign w:val="center"/>
          </w:tcPr>
          <w:p w14:paraId="1864A464" w14:textId="7777777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UMBRAL </w:t>
            </w:r>
          </w:p>
        </w:tc>
        <w:tc>
          <w:tcPr>
            <w:tcW w:w="645" w:type="pct"/>
            <w:vAlign w:val="center"/>
          </w:tcPr>
          <w:p w14:paraId="68035230" w14:textId="7777777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VALOR </w:t>
            </w:r>
          </w:p>
        </w:tc>
      </w:tr>
      <w:tr w:rsidR="007C6CFC" w:rsidRPr="009F5C2A" w14:paraId="64D176B5"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3D1C79D8" w14:textId="77777777" w:rsidR="007C6CFC" w:rsidRPr="009F5C2A" w:rsidRDefault="007C6CFC" w:rsidP="007C6CFC">
            <w:pPr>
              <w:jc w:val="center"/>
              <w:rPr>
                <w:b w:val="0"/>
                <w:sz w:val="20"/>
                <w:shd w:val="clear" w:color="auto" w:fill="FFFFFF"/>
              </w:rPr>
            </w:pPr>
            <w:r w:rsidRPr="009F5C2A">
              <w:rPr>
                <w:b w:val="0"/>
                <w:sz w:val="20"/>
                <w:shd w:val="clear" w:color="auto" w:fill="FFFFFF"/>
              </w:rPr>
              <w:t>Resuelve una tarea útil y necesaria</w:t>
            </w:r>
          </w:p>
        </w:tc>
        <w:tc>
          <w:tcPr>
            <w:tcW w:w="1093" w:type="pct"/>
            <w:vAlign w:val="center"/>
            <w:hideMark/>
          </w:tcPr>
          <w:p w14:paraId="087B2E1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8A2C013"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16AF95D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912F83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17CA5EC2"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49A1F219"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9F5C2A" w14:paraId="1F7153D8" w14:textId="77777777" w:rsidTr="00A44B83">
        <w:trPr>
          <w:trHeight w:val="6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52C3DE7C" w14:textId="77777777" w:rsidR="007C6CFC" w:rsidRPr="009F5C2A" w:rsidRDefault="007C6CFC" w:rsidP="007C6CFC">
            <w:pPr>
              <w:jc w:val="center"/>
              <w:rPr>
                <w:b w:val="0"/>
                <w:sz w:val="20"/>
                <w:shd w:val="clear" w:color="auto" w:fill="FFFFFF"/>
              </w:rPr>
            </w:pPr>
            <w:r w:rsidRPr="009F5C2A">
              <w:rPr>
                <w:b w:val="0"/>
                <w:sz w:val="20"/>
                <w:shd w:val="clear" w:color="auto" w:fill="FFFFFF"/>
              </w:rPr>
              <w:t>Se espera una alta tasa de recuperación de la inversión</w:t>
            </w:r>
          </w:p>
        </w:tc>
        <w:tc>
          <w:tcPr>
            <w:tcW w:w="1093" w:type="pct"/>
            <w:vAlign w:val="center"/>
            <w:hideMark/>
          </w:tcPr>
          <w:p w14:paraId="3F3B27F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Directivos/Usuarios </w:t>
            </w:r>
          </w:p>
        </w:tc>
        <w:tc>
          <w:tcPr>
            <w:tcW w:w="350" w:type="pct"/>
            <w:vAlign w:val="center"/>
            <w:hideMark/>
          </w:tcPr>
          <w:p w14:paraId="5B7A192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4" w:type="pct"/>
            <w:vAlign w:val="center"/>
            <w:hideMark/>
          </w:tcPr>
          <w:p w14:paraId="7624043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5EC2DFBD"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Numérica </w:t>
            </w:r>
          </w:p>
        </w:tc>
        <w:tc>
          <w:tcPr>
            <w:tcW w:w="536" w:type="pct"/>
            <w:vAlign w:val="center"/>
            <w:hideMark/>
          </w:tcPr>
          <w:p w14:paraId="750E383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3D8E842C"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5</w:t>
            </w:r>
          </w:p>
        </w:tc>
      </w:tr>
      <w:tr w:rsidR="007C6CFC" w:rsidRPr="009F5C2A" w14:paraId="7E8966A4"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59AA405C" w14:textId="77777777" w:rsidR="007C6CFC" w:rsidRPr="009F5C2A" w:rsidRDefault="007C6CFC" w:rsidP="007C6CFC">
            <w:pPr>
              <w:jc w:val="center"/>
              <w:rPr>
                <w:b w:val="0"/>
                <w:sz w:val="20"/>
                <w:shd w:val="clear" w:color="auto" w:fill="FFFFFF"/>
              </w:rPr>
            </w:pPr>
            <w:r w:rsidRPr="009F5C2A">
              <w:rPr>
                <w:b w:val="0"/>
                <w:sz w:val="20"/>
                <w:shd w:val="clear" w:color="auto" w:fill="FFFFFF"/>
              </w:rPr>
              <w:lastRenderedPageBreak/>
              <w:t>Hay escasez de experiencia humana</w:t>
            </w:r>
          </w:p>
        </w:tc>
        <w:tc>
          <w:tcPr>
            <w:tcW w:w="1093" w:type="pct"/>
            <w:vAlign w:val="center"/>
            <w:hideMark/>
          </w:tcPr>
          <w:p w14:paraId="737400C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444EE00F"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6</w:t>
            </w:r>
          </w:p>
        </w:tc>
        <w:tc>
          <w:tcPr>
            <w:tcW w:w="554" w:type="pct"/>
            <w:vAlign w:val="center"/>
            <w:hideMark/>
          </w:tcPr>
          <w:p w14:paraId="20F66C6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28A973CD"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07CC44C9"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4277872B"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Regular</w:t>
            </w:r>
          </w:p>
        </w:tc>
      </w:tr>
      <w:tr w:rsidR="007C6CFC" w:rsidRPr="009F5C2A" w14:paraId="0FF6338E" w14:textId="77777777" w:rsidTr="00A44B83">
        <w:trPr>
          <w:trHeight w:val="9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7833A29A" w14:textId="77777777" w:rsidR="007C6CFC" w:rsidRPr="009F5C2A" w:rsidRDefault="007C6CFC" w:rsidP="007C6CFC">
            <w:pPr>
              <w:jc w:val="center"/>
              <w:rPr>
                <w:b w:val="0"/>
                <w:sz w:val="20"/>
                <w:shd w:val="clear" w:color="auto" w:fill="FFFFFF"/>
              </w:rPr>
            </w:pPr>
            <w:r w:rsidRPr="009F5C2A">
              <w:rPr>
                <w:b w:val="0"/>
                <w:sz w:val="20"/>
                <w:shd w:val="clear" w:color="auto" w:fill="FFFFFF"/>
              </w:rPr>
              <w:t>Hay necesidad de tomar decisiones en situaciones críticas o ambientes hostiles, penosos y/o poco gratificantes</w:t>
            </w:r>
          </w:p>
        </w:tc>
        <w:tc>
          <w:tcPr>
            <w:tcW w:w="1093" w:type="pct"/>
            <w:vAlign w:val="center"/>
            <w:hideMark/>
          </w:tcPr>
          <w:p w14:paraId="6FF1E60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2E138785"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3E42CA7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235E0635"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920E3F6"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2DD643DD"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Regular</w:t>
            </w:r>
          </w:p>
        </w:tc>
      </w:tr>
      <w:tr w:rsidR="007C6CFC" w:rsidRPr="009F5C2A" w14:paraId="6FB174DA" w14:textId="77777777" w:rsidTr="00A44B83">
        <w:trPr>
          <w:trHeight w:val="6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73247FE3" w14:textId="77777777" w:rsidR="007C6CFC" w:rsidRPr="009F5C2A" w:rsidRDefault="007C6CFC" w:rsidP="007C6CFC">
            <w:pPr>
              <w:jc w:val="center"/>
              <w:rPr>
                <w:b w:val="0"/>
                <w:sz w:val="20"/>
                <w:shd w:val="clear" w:color="auto" w:fill="FFFFFF"/>
              </w:rPr>
            </w:pPr>
            <w:r w:rsidRPr="009F5C2A">
              <w:rPr>
                <w:b w:val="0"/>
                <w:sz w:val="20"/>
                <w:shd w:val="clear" w:color="auto" w:fill="FFFFFF"/>
              </w:rPr>
              <w:t>Hay necesidad de distribuir los conocimientos</w:t>
            </w:r>
          </w:p>
        </w:tc>
        <w:tc>
          <w:tcPr>
            <w:tcW w:w="1093" w:type="pct"/>
            <w:vAlign w:val="center"/>
            <w:hideMark/>
          </w:tcPr>
          <w:p w14:paraId="5A4B153C"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0D7A7CAF"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2F0E0FE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4984F1F3"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0C42D9BD"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7BA7CEB2"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9F5C2A" w14:paraId="664ADE24" w14:textId="77777777" w:rsidTr="00A44B83">
        <w:trPr>
          <w:trHeight w:val="6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05DCC882" w14:textId="77777777" w:rsidR="007C6CFC" w:rsidRPr="009F5C2A" w:rsidRDefault="007C6CFC" w:rsidP="007C6CFC">
            <w:pPr>
              <w:jc w:val="center"/>
              <w:rPr>
                <w:b w:val="0"/>
                <w:sz w:val="20"/>
                <w:shd w:val="clear" w:color="auto" w:fill="FFFFFF"/>
              </w:rPr>
            </w:pPr>
            <w:r w:rsidRPr="009F5C2A">
              <w:rPr>
                <w:b w:val="0"/>
                <w:sz w:val="20"/>
                <w:shd w:val="clear" w:color="auto" w:fill="FFFFFF"/>
              </w:rPr>
              <w:t>Los conocimientos pueden perderse de no realizarse el sistema</w:t>
            </w:r>
          </w:p>
        </w:tc>
        <w:tc>
          <w:tcPr>
            <w:tcW w:w="1093" w:type="pct"/>
            <w:vAlign w:val="center"/>
            <w:hideMark/>
          </w:tcPr>
          <w:p w14:paraId="0204D9B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0F2083E5"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6D708FD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124AAC3C"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55BE22C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7A493A3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Poco</w:t>
            </w:r>
          </w:p>
        </w:tc>
      </w:tr>
      <w:tr w:rsidR="007C6CFC" w:rsidRPr="009F5C2A" w14:paraId="53284EAF"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6138F1A7" w14:textId="77777777" w:rsidR="007C6CFC" w:rsidRPr="009F5C2A" w:rsidRDefault="007C6CFC" w:rsidP="007C6CFC">
            <w:pPr>
              <w:jc w:val="center"/>
              <w:rPr>
                <w:b w:val="0"/>
                <w:sz w:val="20"/>
                <w:shd w:val="clear" w:color="auto" w:fill="FFFFFF"/>
              </w:rPr>
            </w:pPr>
            <w:r w:rsidRPr="009F5C2A">
              <w:rPr>
                <w:b w:val="0"/>
                <w:sz w:val="20"/>
                <w:shd w:val="clear" w:color="auto" w:fill="FFFFFF"/>
              </w:rPr>
              <w:t>No existen soluciones alternativas</w:t>
            </w:r>
          </w:p>
        </w:tc>
        <w:tc>
          <w:tcPr>
            <w:tcW w:w="1093" w:type="pct"/>
            <w:vAlign w:val="center"/>
            <w:hideMark/>
          </w:tcPr>
          <w:p w14:paraId="609B870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499919CC"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117F8EA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6590C44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7DC6E4A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(si) </w:t>
            </w:r>
          </w:p>
        </w:tc>
        <w:tc>
          <w:tcPr>
            <w:tcW w:w="645" w:type="pct"/>
            <w:vAlign w:val="center"/>
            <w:hideMark/>
          </w:tcPr>
          <w:p w14:paraId="523EED7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A44B83" w:rsidRPr="009F5C2A" w14:paraId="0666D623"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4C5F7DB8" w14:textId="77777777" w:rsidR="00A44B83" w:rsidRPr="00715B91" w:rsidRDefault="00715B91" w:rsidP="00715B91">
            <w:pPr>
              <w:autoSpaceDE w:val="0"/>
              <w:autoSpaceDN w:val="0"/>
              <w:adjustRightInd w:val="0"/>
              <w:jc w:val="cente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justificación</w:t>
            </w:r>
            <w:r w:rsidRPr="00554DCD">
              <w:rPr>
                <w:rFonts w:ascii="Segoe UI" w:eastAsiaTheme="minorHAnsi" w:hAnsi="Segoe UI" w:cs="Segoe UI"/>
                <w:i/>
                <w:color w:val="000000"/>
                <w:sz w:val="13"/>
                <w:szCs w:val="13"/>
                <w:lang w:eastAsia="en-US"/>
              </w:rPr>
              <w:t xml:space="preserve"> </w:t>
            </w:r>
            <w:r w:rsidRPr="00FA519B">
              <w:t>= (</w:t>
            </w:r>
            <w:r>
              <w:t>7,8</w:t>
            </w:r>
            <w:r w:rsidRPr="00FA519B">
              <w:t xml:space="preserve">; </w:t>
            </w:r>
            <w:r>
              <w:t>8,8</w:t>
            </w:r>
            <w:r w:rsidRPr="00FA519B">
              <w:t xml:space="preserve">; </w:t>
            </w:r>
            <w:r>
              <w:t>10</w:t>
            </w:r>
            <w:r w:rsidRPr="00FA519B">
              <w:t xml:space="preserve">; </w:t>
            </w:r>
            <w:r>
              <w:t>10</w:t>
            </w:r>
            <w:r w:rsidRPr="00FA519B">
              <w:t>)</w:t>
            </w:r>
          </w:p>
        </w:tc>
      </w:tr>
    </w:tbl>
    <w:p w14:paraId="3231AB79" w14:textId="77777777" w:rsidR="00706B4F" w:rsidRDefault="00706B4F" w:rsidP="00574A43">
      <w:pPr>
        <w:rPr>
          <w:lang w:val="es-ES"/>
        </w:rPr>
      </w:pPr>
    </w:p>
    <w:p w14:paraId="368C019F" w14:textId="77777777" w:rsidR="004C5B81" w:rsidRDefault="00706B4F" w:rsidP="00574A43">
      <w:pPr>
        <w:rPr>
          <w:lang w:val="es-ES"/>
        </w:rPr>
      </w:pPr>
      <w:r>
        <w:rPr>
          <w:noProof/>
          <w:lang w:eastAsia="es-AR"/>
        </w:rPr>
        <w:drawing>
          <wp:inline distT="0" distB="0" distL="0" distR="0" wp14:anchorId="3AD0EDBE" wp14:editId="7C3D6C9C">
            <wp:extent cx="6153150" cy="1987550"/>
            <wp:effectExtent l="0" t="0" r="0" b="12700"/>
            <wp:docPr id="37" name="Gráfico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3427013C" w14:textId="77777777" w:rsidR="004C5B81" w:rsidRPr="004C5B81" w:rsidRDefault="004C5B81" w:rsidP="00574A43">
      <w:pPr>
        <w:rPr>
          <w:b/>
          <w:lang w:val="es-ES"/>
        </w:rPr>
      </w:pPr>
      <w:r w:rsidRPr="004C5B81">
        <w:rPr>
          <w:b/>
          <w:lang w:val="es-ES"/>
        </w:rPr>
        <w:t>Adecuación</w:t>
      </w:r>
    </w:p>
    <w:tbl>
      <w:tblPr>
        <w:tblStyle w:val="GridTable1Light-Accent41"/>
        <w:tblW w:w="5000" w:type="pct"/>
        <w:tblLook w:val="04A0" w:firstRow="1" w:lastRow="0" w:firstColumn="1" w:lastColumn="0" w:noHBand="0" w:noVBand="1"/>
      </w:tblPr>
      <w:tblGrid>
        <w:gridCol w:w="2845"/>
        <w:gridCol w:w="1332"/>
        <w:gridCol w:w="682"/>
        <w:gridCol w:w="1079"/>
        <w:gridCol w:w="1499"/>
        <w:gridCol w:w="1044"/>
        <w:gridCol w:w="1256"/>
      </w:tblGrid>
      <w:tr w:rsidR="009F5C2A" w:rsidRPr="004B5F95" w14:paraId="1BB82A8D" w14:textId="77777777" w:rsidTr="00A44B8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tcPr>
          <w:p w14:paraId="576737C8" w14:textId="77777777" w:rsidR="009F5C2A" w:rsidRPr="009F5C2A" w:rsidRDefault="009F5C2A" w:rsidP="009F5C2A">
            <w:pPr>
              <w:jc w:val="center"/>
              <w:rPr>
                <w:sz w:val="20"/>
                <w:shd w:val="clear" w:color="auto" w:fill="FFFFFF"/>
              </w:rPr>
            </w:pPr>
            <w:r w:rsidRPr="009F5C2A">
              <w:rPr>
                <w:sz w:val="20"/>
                <w:shd w:val="clear" w:color="auto" w:fill="FFFFFF"/>
              </w:rPr>
              <w:t xml:space="preserve">DENOMINACIÓN DE LA CARACTERÍSTICA </w:t>
            </w:r>
          </w:p>
        </w:tc>
        <w:tc>
          <w:tcPr>
            <w:tcW w:w="684" w:type="pct"/>
            <w:vAlign w:val="center"/>
          </w:tcPr>
          <w:p w14:paraId="2DD3DD75" w14:textId="7777777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CATEGORÍA </w:t>
            </w:r>
          </w:p>
        </w:tc>
        <w:tc>
          <w:tcPr>
            <w:tcW w:w="350" w:type="pct"/>
            <w:vAlign w:val="center"/>
          </w:tcPr>
          <w:p w14:paraId="33E39743" w14:textId="7777777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PESO </w:t>
            </w:r>
          </w:p>
        </w:tc>
        <w:tc>
          <w:tcPr>
            <w:tcW w:w="554" w:type="pct"/>
            <w:vAlign w:val="center"/>
          </w:tcPr>
          <w:p w14:paraId="3D2EC34D" w14:textId="7777777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TIPO </w:t>
            </w:r>
          </w:p>
        </w:tc>
        <w:tc>
          <w:tcPr>
            <w:tcW w:w="770" w:type="pct"/>
            <w:vAlign w:val="center"/>
          </w:tcPr>
          <w:p w14:paraId="46073245" w14:textId="7777777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NATURALEZA </w:t>
            </w:r>
          </w:p>
        </w:tc>
        <w:tc>
          <w:tcPr>
            <w:tcW w:w="536" w:type="pct"/>
            <w:vAlign w:val="center"/>
          </w:tcPr>
          <w:p w14:paraId="1D205DFB" w14:textId="7777777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UMBRAL </w:t>
            </w:r>
          </w:p>
        </w:tc>
        <w:tc>
          <w:tcPr>
            <w:tcW w:w="645" w:type="pct"/>
            <w:vAlign w:val="center"/>
          </w:tcPr>
          <w:p w14:paraId="7DC222A6" w14:textId="7777777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VALOR </w:t>
            </w:r>
          </w:p>
        </w:tc>
      </w:tr>
      <w:tr w:rsidR="007C6CFC" w:rsidRPr="009F5C2A" w14:paraId="551FD43F"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3451A99"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La transferencia entre humanos es factible </w:t>
            </w:r>
          </w:p>
        </w:tc>
        <w:tc>
          <w:tcPr>
            <w:tcW w:w="684" w:type="pct"/>
            <w:vAlign w:val="center"/>
            <w:hideMark/>
          </w:tcPr>
          <w:p w14:paraId="0D1A1BF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DB008BC"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4" w:type="pct"/>
            <w:vAlign w:val="center"/>
            <w:hideMark/>
          </w:tcPr>
          <w:p w14:paraId="254BE6A3"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BDBB74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7141F19"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9F9F45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7C6CFC" w:rsidRPr="009F5C2A" w14:paraId="01BD39E6"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411E4D87"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La tarea requiere experiencia </w:t>
            </w:r>
          </w:p>
        </w:tc>
        <w:tc>
          <w:tcPr>
            <w:tcW w:w="684" w:type="pct"/>
            <w:vAlign w:val="center"/>
            <w:hideMark/>
          </w:tcPr>
          <w:p w14:paraId="4291095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511F10A9"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2FCF11FD"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35F1F4A5"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1E4340B3"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1515D5F1"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9F5C2A" w14:paraId="36689FE0"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5362DAA2"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Los efectos de la introducción del sistema experto no pueden preverse </w:t>
            </w:r>
          </w:p>
        </w:tc>
        <w:tc>
          <w:tcPr>
            <w:tcW w:w="684" w:type="pct"/>
            <w:vAlign w:val="center"/>
            <w:hideMark/>
          </w:tcPr>
          <w:p w14:paraId="126A6DE5"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1806AA08" w14:textId="77777777" w:rsidR="007C6CFC" w:rsidRPr="009F5C2A" w:rsidRDefault="00643331"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w:t>
            </w:r>
            <w:r w:rsidR="007C6CFC" w:rsidRPr="009F5C2A">
              <w:rPr>
                <w:sz w:val="20"/>
                <w:shd w:val="clear" w:color="auto" w:fill="FFFFFF"/>
              </w:rPr>
              <w:t>2</w:t>
            </w:r>
          </w:p>
        </w:tc>
        <w:tc>
          <w:tcPr>
            <w:tcW w:w="554" w:type="pct"/>
            <w:vAlign w:val="center"/>
            <w:hideMark/>
          </w:tcPr>
          <w:p w14:paraId="52B5C57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2264D719"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119C9966"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3FB5A430" w14:textId="77777777" w:rsidR="007C6CFC" w:rsidRPr="00AC0A63" w:rsidRDefault="007C6CFC" w:rsidP="007C6CF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Poco</w:t>
            </w:r>
          </w:p>
        </w:tc>
      </w:tr>
      <w:tr w:rsidR="007C6CFC" w:rsidRPr="009F5C2A" w14:paraId="27D10676" w14:textId="77777777" w:rsidTr="00A44B83">
        <w:trPr>
          <w:trHeight w:val="442"/>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6CA376E"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La tarea requiere razonamiento simbólico </w:t>
            </w:r>
          </w:p>
        </w:tc>
        <w:tc>
          <w:tcPr>
            <w:tcW w:w="684" w:type="pct"/>
            <w:vAlign w:val="center"/>
            <w:hideMark/>
          </w:tcPr>
          <w:p w14:paraId="76BD55B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588F519C"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5</w:t>
            </w:r>
          </w:p>
        </w:tc>
        <w:tc>
          <w:tcPr>
            <w:tcW w:w="554" w:type="pct"/>
            <w:vAlign w:val="center"/>
            <w:hideMark/>
          </w:tcPr>
          <w:p w14:paraId="0D3AA39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1DA3A4FD"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29FD476B"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74A98E9D"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7C6CFC" w:rsidRPr="009F5C2A" w14:paraId="532D6A2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18F1A63A"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La tarea requiere el uso de "heurísticas" para acotar el espacio de búsqueda </w:t>
            </w:r>
          </w:p>
        </w:tc>
        <w:tc>
          <w:tcPr>
            <w:tcW w:w="684" w:type="pct"/>
            <w:vAlign w:val="center"/>
            <w:hideMark/>
          </w:tcPr>
          <w:p w14:paraId="0982ABE2"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508A20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4" w:type="pct"/>
            <w:vAlign w:val="center"/>
            <w:hideMark/>
          </w:tcPr>
          <w:p w14:paraId="673D4886"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3514364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373872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6214CDF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Regular</w:t>
            </w:r>
          </w:p>
        </w:tc>
      </w:tr>
      <w:tr w:rsidR="007C6CFC" w:rsidRPr="009F5C2A" w14:paraId="5D185218"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104EE8BD"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La tarea es de carácter práctico y más táctica que estratégica </w:t>
            </w:r>
          </w:p>
        </w:tc>
        <w:tc>
          <w:tcPr>
            <w:tcW w:w="684" w:type="pct"/>
            <w:vAlign w:val="center"/>
            <w:hideMark/>
          </w:tcPr>
          <w:p w14:paraId="3E434A7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68C8CB9"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48FF78B6"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0BC6C05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62CDF53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124430FF"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7C6CFC" w:rsidRPr="009F5C2A" w14:paraId="2EA4DC4C"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9124A0C" w14:textId="77777777" w:rsidR="007C6CFC" w:rsidRPr="009F5C2A" w:rsidRDefault="007C6CFC" w:rsidP="007C6CFC">
            <w:pPr>
              <w:jc w:val="center"/>
              <w:rPr>
                <w:b w:val="0"/>
                <w:sz w:val="20"/>
                <w:shd w:val="clear" w:color="auto" w:fill="FFFFFF"/>
              </w:rPr>
            </w:pPr>
            <w:r w:rsidRPr="009F5C2A">
              <w:rPr>
                <w:b w:val="0"/>
                <w:sz w:val="20"/>
                <w:shd w:val="clear" w:color="auto" w:fill="FFFFFF"/>
              </w:rPr>
              <w:lastRenderedPageBreak/>
              <w:t xml:space="preserve">Se espera que la tarea continúe sin cambios significativos durante un largo período de tiempo </w:t>
            </w:r>
          </w:p>
        </w:tc>
        <w:tc>
          <w:tcPr>
            <w:tcW w:w="684" w:type="pct"/>
            <w:vAlign w:val="center"/>
            <w:hideMark/>
          </w:tcPr>
          <w:p w14:paraId="1DAF745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F0F207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325D86E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490CB6DD"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07D0148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(mucho) </w:t>
            </w:r>
          </w:p>
        </w:tc>
        <w:tc>
          <w:tcPr>
            <w:tcW w:w="645" w:type="pct"/>
            <w:vAlign w:val="center"/>
            <w:hideMark/>
          </w:tcPr>
          <w:p w14:paraId="54B13E03"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7C6CFC" w:rsidRPr="009F5C2A" w14:paraId="564A9F15"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5A415F9"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Se necesitan varios niveles de abstracción en la resolución de la tarea </w:t>
            </w:r>
          </w:p>
        </w:tc>
        <w:tc>
          <w:tcPr>
            <w:tcW w:w="684" w:type="pct"/>
            <w:vAlign w:val="center"/>
            <w:hideMark/>
          </w:tcPr>
          <w:p w14:paraId="02EB941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229C7399"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670B6E21"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3C8CC5A6"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7F874D1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4A558C1"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9F5C2A" w14:paraId="23A4462D" w14:textId="77777777" w:rsidTr="00A44B83">
        <w:trPr>
          <w:trHeight w:val="705"/>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7C5C099"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El problema es relativamente simple o puede descomponerse en subproblemas </w:t>
            </w:r>
          </w:p>
        </w:tc>
        <w:tc>
          <w:tcPr>
            <w:tcW w:w="684" w:type="pct"/>
            <w:vAlign w:val="center"/>
            <w:hideMark/>
          </w:tcPr>
          <w:p w14:paraId="487A6A8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1B547DD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6</w:t>
            </w:r>
          </w:p>
        </w:tc>
        <w:tc>
          <w:tcPr>
            <w:tcW w:w="554" w:type="pct"/>
            <w:vAlign w:val="center"/>
            <w:hideMark/>
          </w:tcPr>
          <w:p w14:paraId="136BF2E1"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2F515271"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5DD4957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3F75C21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Regular</w:t>
            </w:r>
          </w:p>
        </w:tc>
      </w:tr>
      <w:tr w:rsidR="007C6CFC" w:rsidRPr="009F5C2A" w14:paraId="50DA2278"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024E0F2"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El experto no sigue un proceso determinista en la resolución del problema </w:t>
            </w:r>
          </w:p>
        </w:tc>
        <w:tc>
          <w:tcPr>
            <w:tcW w:w="684" w:type="pct"/>
            <w:vAlign w:val="center"/>
            <w:hideMark/>
          </w:tcPr>
          <w:p w14:paraId="51D69162"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2F9444F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3</w:t>
            </w:r>
          </w:p>
        </w:tc>
        <w:tc>
          <w:tcPr>
            <w:tcW w:w="554" w:type="pct"/>
            <w:vAlign w:val="center"/>
            <w:hideMark/>
          </w:tcPr>
          <w:p w14:paraId="662705A2"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020FF76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39925B25"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3EBF6D8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7C6CFC" w:rsidRPr="009F5C2A" w14:paraId="5B2ADD41"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5B693F8A"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La tarea acepta la técnica prototipado gradual </w:t>
            </w:r>
          </w:p>
        </w:tc>
        <w:tc>
          <w:tcPr>
            <w:tcW w:w="684" w:type="pct"/>
            <w:vAlign w:val="center"/>
            <w:hideMark/>
          </w:tcPr>
          <w:p w14:paraId="6FB78B3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F63AC8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5DDE3C5D"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31BE91BB"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76E97385"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7501A52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7C6CFC" w:rsidRPr="009F5C2A" w14:paraId="1EA00CDA"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1676F715"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El experto resuelve el problema a veces con información incompleta o incierta </w:t>
            </w:r>
          </w:p>
        </w:tc>
        <w:tc>
          <w:tcPr>
            <w:tcW w:w="684" w:type="pct"/>
            <w:vAlign w:val="center"/>
            <w:hideMark/>
          </w:tcPr>
          <w:p w14:paraId="6CF1ACC1"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0E7D56F0"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3</w:t>
            </w:r>
          </w:p>
        </w:tc>
        <w:tc>
          <w:tcPr>
            <w:tcW w:w="554" w:type="pct"/>
            <w:vAlign w:val="center"/>
            <w:hideMark/>
          </w:tcPr>
          <w:p w14:paraId="797CDB2C"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45F12AB5"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5000482E"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35DDF22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9F5C2A" w14:paraId="71A5B01E"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D19C7A1"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Es conveniente justificar las soluciones adoptadas </w:t>
            </w:r>
          </w:p>
        </w:tc>
        <w:tc>
          <w:tcPr>
            <w:tcW w:w="684" w:type="pct"/>
            <w:vAlign w:val="center"/>
            <w:hideMark/>
          </w:tcPr>
          <w:p w14:paraId="610C73C8"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5C2A915"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3</w:t>
            </w:r>
          </w:p>
        </w:tc>
        <w:tc>
          <w:tcPr>
            <w:tcW w:w="554" w:type="pct"/>
            <w:vAlign w:val="center"/>
            <w:hideMark/>
          </w:tcPr>
          <w:p w14:paraId="07DD53E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50E8DDD9"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10939D42"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A04B523"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7C6CFC" w:rsidRPr="009F5C2A" w14:paraId="4E150397"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C6255C6"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La tarea requiere investigación básica </w:t>
            </w:r>
          </w:p>
        </w:tc>
        <w:tc>
          <w:tcPr>
            <w:tcW w:w="684" w:type="pct"/>
            <w:vAlign w:val="center"/>
            <w:hideMark/>
          </w:tcPr>
          <w:p w14:paraId="638175E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8950B30" w14:textId="77777777" w:rsidR="007C6CFC" w:rsidRPr="009F5C2A" w:rsidRDefault="00643331"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w:t>
            </w:r>
            <w:r w:rsidR="007C6CFC" w:rsidRPr="009F5C2A">
              <w:rPr>
                <w:sz w:val="20"/>
                <w:shd w:val="clear" w:color="auto" w:fill="FFFFFF"/>
              </w:rPr>
              <w:t>10</w:t>
            </w:r>
          </w:p>
        </w:tc>
        <w:tc>
          <w:tcPr>
            <w:tcW w:w="554" w:type="pct"/>
            <w:vAlign w:val="center"/>
            <w:hideMark/>
          </w:tcPr>
          <w:p w14:paraId="08DB1C5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58DAD84C"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5EA8B945"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Si (no)</w:t>
            </w:r>
          </w:p>
        </w:tc>
        <w:tc>
          <w:tcPr>
            <w:tcW w:w="645" w:type="pct"/>
            <w:vAlign w:val="center"/>
            <w:hideMark/>
          </w:tcPr>
          <w:p w14:paraId="09D867DB"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7C6CFC">
              <w:rPr>
                <w:rFonts w:ascii="Arial" w:hAnsi="Arial" w:cs="Arial"/>
                <w:sz w:val="20"/>
                <w:szCs w:val="20"/>
              </w:rPr>
              <w:t>No</w:t>
            </w:r>
          </w:p>
        </w:tc>
      </w:tr>
      <w:tr w:rsidR="007C6CFC" w:rsidRPr="009F5C2A" w14:paraId="02DB0536"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17379931" w14:textId="77777777" w:rsidR="007C6CFC" w:rsidRPr="009F5C2A" w:rsidRDefault="007C6CFC" w:rsidP="007C6CFC">
            <w:pPr>
              <w:jc w:val="center"/>
              <w:rPr>
                <w:b w:val="0"/>
                <w:sz w:val="20"/>
                <w:shd w:val="clear" w:color="auto" w:fill="FFFFFF"/>
              </w:rPr>
            </w:pPr>
            <w:r w:rsidRPr="009F5C2A">
              <w:rPr>
                <w:b w:val="0"/>
                <w:sz w:val="20"/>
                <w:shd w:val="clear" w:color="auto" w:fill="FFFFFF"/>
              </w:rPr>
              <w:t xml:space="preserve">El sistema funcionará en "tiempo real" con otros programas o dispositivos </w:t>
            </w:r>
          </w:p>
        </w:tc>
        <w:tc>
          <w:tcPr>
            <w:tcW w:w="684" w:type="pct"/>
            <w:vAlign w:val="center"/>
            <w:hideMark/>
          </w:tcPr>
          <w:p w14:paraId="4AFC9E67"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5855B8B2" w14:textId="77777777" w:rsidR="007C6CFC" w:rsidRPr="009F5C2A" w:rsidRDefault="00643331"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w:t>
            </w:r>
            <w:r w:rsidR="007C6CFC" w:rsidRPr="009F5C2A">
              <w:rPr>
                <w:sz w:val="20"/>
                <w:shd w:val="clear" w:color="auto" w:fill="FFFFFF"/>
              </w:rPr>
              <w:t>6</w:t>
            </w:r>
          </w:p>
        </w:tc>
        <w:tc>
          <w:tcPr>
            <w:tcW w:w="554" w:type="pct"/>
            <w:vAlign w:val="center"/>
            <w:hideMark/>
          </w:tcPr>
          <w:p w14:paraId="6B9B785A"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4664FFEB"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2BBAB184"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3438D1F2" w14:textId="77777777" w:rsidR="007C6CFC" w:rsidRPr="009F5C2A"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Nada</w:t>
            </w:r>
          </w:p>
        </w:tc>
      </w:tr>
      <w:tr w:rsidR="00A44B83" w:rsidRPr="009F5C2A" w14:paraId="3564DF81"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2763A95B" w14:textId="61F8B1FB" w:rsidR="00A44B83" w:rsidRPr="009F5C2A" w:rsidRDefault="00715B91" w:rsidP="00F75B70">
            <w:pPr>
              <w:autoSpaceDE w:val="0"/>
              <w:autoSpaceDN w:val="0"/>
              <w:adjustRightInd w:val="0"/>
              <w:jc w:val="center"/>
              <w:rPr>
                <w:color w:val="7030A0"/>
                <w:sz w:val="20"/>
                <w:shd w:val="clear" w:color="auto" w:fill="FFFFFF"/>
              </w:rP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adecuación</w:t>
            </w:r>
            <w:r w:rsidRPr="00554DCD">
              <w:rPr>
                <w:rFonts w:ascii="Segoe UI" w:eastAsiaTheme="minorHAnsi" w:hAnsi="Segoe UI" w:cs="Segoe UI"/>
                <w:i/>
                <w:color w:val="000000"/>
                <w:sz w:val="13"/>
                <w:szCs w:val="13"/>
                <w:lang w:eastAsia="en-US"/>
              </w:rPr>
              <w:t xml:space="preserve"> </w:t>
            </w:r>
            <w:r w:rsidRPr="00554DCD">
              <w:rPr>
                <w:rFonts w:ascii="Segoe UI" w:eastAsiaTheme="minorHAnsi" w:hAnsi="Segoe UI" w:cs="Segoe UI"/>
                <w:i/>
                <w:color w:val="000000"/>
                <w:sz w:val="20"/>
                <w:szCs w:val="20"/>
                <w:lang w:eastAsia="en-US"/>
              </w:rPr>
              <w:t xml:space="preserve">= </w:t>
            </w:r>
            <w:r w:rsidRPr="007C6CFC">
              <w:t>(</w:t>
            </w:r>
            <w:r w:rsidR="00F75B70">
              <w:t>6,7</w:t>
            </w:r>
            <w:r w:rsidRPr="00FA519B">
              <w:t xml:space="preserve">; </w:t>
            </w:r>
            <w:r w:rsidR="00F75B70">
              <w:t>7,6</w:t>
            </w:r>
            <w:r w:rsidRPr="00FA519B">
              <w:t xml:space="preserve">; </w:t>
            </w:r>
            <w:r w:rsidR="00F75B70">
              <w:t>8,5</w:t>
            </w:r>
            <w:r w:rsidRPr="00FA519B">
              <w:t xml:space="preserve">; </w:t>
            </w:r>
            <w:r w:rsidR="00F75B70">
              <w:t>9</w:t>
            </w:r>
            <w:r w:rsidRPr="00FA519B">
              <w:t>)</w:t>
            </w:r>
          </w:p>
        </w:tc>
      </w:tr>
    </w:tbl>
    <w:p w14:paraId="79DF215D" w14:textId="77777777" w:rsidR="00706B4F" w:rsidRDefault="00706B4F" w:rsidP="00574A43">
      <w:pPr>
        <w:rPr>
          <w:b/>
          <w:lang w:val="es-ES"/>
        </w:rPr>
      </w:pPr>
    </w:p>
    <w:p w14:paraId="000FF442" w14:textId="5A8B6E67" w:rsidR="00FA519B" w:rsidRDefault="00F75B70" w:rsidP="00574A43">
      <w:pPr>
        <w:rPr>
          <w:b/>
          <w:lang w:val="es-ES"/>
        </w:rPr>
      </w:pPr>
      <w:r>
        <w:rPr>
          <w:noProof/>
          <w:lang w:eastAsia="es-AR"/>
        </w:rPr>
        <w:drawing>
          <wp:inline distT="0" distB="0" distL="0" distR="0" wp14:anchorId="32173FEF" wp14:editId="3D0EA398">
            <wp:extent cx="6191250" cy="2171700"/>
            <wp:effectExtent l="0" t="0" r="0" b="0"/>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2EBD87EA" w14:textId="77777777" w:rsidR="004C5B81" w:rsidRPr="004C5B81" w:rsidRDefault="004C5B81" w:rsidP="00574A43">
      <w:pPr>
        <w:rPr>
          <w:b/>
          <w:lang w:val="es-ES"/>
        </w:rPr>
      </w:pPr>
      <w:r w:rsidRPr="004C5B81">
        <w:rPr>
          <w:b/>
          <w:lang w:val="es-ES"/>
        </w:rPr>
        <w:t>Éxito</w:t>
      </w:r>
    </w:p>
    <w:tbl>
      <w:tblPr>
        <w:tblStyle w:val="GridTable1Light-Accent41"/>
        <w:tblW w:w="5000" w:type="pct"/>
        <w:tblLook w:val="04A0" w:firstRow="1" w:lastRow="0" w:firstColumn="1" w:lastColumn="0" w:noHBand="0" w:noVBand="1"/>
      </w:tblPr>
      <w:tblGrid>
        <w:gridCol w:w="2845"/>
        <w:gridCol w:w="1332"/>
        <w:gridCol w:w="682"/>
        <w:gridCol w:w="1079"/>
        <w:gridCol w:w="1499"/>
        <w:gridCol w:w="1044"/>
        <w:gridCol w:w="1256"/>
      </w:tblGrid>
      <w:tr w:rsidR="009F5C2A" w:rsidRPr="00A44B83" w14:paraId="66B4604A" w14:textId="77777777" w:rsidTr="00A44B83">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tcPr>
          <w:p w14:paraId="3813F5FF" w14:textId="77777777" w:rsidR="009F5C2A" w:rsidRPr="00A44B83" w:rsidRDefault="009F5C2A" w:rsidP="009F5C2A">
            <w:pPr>
              <w:jc w:val="center"/>
              <w:rPr>
                <w:sz w:val="20"/>
                <w:shd w:val="clear" w:color="auto" w:fill="FFFFFF"/>
              </w:rPr>
            </w:pPr>
            <w:r w:rsidRPr="00A44B83">
              <w:rPr>
                <w:sz w:val="20"/>
                <w:shd w:val="clear" w:color="auto" w:fill="FFFFFF"/>
              </w:rPr>
              <w:t xml:space="preserve">DENOMINACIÓN DE LA CARACTERÍSTICA </w:t>
            </w:r>
          </w:p>
        </w:tc>
        <w:tc>
          <w:tcPr>
            <w:tcW w:w="684" w:type="pct"/>
            <w:vAlign w:val="center"/>
          </w:tcPr>
          <w:p w14:paraId="70D1173E" w14:textId="77777777"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CATEGORÍA </w:t>
            </w:r>
          </w:p>
        </w:tc>
        <w:tc>
          <w:tcPr>
            <w:tcW w:w="350" w:type="pct"/>
            <w:vAlign w:val="center"/>
          </w:tcPr>
          <w:p w14:paraId="20759D09" w14:textId="77777777"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PESO </w:t>
            </w:r>
          </w:p>
        </w:tc>
        <w:tc>
          <w:tcPr>
            <w:tcW w:w="554" w:type="pct"/>
            <w:vAlign w:val="center"/>
          </w:tcPr>
          <w:p w14:paraId="5B163151" w14:textId="77777777"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TIPO </w:t>
            </w:r>
          </w:p>
        </w:tc>
        <w:tc>
          <w:tcPr>
            <w:tcW w:w="770" w:type="pct"/>
            <w:vAlign w:val="center"/>
          </w:tcPr>
          <w:p w14:paraId="7D6EE277" w14:textId="77777777"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NATURALEZA </w:t>
            </w:r>
          </w:p>
        </w:tc>
        <w:tc>
          <w:tcPr>
            <w:tcW w:w="536" w:type="pct"/>
            <w:vAlign w:val="center"/>
          </w:tcPr>
          <w:p w14:paraId="21F2DA9B" w14:textId="77777777"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UMBRAL </w:t>
            </w:r>
          </w:p>
        </w:tc>
        <w:tc>
          <w:tcPr>
            <w:tcW w:w="645" w:type="pct"/>
            <w:vAlign w:val="center"/>
          </w:tcPr>
          <w:p w14:paraId="7CB92B05" w14:textId="77777777"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VALOR </w:t>
            </w:r>
          </w:p>
        </w:tc>
      </w:tr>
      <w:tr w:rsidR="007C6CFC" w:rsidRPr="00A44B83" w14:paraId="7E2FD87F"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0DEF24A"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Existe una ubicación idónea para el sistema experto </w:t>
            </w:r>
          </w:p>
        </w:tc>
        <w:tc>
          <w:tcPr>
            <w:tcW w:w="684" w:type="pct"/>
            <w:vAlign w:val="center"/>
            <w:hideMark/>
          </w:tcPr>
          <w:p w14:paraId="7401E0F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071F522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579F322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152E9EB"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34E48C4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3EE54FB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Regular</w:t>
            </w:r>
          </w:p>
        </w:tc>
      </w:tr>
      <w:tr w:rsidR="007C6CFC" w:rsidRPr="00A44B83" w14:paraId="3470E5C0" w14:textId="77777777" w:rsidTr="00A44B83">
        <w:trPr>
          <w:trHeight w:val="559"/>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C91891C"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Problemas similares se han resuelto mediante INCO </w:t>
            </w:r>
          </w:p>
        </w:tc>
        <w:tc>
          <w:tcPr>
            <w:tcW w:w="684" w:type="pct"/>
            <w:vAlign w:val="center"/>
            <w:hideMark/>
          </w:tcPr>
          <w:p w14:paraId="4645AC25"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79E9F163"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1EDE5D0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53A384F9"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43311D79"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4E447CB4"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No</w:t>
            </w:r>
          </w:p>
        </w:tc>
      </w:tr>
      <w:tr w:rsidR="007C6CFC" w:rsidRPr="00A44B83" w14:paraId="340EA959" w14:textId="77777777" w:rsidTr="00A44B83">
        <w:trPr>
          <w:trHeight w:val="885"/>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A2AC0DA" w14:textId="77777777" w:rsidR="007C6CFC" w:rsidRPr="00A44B83" w:rsidRDefault="007C6CFC" w:rsidP="007C6CFC">
            <w:pPr>
              <w:jc w:val="center"/>
              <w:rPr>
                <w:b w:val="0"/>
                <w:sz w:val="20"/>
                <w:shd w:val="clear" w:color="auto" w:fill="FFFFFF"/>
              </w:rPr>
            </w:pPr>
            <w:r w:rsidRPr="00A44B83">
              <w:rPr>
                <w:b w:val="0"/>
                <w:sz w:val="20"/>
                <w:shd w:val="clear" w:color="auto" w:fill="FFFFFF"/>
              </w:rPr>
              <w:lastRenderedPageBreak/>
              <w:t xml:space="preserve">El problema es similar a otros a los que resultó imposible aplicar esta tecnología </w:t>
            </w:r>
          </w:p>
        </w:tc>
        <w:tc>
          <w:tcPr>
            <w:tcW w:w="684" w:type="pct"/>
            <w:vAlign w:val="center"/>
            <w:hideMark/>
          </w:tcPr>
          <w:p w14:paraId="05355DB1"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6B57F164" w14:textId="77777777" w:rsidR="007C6CFC" w:rsidRPr="00A44B83" w:rsidRDefault="00643331"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w:t>
            </w:r>
            <w:r w:rsidR="007C6CFC" w:rsidRPr="00A44B83">
              <w:rPr>
                <w:sz w:val="20"/>
                <w:shd w:val="clear" w:color="auto" w:fill="FFFFFF"/>
              </w:rPr>
              <w:t>5</w:t>
            </w:r>
          </w:p>
        </w:tc>
        <w:tc>
          <w:tcPr>
            <w:tcW w:w="554" w:type="pct"/>
            <w:vAlign w:val="center"/>
            <w:hideMark/>
          </w:tcPr>
          <w:p w14:paraId="27D47BF8"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DA4AFA3"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51F2D23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6B764A56" w14:textId="77777777" w:rsidR="007C6CFC" w:rsidRPr="007C6CFC"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7C6CFC">
              <w:rPr>
                <w:rFonts w:ascii="Arial" w:hAnsi="Arial" w:cs="Arial"/>
                <w:sz w:val="20"/>
                <w:szCs w:val="20"/>
              </w:rPr>
              <w:t>No</w:t>
            </w:r>
          </w:p>
        </w:tc>
      </w:tr>
      <w:tr w:rsidR="007C6CFC" w:rsidRPr="00A44B83" w14:paraId="52C3CCB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1838896"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La continuidad del proyecto está influenciada por vaivenes políticos </w:t>
            </w:r>
          </w:p>
        </w:tc>
        <w:tc>
          <w:tcPr>
            <w:tcW w:w="684" w:type="pct"/>
            <w:vAlign w:val="center"/>
            <w:hideMark/>
          </w:tcPr>
          <w:p w14:paraId="1E1BA063"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24E4AACB" w14:textId="77777777" w:rsidR="007C6CFC" w:rsidRPr="00A44B83" w:rsidRDefault="00483E91"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w:t>
            </w:r>
            <w:r w:rsidR="007C6CFC" w:rsidRPr="00A44B83">
              <w:rPr>
                <w:sz w:val="20"/>
                <w:shd w:val="clear" w:color="auto" w:fill="FFFFFF"/>
              </w:rPr>
              <w:t>9</w:t>
            </w:r>
          </w:p>
        </w:tc>
        <w:tc>
          <w:tcPr>
            <w:tcW w:w="554" w:type="pct"/>
            <w:vAlign w:val="center"/>
            <w:hideMark/>
          </w:tcPr>
          <w:p w14:paraId="7378E364"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7FB875A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62857688"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w:t>
            </w:r>
            <w:r>
              <w:rPr>
                <w:sz w:val="20"/>
                <w:shd w:val="clear" w:color="auto" w:fill="FFFFFF"/>
              </w:rPr>
              <w:t>P</w:t>
            </w:r>
            <w:r w:rsidRPr="00A44B83">
              <w:rPr>
                <w:sz w:val="20"/>
                <w:shd w:val="clear" w:color="auto" w:fill="FFFFFF"/>
              </w:rPr>
              <w:t xml:space="preserve">oco) </w:t>
            </w:r>
          </w:p>
        </w:tc>
        <w:tc>
          <w:tcPr>
            <w:tcW w:w="645" w:type="pct"/>
            <w:vAlign w:val="center"/>
            <w:hideMark/>
          </w:tcPr>
          <w:p w14:paraId="35211F8A" w14:textId="77777777" w:rsidR="007C6CFC" w:rsidRPr="007C6CFC"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Poco</w:t>
            </w:r>
          </w:p>
        </w:tc>
      </w:tr>
      <w:tr w:rsidR="007C6CFC" w:rsidRPr="00A44B83" w14:paraId="16592860"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C90A128"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La inserción del sistema se efectúa sin traumas, es decir, apenas se interfiere en la rutina cotidiana </w:t>
            </w:r>
          </w:p>
        </w:tc>
        <w:tc>
          <w:tcPr>
            <w:tcW w:w="684" w:type="pct"/>
            <w:vAlign w:val="center"/>
            <w:hideMark/>
          </w:tcPr>
          <w:p w14:paraId="138342DE"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2DA8EF21"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44EA8C78"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751BBC5F"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44166E1D"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2B8B3411"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55B905DC" w14:textId="77777777" w:rsidTr="00A44B83">
        <w:trPr>
          <w:trHeight w:val="587"/>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56EA730" w14:textId="78DAFDF1" w:rsidR="007C6CFC" w:rsidRPr="00A44B83" w:rsidRDefault="007C6CFC" w:rsidP="007C6CFC">
            <w:pPr>
              <w:jc w:val="center"/>
              <w:rPr>
                <w:b w:val="0"/>
                <w:sz w:val="20"/>
                <w:shd w:val="clear" w:color="auto" w:fill="FFFFFF"/>
              </w:rPr>
            </w:pPr>
            <w:r w:rsidRPr="00A44B83">
              <w:rPr>
                <w:b w:val="0"/>
                <w:sz w:val="20"/>
                <w:shd w:val="clear" w:color="auto" w:fill="FFFFFF"/>
              </w:rPr>
              <w:t xml:space="preserve">Se dispone </w:t>
            </w:r>
            <w:r w:rsidR="007F2CEF" w:rsidRPr="00A44B83">
              <w:rPr>
                <w:b w:val="0"/>
                <w:sz w:val="20"/>
                <w:shd w:val="clear" w:color="auto" w:fill="FFFFFF"/>
              </w:rPr>
              <w:t>de experiencia</w:t>
            </w:r>
            <w:r w:rsidRPr="00A44B83">
              <w:rPr>
                <w:b w:val="0"/>
                <w:sz w:val="20"/>
                <w:shd w:val="clear" w:color="auto" w:fill="FFFFFF"/>
              </w:rPr>
              <w:t xml:space="preserve"> en ingeniería del conocimiento </w:t>
            </w:r>
          </w:p>
        </w:tc>
        <w:tc>
          <w:tcPr>
            <w:tcW w:w="684" w:type="pct"/>
            <w:vAlign w:val="center"/>
            <w:hideMark/>
          </w:tcPr>
          <w:p w14:paraId="3110E51C"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703222A2"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4E679B49"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77BD11DD"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2B633D07"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19290532"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5A2B8E71"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622B9B1"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Se dispone de los recursos humanos, hardware y software necesarios para el desarrollo e implantación del sistema </w:t>
            </w:r>
          </w:p>
        </w:tc>
        <w:tc>
          <w:tcPr>
            <w:tcW w:w="684" w:type="pct"/>
            <w:vAlign w:val="center"/>
            <w:hideMark/>
          </w:tcPr>
          <w:p w14:paraId="6D3A7CEF"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77D7E185"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2FF39F88"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303BF3C2"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07031AAB"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1D22C6A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330A40EE"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54047179"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El experto resuelve la tarea en la actualidad </w:t>
            </w:r>
          </w:p>
        </w:tc>
        <w:tc>
          <w:tcPr>
            <w:tcW w:w="684" w:type="pct"/>
            <w:vAlign w:val="center"/>
            <w:hideMark/>
          </w:tcPr>
          <w:p w14:paraId="4982026D"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1BA3F6C7"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7C3EE85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464265A"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61200EF4"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25EA92B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3C143BC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B69BFE1"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La solución del problema es prioritaria para institución </w:t>
            </w:r>
          </w:p>
        </w:tc>
        <w:tc>
          <w:tcPr>
            <w:tcW w:w="684" w:type="pct"/>
            <w:vAlign w:val="center"/>
            <w:hideMark/>
          </w:tcPr>
          <w:p w14:paraId="12F2F747"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0E051EC9"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757ABD23"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00B6E9CB"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0433D0D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52DE7AA7"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75B46ECB"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F4548F5"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Las soluciones son explicables e interactivas </w:t>
            </w:r>
          </w:p>
        </w:tc>
        <w:tc>
          <w:tcPr>
            <w:tcW w:w="684" w:type="pct"/>
            <w:vAlign w:val="center"/>
            <w:hideMark/>
          </w:tcPr>
          <w:p w14:paraId="500CC3C8"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14BFB556" w14:textId="6E498208" w:rsidR="007C6CFC" w:rsidRPr="00A44B83" w:rsidRDefault="00483E91"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6</w:t>
            </w:r>
          </w:p>
        </w:tc>
        <w:tc>
          <w:tcPr>
            <w:tcW w:w="554" w:type="pct"/>
            <w:vAlign w:val="center"/>
            <w:hideMark/>
          </w:tcPr>
          <w:p w14:paraId="199C6A61"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20A9BF51"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2B1D431F"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1CA4B4AF"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1C81B35E"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60B5E0E"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Los objetivos del sistema son claros y evaluables </w:t>
            </w:r>
          </w:p>
        </w:tc>
        <w:tc>
          <w:tcPr>
            <w:tcW w:w="684" w:type="pct"/>
            <w:vAlign w:val="center"/>
            <w:hideMark/>
          </w:tcPr>
          <w:p w14:paraId="1D23FFC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0917393A" w14:textId="2DC15E40" w:rsidR="007C6CFC" w:rsidRPr="00A44B83" w:rsidRDefault="00483E91"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8</w:t>
            </w:r>
          </w:p>
        </w:tc>
        <w:tc>
          <w:tcPr>
            <w:tcW w:w="554" w:type="pct"/>
            <w:vAlign w:val="center"/>
            <w:hideMark/>
          </w:tcPr>
          <w:p w14:paraId="5AFB1CB1"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6E889C19"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09D95735"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71F343EC"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5A388F74"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6CACFBA"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Los conocimientos están repartidos entre un conjunto de individuos </w:t>
            </w:r>
          </w:p>
        </w:tc>
        <w:tc>
          <w:tcPr>
            <w:tcW w:w="684" w:type="pct"/>
            <w:vAlign w:val="center"/>
            <w:hideMark/>
          </w:tcPr>
          <w:p w14:paraId="1D8FDD5A"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332B83D0" w14:textId="77777777" w:rsidR="007C6CFC" w:rsidRPr="00A44B83" w:rsidRDefault="00483E91"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w:t>
            </w:r>
            <w:r w:rsidR="007C6CFC" w:rsidRPr="00A44B83">
              <w:rPr>
                <w:sz w:val="20"/>
                <w:shd w:val="clear" w:color="auto" w:fill="FFFFFF"/>
              </w:rPr>
              <w:t>7</w:t>
            </w:r>
          </w:p>
        </w:tc>
        <w:tc>
          <w:tcPr>
            <w:tcW w:w="554" w:type="pct"/>
            <w:vAlign w:val="center"/>
            <w:hideMark/>
          </w:tcPr>
          <w:p w14:paraId="276C8C4B"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0A4EE8E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10497641"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6D4A6604"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7C6CFC">
              <w:rPr>
                <w:rFonts w:ascii="Arial" w:hAnsi="Arial" w:cs="Arial"/>
                <w:sz w:val="20"/>
                <w:szCs w:val="20"/>
              </w:rPr>
              <w:t>Poco</w:t>
            </w:r>
          </w:p>
        </w:tc>
      </w:tr>
      <w:tr w:rsidR="007C6CFC" w:rsidRPr="00A44B83" w14:paraId="5D540461"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46E4337A"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Los directivos, usuarios, expertos e IC están de acuerdo en las funcionalidades del SE </w:t>
            </w:r>
          </w:p>
        </w:tc>
        <w:tc>
          <w:tcPr>
            <w:tcW w:w="684" w:type="pct"/>
            <w:vAlign w:val="center"/>
            <w:hideMark/>
          </w:tcPr>
          <w:p w14:paraId="3B979D19"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42729063"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401A0AAB"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21820C1"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32AD75C3"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438B980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12879A07"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B38F425"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La actitud de los expertos ante el desarrollo del sistema es positiva y no se sienten amenazados por el proyecto </w:t>
            </w:r>
          </w:p>
        </w:tc>
        <w:tc>
          <w:tcPr>
            <w:tcW w:w="684" w:type="pct"/>
            <w:vAlign w:val="center"/>
            <w:hideMark/>
          </w:tcPr>
          <w:p w14:paraId="52FB39C2"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0AE3AD4F"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5B7C5D67"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4D1830FA"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341BCAA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293933DE"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2B839960"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72CB1DE"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Los expertos convergen en sus soluciones y métodos </w:t>
            </w:r>
          </w:p>
        </w:tc>
        <w:tc>
          <w:tcPr>
            <w:tcW w:w="684" w:type="pct"/>
            <w:vAlign w:val="center"/>
            <w:hideMark/>
          </w:tcPr>
          <w:p w14:paraId="08B07BC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75883004"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04A6FD4C"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54FF932"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3817A99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7ED0CE34"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7C6CFC" w:rsidRPr="00A44B83" w14:paraId="0F243C87"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29FD4B5"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Se acepta la planificación del proyecto propuesta por el IC </w:t>
            </w:r>
          </w:p>
        </w:tc>
        <w:tc>
          <w:tcPr>
            <w:tcW w:w="684" w:type="pct"/>
            <w:vAlign w:val="center"/>
            <w:hideMark/>
          </w:tcPr>
          <w:p w14:paraId="78B025FA"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18ADDC5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60EA9419"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22408084"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1F8EFDFB"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Si (si) </w:t>
            </w:r>
          </w:p>
        </w:tc>
        <w:tc>
          <w:tcPr>
            <w:tcW w:w="645" w:type="pct"/>
            <w:vAlign w:val="center"/>
            <w:hideMark/>
          </w:tcPr>
          <w:p w14:paraId="4BB2383C"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7C6CFC" w:rsidRPr="00A44B83" w14:paraId="6F79EA11"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C32BBA4"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Existen limitaciones estrictas de tiempo en la realización del sistema </w:t>
            </w:r>
          </w:p>
        </w:tc>
        <w:tc>
          <w:tcPr>
            <w:tcW w:w="684" w:type="pct"/>
            <w:vAlign w:val="center"/>
            <w:hideMark/>
          </w:tcPr>
          <w:p w14:paraId="4155700C"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05B864BD" w14:textId="77777777" w:rsidR="007C6CFC" w:rsidRPr="00A44B83" w:rsidRDefault="00483E91"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w:t>
            </w:r>
            <w:r w:rsidR="007C6CFC" w:rsidRPr="00A44B83">
              <w:rPr>
                <w:sz w:val="20"/>
                <w:shd w:val="clear" w:color="auto" w:fill="FFFFFF"/>
              </w:rPr>
              <w:t>6</w:t>
            </w:r>
          </w:p>
        </w:tc>
        <w:tc>
          <w:tcPr>
            <w:tcW w:w="554" w:type="pct"/>
            <w:vAlign w:val="center"/>
            <w:hideMark/>
          </w:tcPr>
          <w:p w14:paraId="0DFD5B1D"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4B9D20B4"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65FC89EE"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244468EC"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7C6CFC">
              <w:rPr>
                <w:rFonts w:ascii="Arial" w:hAnsi="Arial" w:cs="Arial"/>
                <w:sz w:val="20"/>
                <w:szCs w:val="20"/>
              </w:rPr>
              <w:t>Regular</w:t>
            </w:r>
          </w:p>
        </w:tc>
      </w:tr>
      <w:tr w:rsidR="007C6CFC" w:rsidRPr="00A44B83" w14:paraId="4B72A80D"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3158131"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La dirección y usuarios apoyan los objetivos y directrices del proyecto </w:t>
            </w:r>
          </w:p>
        </w:tc>
        <w:tc>
          <w:tcPr>
            <w:tcW w:w="684" w:type="pct"/>
            <w:vAlign w:val="center"/>
            <w:hideMark/>
          </w:tcPr>
          <w:p w14:paraId="5B0A07BF"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2AD8072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3C9711B3"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0A8ED227"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2420D8A5"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1B23E771"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45E752B4"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8A5D7F0"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El nivel de formación requerido por los usuarios del sistema es elevado </w:t>
            </w:r>
          </w:p>
        </w:tc>
        <w:tc>
          <w:tcPr>
            <w:tcW w:w="684" w:type="pct"/>
            <w:vAlign w:val="center"/>
            <w:hideMark/>
          </w:tcPr>
          <w:p w14:paraId="5D59C42A"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57C75F04" w14:textId="77777777" w:rsidR="007C6CFC" w:rsidRPr="00A44B83" w:rsidRDefault="00483E91"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w:t>
            </w:r>
            <w:r w:rsidR="007C6CFC" w:rsidRPr="00A44B83">
              <w:rPr>
                <w:sz w:val="20"/>
                <w:shd w:val="clear" w:color="auto" w:fill="FFFFFF"/>
              </w:rPr>
              <w:t>2</w:t>
            </w:r>
          </w:p>
        </w:tc>
        <w:tc>
          <w:tcPr>
            <w:tcW w:w="554" w:type="pct"/>
            <w:vAlign w:val="center"/>
            <w:hideMark/>
          </w:tcPr>
          <w:p w14:paraId="1694FB8A"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6C82A3DD"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6AD5411B"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122F915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7C6CFC">
              <w:rPr>
                <w:rFonts w:ascii="Arial" w:hAnsi="Arial" w:cs="Arial"/>
                <w:sz w:val="20"/>
                <w:szCs w:val="20"/>
              </w:rPr>
              <w:t>Regular</w:t>
            </w:r>
          </w:p>
        </w:tc>
      </w:tr>
      <w:tr w:rsidR="007C6CFC" w:rsidRPr="00A44B83" w14:paraId="3DB7F67E"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565CA1A6"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Las relaciones IC - Experto son fluidas </w:t>
            </w:r>
          </w:p>
        </w:tc>
        <w:tc>
          <w:tcPr>
            <w:tcW w:w="684" w:type="pct"/>
            <w:vAlign w:val="center"/>
            <w:hideMark/>
          </w:tcPr>
          <w:p w14:paraId="3AB24A7A"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64DFF6BF"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7F09E1B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39250BA3"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5D3C4441"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6C135BDC"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7C6CFC" w:rsidRPr="00A44B83" w14:paraId="100B7CBA"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55780515" w14:textId="77777777" w:rsidR="007C6CFC" w:rsidRPr="00A44B83" w:rsidRDefault="007C6CFC" w:rsidP="007C6CFC">
            <w:pPr>
              <w:jc w:val="center"/>
              <w:rPr>
                <w:b w:val="0"/>
                <w:sz w:val="20"/>
                <w:shd w:val="clear" w:color="auto" w:fill="FFFFFF"/>
              </w:rPr>
            </w:pPr>
            <w:r w:rsidRPr="00A44B83">
              <w:rPr>
                <w:b w:val="0"/>
                <w:sz w:val="20"/>
                <w:shd w:val="clear" w:color="auto" w:fill="FFFFFF"/>
              </w:rPr>
              <w:lastRenderedPageBreak/>
              <w:t xml:space="preserve">El proyecto forma parte de un camino crítico con otros sistemas </w:t>
            </w:r>
          </w:p>
        </w:tc>
        <w:tc>
          <w:tcPr>
            <w:tcW w:w="684" w:type="pct"/>
            <w:vAlign w:val="center"/>
            <w:hideMark/>
          </w:tcPr>
          <w:p w14:paraId="7867D124"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41CF3C1A" w14:textId="77777777" w:rsidR="007C6CFC" w:rsidRPr="00A44B83" w:rsidRDefault="00483E91"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w:t>
            </w:r>
            <w:r w:rsidR="007C6CFC" w:rsidRPr="00A44B83">
              <w:rPr>
                <w:sz w:val="20"/>
                <w:shd w:val="clear" w:color="auto" w:fill="FFFFFF"/>
              </w:rPr>
              <w:t>6</w:t>
            </w:r>
          </w:p>
        </w:tc>
        <w:tc>
          <w:tcPr>
            <w:tcW w:w="554" w:type="pct"/>
            <w:vAlign w:val="center"/>
            <w:hideMark/>
          </w:tcPr>
          <w:p w14:paraId="46418C2F"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5BABBFA3"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66E3C4E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4B04BE75"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No</w:t>
            </w:r>
          </w:p>
        </w:tc>
      </w:tr>
      <w:tr w:rsidR="007C6CFC" w:rsidRPr="00A44B83" w14:paraId="768DCCC6"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3BCA677" w14:textId="7B954553" w:rsidR="007C6CFC" w:rsidRPr="00A44B83" w:rsidRDefault="007C6CFC" w:rsidP="007C6CFC">
            <w:pPr>
              <w:jc w:val="center"/>
              <w:rPr>
                <w:b w:val="0"/>
                <w:sz w:val="20"/>
                <w:shd w:val="clear" w:color="auto" w:fill="FFFFFF"/>
              </w:rPr>
            </w:pPr>
            <w:r w:rsidRPr="00A44B83">
              <w:rPr>
                <w:b w:val="0"/>
                <w:sz w:val="20"/>
                <w:shd w:val="clear" w:color="auto" w:fill="FFFFFF"/>
              </w:rPr>
              <w:t xml:space="preserve">Se </w:t>
            </w:r>
            <w:r w:rsidR="007F2CEF" w:rsidRPr="00A44B83">
              <w:rPr>
                <w:b w:val="0"/>
                <w:sz w:val="20"/>
                <w:shd w:val="clear" w:color="auto" w:fill="FFFFFF"/>
              </w:rPr>
              <w:t>efectuará</w:t>
            </w:r>
            <w:r w:rsidRPr="00A44B83">
              <w:rPr>
                <w:b w:val="0"/>
                <w:sz w:val="20"/>
                <w:shd w:val="clear" w:color="auto" w:fill="FFFFFF"/>
              </w:rPr>
              <w:t xml:space="preserve"> una adecuada transferencia tecnológica </w:t>
            </w:r>
          </w:p>
        </w:tc>
        <w:tc>
          <w:tcPr>
            <w:tcW w:w="684" w:type="pct"/>
            <w:vAlign w:val="center"/>
            <w:hideMark/>
          </w:tcPr>
          <w:p w14:paraId="174AF43B"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31883C79"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5284BAE8"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903450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1D7BE2DB"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34BA9FB6"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7C6CFC" w:rsidRPr="00A44B83" w14:paraId="11B204A9"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8F5C8F5" w14:textId="77777777" w:rsidR="007C6CFC" w:rsidRPr="00A44B83" w:rsidRDefault="007C6CFC" w:rsidP="007C6CFC">
            <w:pPr>
              <w:jc w:val="center"/>
              <w:rPr>
                <w:b w:val="0"/>
                <w:sz w:val="20"/>
                <w:shd w:val="clear" w:color="auto" w:fill="FFFFFF"/>
              </w:rPr>
            </w:pPr>
            <w:r w:rsidRPr="00A44B83">
              <w:rPr>
                <w:b w:val="0"/>
                <w:sz w:val="20"/>
                <w:shd w:val="clear" w:color="auto" w:fill="FFFFFF"/>
              </w:rPr>
              <w:t xml:space="preserve">Lo que cuenta en la solución es la calidad de la respuesta. </w:t>
            </w:r>
          </w:p>
        </w:tc>
        <w:tc>
          <w:tcPr>
            <w:tcW w:w="684" w:type="pct"/>
            <w:vAlign w:val="center"/>
            <w:hideMark/>
          </w:tcPr>
          <w:p w14:paraId="482B30C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Expertos</w:t>
            </w:r>
          </w:p>
        </w:tc>
        <w:tc>
          <w:tcPr>
            <w:tcW w:w="350" w:type="pct"/>
            <w:vAlign w:val="center"/>
            <w:hideMark/>
          </w:tcPr>
          <w:p w14:paraId="3BFA161C"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042EFA48"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94441EC"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6AA1C330"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5AC9FB14" w14:textId="77777777" w:rsidR="007C6CFC" w:rsidRPr="00A44B83" w:rsidRDefault="007C6CFC" w:rsidP="007C6CFC">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A44B83" w:rsidRPr="00A44B83" w14:paraId="6D16D21A" w14:textId="77777777" w:rsidTr="00715B91">
        <w:trPr>
          <w:trHeight w:val="217"/>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75698B6D" w14:textId="6D10B937" w:rsidR="00A44B83" w:rsidRPr="00715B91" w:rsidRDefault="00715B91" w:rsidP="007C6CFC">
            <w:pPr>
              <w:autoSpaceDE w:val="0"/>
              <w:autoSpaceDN w:val="0"/>
              <w:adjustRightInd w:val="0"/>
              <w:jc w:val="center"/>
              <w:rPr>
                <w:b w:val="0"/>
                <w:bCs w:val="0"/>
                <w:color w:val="7030A0"/>
                <w:sz w:val="20"/>
                <w:shd w:val="clear" w:color="auto" w:fill="FFFFFF"/>
              </w:rP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éxito</w:t>
            </w:r>
            <w:r w:rsidRPr="00554DCD">
              <w:rPr>
                <w:rFonts w:ascii="Segoe UI" w:eastAsiaTheme="minorHAnsi" w:hAnsi="Segoe UI" w:cs="Segoe UI"/>
                <w:i/>
                <w:color w:val="000000"/>
                <w:sz w:val="13"/>
                <w:szCs w:val="13"/>
                <w:lang w:eastAsia="en-US"/>
              </w:rPr>
              <w:t xml:space="preserve"> </w:t>
            </w:r>
            <w:r w:rsidRPr="00FA519B">
              <w:t>= (</w:t>
            </w:r>
            <w:r>
              <w:t>3,</w:t>
            </w:r>
            <w:r w:rsidR="007C6CFC">
              <w:t>5</w:t>
            </w:r>
            <w:r w:rsidRPr="00FA519B">
              <w:t xml:space="preserve">; </w:t>
            </w:r>
            <w:r>
              <w:t>3,</w:t>
            </w:r>
            <w:r w:rsidR="007C6CFC">
              <w:t>9</w:t>
            </w:r>
            <w:r w:rsidRPr="00FA519B">
              <w:t xml:space="preserve">; </w:t>
            </w:r>
            <w:r>
              <w:t>4,</w:t>
            </w:r>
            <w:r w:rsidR="00F75B70">
              <w:t>4</w:t>
            </w:r>
            <w:r w:rsidRPr="00FA519B">
              <w:t xml:space="preserve">; </w:t>
            </w:r>
            <w:r>
              <w:t>4,</w:t>
            </w:r>
            <w:r w:rsidR="007C6CFC">
              <w:t>5</w:t>
            </w:r>
            <w:r w:rsidRPr="00FA519B">
              <w:t>)</w:t>
            </w:r>
          </w:p>
        </w:tc>
      </w:tr>
    </w:tbl>
    <w:p w14:paraId="1F8712E1" w14:textId="77777777" w:rsidR="004C5B81" w:rsidRDefault="004C5B81" w:rsidP="00574A43">
      <w:pPr>
        <w:rPr>
          <w:shd w:val="clear" w:color="auto" w:fill="FFFFFF"/>
        </w:rPr>
      </w:pPr>
    </w:p>
    <w:p w14:paraId="1BEBF6B7" w14:textId="77777777" w:rsidR="00706B4F" w:rsidRDefault="00957142" w:rsidP="00574A43">
      <w:pPr>
        <w:rPr>
          <w:shd w:val="clear" w:color="auto" w:fill="FFFFFF"/>
        </w:rPr>
      </w:pPr>
      <w:r>
        <w:rPr>
          <w:noProof/>
          <w:lang w:eastAsia="es-AR"/>
        </w:rPr>
        <w:drawing>
          <wp:inline distT="0" distB="0" distL="0" distR="0" wp14:anchorId="23C720F2" wp14:editId="2947B2D1">
            <wp:extent cx="6153150" cy="2143125"/>
            <wp:effectExtent l="0" t="0" r="0" b="9525"/>
            <wp:docPr id="42" name="Gráfico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tbl>
      <w:tblPr>
        <w:tblW w:w="9865" w:type="dxa"/>
        <w:jc w:val="center"/>
        <w:tblCellMar>
          <w:left w:w="70" w:type="dxa"/>
          <w:right w:w="70" w:type="dxa"/>
        </w:tblCellMar>
        <w:tblLook w:val="04A0" w:firstRow="1" w:lastRow="0" w:firstColumn="1" w:lastColumn="0" w:noHBand="0" w:noVBand="1"/>
      </w:tblPr>
      <w:tblGrid>
        <w:gridCol w:w="1806"/>
        <w:gridCol w:w="1109"/>
        <w:gridCol w:w="797"/>
        <w:gridCol w:w="797"/>
        <w:gridCol w:w="797"/>
        <w:gridCol w:w="599"/>
        <w:gridCol w:w="1022"/>
        <w:gridCol w:w="958"/>
        <w:gridCol w:w="1022"/>
        <w:gridCol w:w="958"/>
      </w:tblGrid>
      <w:tr w:rsidR="00706B4F" w:rsidRPr="00706B4F" w14:paraId="4941970D" w14:textId="77777777" w:rsidTr="00374278">
        <w:trPr>
          <w:trHeight w:val="330"/>
          <w:jc w:val="center"/>
        </w:trPr>
        <w:tc>
          <w:tcPr>
            <w:tcW w:w="1806" w:type="dxa"/>
            <w:tcBorders>
              <w:top w:val="single" w:sz="12" w:space="0" w:color="auto"/>
              <w:left w:val="single" w:sz="12" w:space="0" w:color="auto"/>
              <w:bottom w:val="single" w:sz="4" w:space="0" w:color="auto"/>
              <w:right w:val="single" w:sz="4" w:space="0" w:color="auto"/>
            </w:tcBorders>
            <w:shd w:val="clear" w:color="000000" w:fill="C0C0C0"/>
            <w:noWrap/>
            <w:vAlign w:val="bottom"/>
            <w:hideMark/>
          </w:tcPr>
          <w:p w14:paraId="46648E11" w14:textId="77777777" w:rsidR="00706B4F" w:rsidRPr="00706B4F" w:rsidRDefault="00706B4F" w:rsidP="00706B4F">
            <w:pPr>
              <w:spacing w:after="0" w:line="240" w:lineRule="auto"/>
              <w:jc w:val="center"/>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Dimensión</w:t>
            </w:r>
          </w:p>
        </w:tc>
        <w:tc>
          <w:tcPr>
            <w:tcW w:w="1109" w:type="dxa"/>
            <w:tcBorders>
              <w:top w:val="single" w:sz="12" w:space="0" w:color="auto"/>
              <w:left w:val="nil"/>
              <w:bottom w:val="single" w:sz="4" w:space="0" w:color="auto"/>
              <w:right w:val="single" w:sz="4" w:space="0" w:color="auto"/>
            </w:tcBorders>
            <w:shd w:val="clear" w:color="000000" w:fill="C0C0C0"/>
            <w:noWrap/>
            <w:vAlign w:val="bottom"/>
            <w:hideMark/>
          </w:tcPr>
          <w:p w14:paraId="1AAAF5E0" w14:textId="77777777" w:rsidR="00706B4F" w:rsidRPr="00706B4F" w:rsidRDefault="00706B4F" w:rsidP="00706B4F">
            <w:pPr>
              <w:spacing w:after="0" w:line="240" w:lineRule="auto"/>
              <w:jc w:val="center"/>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Peso</w:t>
            </w:r>
          </w:p>
        </w:tc>
        <w:tc>
          <w:tcPr>
            <w:tcW w:w="2990" w:type="dxa"/>
            <w:gridSpan w:val="4"/>
            <w:tcBorders>
              <w:top w:val="single" w:sz="12" w:space="0" w:color="auto"/>
              <w:left w:val="nil"/>
              <w:bottom w:val="single" w:sz="4" w:space="0" w:color="auto"/>
              <w:right w:val="single" w:sz="4" w:space="0" w:color="auto"/>
            </w:tcBorders>
            <w:shd w:val="clear" w:color="000000" w:fill="C0C0C0"/>
            <w:noWrap/>
            <w:vAlign w:val="bottom"/>
            <w:hideMark/>
          </w:tcPr>
          <w:p w14:paraId="2BA741BB" w14:textId="77777777" w:rsidR="00706B4F" w:rsidRPr="00706B4F" w:rsidRDefault="00706B4F" w:rsidP="00706B4F">
            <w:pPr>
              <w:spacing w:after="0" w:line="240" w:lineRule="auto"/>
              <w:jc w:val="center"/>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Valores Intervalo</w:t>
            </w:r>
          </w:p>
        </w:tc>
        <w:tc>
          <w:tcPr>
            <w:tcW w:w="3960" w:type="dxa"/>
            <w:gridSpan w:val="4"/>
            <w:tcBorders>
              <w:top w:val="single" w:sz="12" w:space="0" w:color="auto"/>
              <w:left w:val="nil"/>
              <w:bottom w:val="single" w:sz="4" w:space="0" w:color="auto"/>
              <w:right w:val="single" w:sz="12" w:space="0" w:color="000000"/>
            </w:tcBorders>
            <w:shd w:val="clear" w:color="000000" w:fill="C0C0C0"/>
            <w:noWrap/>
            <w:vAlign w:val="bottom"/>
            <w:hideMark/>
          </w:tcPr>
          <w:p w14:paraId="4A9174FB" w14:textId="77777777" w:rsidR="00706B4F" w:rsidRPr="00706B4F" w:rsidRDefault="00706B4F" w:rsidP="00706B4F">
            <w:pPr>
              <w:spacing w:after="0" w:line="240" w:lineRule="auto"/>
              <w:jc w:val="center"/>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Peso*Valor</w:t>
            </w:r>
          </w:p>
        </w:tc>
      </w:tr>
      <w:tr w:rsidR="007C6CFC" w:rsidRPr="00706B4F" w14:paraId="52664759" w14:textId="77777777" w:rsidTr="00374278">
        <w:trPr>
          <w:trHeight w:val="315"/>
          <w:jc w:val="center"/>
        </w:trPr>
        <w:tc>
          <w:tcPr>
            <w:tcW w:w="1806" w:type="dxa"/>
            <w:tcBorders>
              <w:top w:val="nil"/>
              <w:left w:val="single" w:sz="12" w:space="0" w:color="auto"/>
              <w:bottom w:val="single" w:sz="4" w:space="0" w:color="auto"/>
              <w:right w:val="single" w:sz="4" w:space="0" w:color="auto"/>
            </w:tcBorders>
            <w:shd w:val="clear" w:color="auto" w:fill="auto"/>
            <w:noWrap/>
            <w:vAlign w:val="bottom"/>
            <w:hideMark/>
          </w:tcPr>
          <w:p w14:paraId="744CADB4" w14:textId="77777777" w:rsidR="007C6CFC" w:rsidRPr="00706B4F" w:rsidRDefault="007C6CFC" w:rsidP="007C6CFC">
            <w:pPr>
              <w:spacing w:after="0" w:line="240" w:lineRule="auto"/>
              <w:jc w:val="lef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Plausibilidad</w:t>
            </w:r>
          </w:p>
        </w:tc>
        <w:tc>
          <w:tcPr>
            <w:tcW w:w="1109" w:type="dxa"/>
            <w:tcBorders>
              <w:top w:val="nil"/>
              <w:left w:val="nil"/>
              <w:bottom w:val="single" w:sz="4" w:space="0" w:color="auto"/>
              <w:right w:val="single" w:sz="4" w:space="0" w:color="auto"/>
            </w:tcBorders>
            <w:shd w:val="clear" w:color="auto" w:fill="auto"/>
            <w:noWrap/>
            <w:vAlign w:val="bottom"/>
            <w:hideMark/>
          </w:tcPr>
          <w:p w14:paraId="3CB0C661" w14:textId="77777777" w:rsidR="007C6CFC" w:rsidRPr="00706B4F" w:rsidRDefault="007C6CFC" w:rsidP="007C6CFC">
            <w:pPr>
              <w:spacing w:after="0" w:line="240" w:lineRule="auto"/>
              <w:jc w:val="center"/>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8</w:t>
            </w:r>
          </w:p>
        </w:tc>
        <w:tc>
          <w:tcPr>
            <w:tcW w:w="797" w:type="dxa"/>
            <w:tcBorders>
              <w:top w:val="nil"/>
              <w:left w:val="nil"/>
              <w:bottom w:val="single" w:sz="4" w:space="0" w:color="auto"/>
              <w:right w:val="single" w:sz="4" w:space="0" w:color="auto"/>
            </w:tcBorders>
            <w:shd w:val="clear" w:color="auto" w:fill="auto"/>
            <w:noWrap/>
            <w:vAlign w:val="bottom"/>
            <w:hideMark/>
          </w:tcPr>
          <w:p w14:paraId="64B757F8"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7,3</w:t>
            </w:r>
          </w:p>
        </w:tc>
        <w:tc>
          <w:tcPr>
            <w:tcW w:w="797" w:type="dxa"/>
            <w:tcBorders>
              <w:top w:val="nil"/>
              <w:left w:val="nil"/>
              <w:bottom w:val="single" w:sz="4" w:space="0" w:color="auto"/>
              <w:right w:val="single" w:sz="4" w:space="0" w:color="auto"/>
            </w:tcBorders>
            <w:shd w:val="clear" w:color="auto" w:fill="auto"/>
            <w:noWrap/>
            <w:vAlign w:val="bottom"/>
            <w:hideMark/>
          </w:tcPr>
          <w:p w14:paraId="68B6B20A"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7,7</w:t>
            </w:r>
          </w:p>
        </w:tc>
        <w:tc>
          <w:tcPr>
            <w:tcW w:w="797" w:type="dxa"/>
            <w:tcBorders>
              <w:top w:val="nil"/>
              <w:left w:val="nil"/>
              <w:bottom w:val="single" w:sz="4" w:space="0" w:color="auto"/>
              <w:right w:val="single" w:sz="4" w:space="0" w:color="auto"/>
            </w:tcBorders>
            <w:shd w:val="clear" w:color="auto" w:fill="auto"/>
            <w:noWrap/>
            <w:vAlign w:val="bottom"/>
            <w:hideMark/>
          </w:tcPr>
          <w:p w14:paraId="43D90785"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8,1</w:t>
            </w:r>
          </w:p>
        </w:tc>
        <w:tc>
          <w:tcPr>
            <w:tcW w:w="599" w:type="dxa"/>
            <w:tcBorders>
              <w:top w:val="nil"/>
              <w:left w:val="nil"/>
              <w:bottom w:val="single" w:sz="4" w:space="0" w:color="auto"/>
              <w:right w:val="single" w:sz="4" w:space="0" w:color="auto"/>
            </w:tcBorders>
            <w:shd w:val="clear" w:color="auto" w:fill="auto"/>
            <w:noWrap/>
            <w:vAlign w:val="bottom"/>
            <w:hideMark/>
          </w:tcPr>
          <w:p w14:paraId="780243A4"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8,5</w:t>
            </w:r>
          </w:p>
        </w:tc>
        <w:tc>
          <w:tcPr>
            <w:tcW w:w="1022" w:type="dxa"/>
            <w:tcBorders>
              <w:top w:val="nil"/>
              <w:left w:val="nil"/>
              <w:bottom w:val="single" w:sz="4" w:space="0" w:color="auto"/>
              <w:right w:val="single" w:sz="4" w:space="0" w:color="auto"/>
            </w:tcBorders>
            <w:shd w:val="clear" w:color="auto" w:fill="auto"/>
            <w:noWrap/>
            <w:vAlign w:val="bottom"/>
            <w:hideMark/>
          </w:tcPr>
          <w:p w14:paraId="09E9F1FA"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53</w:t>
            </w:r>
          </w:p>
        </w:tc>
        <w:tc>
          <w:tcPr>
            <w:tcW w:w="958" w:type="dxa"/>
            <w:tcBorders>
              <w:top w:val="nil"/>
              <w:left w:val="nil"/>
              <w:bottom w:val="single" w:sz="4" w:space="0" w:color="auto"/>
              <w:right w:val="single" w:sz="4" w:space="0" w:color="auto"/>
            </w:tcBorders>
            <w:shd w:val="clear" w:color="auto" w:fill="auto"/>
            <w:noWrap/>
            <w:vAlign w:val="bottom"/>
            <w:hideMark/>
          </w:tcPr>
          <w:p w14:paraId="6EF4BFFC"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57</w:t>
            </w:r>
          </w:p>
        </w:tc>
        <w:tc>
          <w:tcPr>
            <w:tcW w:w="1022" w:type="dxa"/>
            <w:tcBorders>
              <w:top w:val="nil"/>
              <w:left w:val="nil"/>
              <w:bottom w:val="single" w:sz="4" w:space="0" w:color="auto"/>
              <w:right w:val="single" w:sz="4" w:space="0" w:color="auto"/>
            </w:tcBorders>
            <w:shd w:val="clear" w:color="auto" w:fill="auto"/>
            <w:noWrap/>
            <w:vAlign w:val="bottom"/>
            <w:hideMark/>
          </w:tcPr>
          <w:p w14:paraId="3E762148"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61</w:t>
            </w:r>
          </w:p>
        </w:tc>
        <w:tc>
          <w:tcPr>
            <w:tcW w:w="958" w:type="dxa"/>
            <w:tcBorders>
              <w:top w:val="nil"/>
              <w:left w:val="nil"/>
              <w:bottom w:val="single" w:sz="4" w:space="0" w:color="auto"/>
              <w:right w:val="single" w:sz="12" w:space="0" w:color="auto"/>
            </w:tcBorders>
            <w:shd w:val="clear" w:color="auto" w:fill="auto"/>
            <w:noWrap/>
            <w:vAlign w:val="bottom"/>
            <w:hideMark/>
          </w:tcPr>
          <w:p w14:paraId="54E78F03"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64</w:t>
            </w:r>
          </w:p>
        </w:tc>
      </w:tr>
      <w:tr w:rsidR="007C6CFC" w:rsidRPr="00706B4F" w14:paraId="3DB3F062" w14:textId="77777777" w:rsidTr="00374278">
        <w:trPr>
          <w:trHeight w:val="315"/>
          <w:jc w:val="center"/>
        </w:trPr>
        <w:tc>
          <w:tcPr>
            <w:tcW w:w="1806" w:type="dxa"/>
            <w:tcBorders>
              <w:top w:val="nil"/>
              <w:left w:val="single" w:sz="12" w:space="0" w:color="auto"/>
              <w:bottom w:val="single" w:sz="4" w:space="0" w:color="auto"/>
              <w:right w:val="single" w:sz="4" w:space="0" w:color="auto"/>
            </w:tcBorders>
            <w:shd w:val="clear" w:color="auto" w:fill="auto"/>
            <w:noWrap/>
            <w:vAlign w:val="bottom"/>
            <w:hideMark/>
          </w:tcPr>
          <w:p w14:paraId="38CBF255" w14:textId="77777777" w:rsidR="007C6CFC" w:rsidRPr="00706B4F" w:rsidRDefault="007C6CFC" w:rsidP="007C6CFC">
            <w:pPr>
              <w:spacing w:after="0" w:line="240" w:lineRule="auto"/>
              <w:jc w:val="lef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Justificación</w:t>
            </w:r>
          </w:p>
        </w:tc>
        <w:tc>
          <w:tcPr>
            <w:tcW w:w="1109" w:type="dxa"/>
            <w:tcBorders>
              <w:top w:val="nil"/>
              <w:left w:val="nil"/>
              <w:bottom w:val="single" w:sz="4" w:space="0" w:color="auto"/>
              <w:right w:val="single" w:sz="4" w:space="0" w:color="auto"/>
            </w:tcBorders>
            <w:shd w:val="clear" w:color="auto" w:fill="auto"/>
            <w:noWrap/>
            <w:vAlign w:val="bottom"/>
            <w:hideMark/>
          </w:tcPr>
          <w:p w14:paraId="031C67EC" w14:textId="77777777" w:rsidR="007C6CFC" w:rsidRPr="00706B4F" w:rsidRDefault="007C6CFC" w:rsidP="007C6CFC">
            <w:pPr>
              <w:spacing w:after="0" w:line="240" w:lineRule="auto"/>
              <w:jc w:val="center"/>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3</w:t>
            </w:r>
          </w:p>
        </w:tc>
        <w:tc>
          <w:tcPr>
            <w:tcW w:w="797" w:type="dxa"/>
            <w:tcBorders>
              <w:top w:val="nil"/>
              <w:left w:val="nil"/>
              <w:bottom w:val="single" w:sz="4" w:space="0" w:color="auto"/>
              <w:right w:val="single" w:sz="4" w:space="0" w:color="auto"/>
            </w:tcBorders>
            <w:shd w:val="clear" w:color="auto" w:fill="auto"/>
            <w:noWrap/>
            <w:vAlign w:val="bottom"/>
            <w:hideMark/>
          </w:tcPr>
          <w:p w14:paraId="73CB6F52"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7,8</w:t>
            </w:r>
          </w:p>
        </w:tc>
        <w:tc>
          <w:tcPr>
            <w:tcW w:w="797" w:type="dxa"/>
            <w:tcBorders>
              <w:top w:val="nil"/>
              <w:left w:val="nil"/>
              <w:bottom w:val="single" w:sz="4" w:space="0" w:color="auto"/>
              <w:right w:val="single" w:sz="4" w:space="0" w:color="auto"/>
            </w:tcBorders>
            <w:shd w:val="clear" w:color="auto" w:fill="auto"/>
            <w:noWrap/>
            <w:vAlign w:val="bottom"/>
            <w:hideMark/>
          </w:tcPr>
          <w:p w14:paraId="5E7A8B89"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8,8</w:t>
            </w:r>
          </w:p>
        </w:tc>
        <w:tc>
          <w:tcPr>
            <w:tcW w:w="797" w:type="dxa"/>
            <w:tcBorders>
              <w:top w:val="nil"/>
              <w:left w:val="nil"/>
              <w:bottom w:val="single" w:sz="4" w:space="0" w:color="auto"/>
              <w:right w:val="single" w:sz="4" w:space="0" w:color="auto"/>
            </w:tcBorders>
            <w:shd w:val="clear" w:color="auto" w:fill="auto"/>
            <w:noWrap/>
            <w:vAlign w:val="bottom"/>
            <w:hideMark/>
          </w:tcPr>
          <w:p w14:paraId="1E47E329"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10</w:t>
            </w:r>
          </w:p>
        </w:tc>
        <w:tc>
          <w:tcPr>
            <w:tcW w:w="599" w:type="dxa"/>
            <w:tcBorders>
              <w:top w:val="nil"/>
              <w:left w:val="nil"/>
              <w:bottom w:val="single" w:sz="4" w:space="0" w:color="auto"/>
              <w:right w:val="single" w:sz="4" w:space="0" w:color="auto"/>
            </w:tcBorders>
            <w:shd w:val="clear" w:color="auto" w:fill="auto"/>
            <w:noWrap/>
            <w:vAlign w:val="bottom"/>
            <w:hideMark/>
          </w:tcPr>
          <w:p w14:paraId="46E24DF2"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10</w:t>
            </w:r>
          </w:p>
        </w:tc>
        <w:tc>
          <w:tcPr>
            <w:tcW w:w="1022" w:type="dxa"/>
            <w:tcBorders>
              <w:top w:val="nil"/>
              <w:left w:val="nil"/>
              <w:bottom w:val="single" w:sz="4" w:space="0" w:color="auto"/>
              <w:right w:val="single" w:sz="4" w:space="0" w:color="auto"/>
            </w:tcBorders>
            <w:shd w:val="clear" w:color="auto" w:fill="auto"/>
            <w:noWrap/>
            <w:vAlign w:val="bottom"/>
            <w:hideMark/>
          </w:tcPr>
          <w:p w14:paraId="72D523A3"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23</w:t>
            </w:r>
          </w:p>
        </w:tc>
        <w:tc>
          <w:tcPr>
            <w:tcW w:w="958" w:type="dxa"/>
            <w:tcBorders>
              <w:top w:val="nil"/>
              <w:left w:val="nil"/>
              <w:bottom w:val="single" w:sz="4" w:space="0" w:color="auto"/>
              <w:right w:val="single" w:sz="4" w:space="0" w:color="auto"/>
            </w:tcBorders>
            <w:shd w:val="clear" w:color="auto" w:fill="auto"/>
            <w:noWrap/>
            <w:vAlign w:val="bottom"/>
            <w:hideMark/>
          </w:tcPr>
          <w:p w14:paraId="75C5258A"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26</w:t>
            </w:r>
          </w:p>
        </w:tc>
        <w:tc>
          <w:tcPr>
            <w:tcW w:w="1022" w:type="dxa"/>
            <w:tcBorders>
              <w:top w:val="nil"/>
              <w:left w:val="nil"/>
              <w:bottom w:val="single" w:sz="4" w:space="0" w:color="auto"/>
              <w:right w:val="single" w:sz="4" w:space="0" w:color="auto"/>
            </w:tcBorders>
            <w:shd w:val="clear" w:color="auto" w:fill="auto"/>
            <w:noWrap/>
            <w:vAlign w:val="bottom"/>
            <w:hideMark/>
          </w:tcPr>
          <w:p w14:paraId="273E0CC1"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30</w:t>
            </w:r>
          </w:p>
        </w:tc>
        <w:tc>
          <w:tcPr>
            <w:tcW w:w="958" w:type="dxa"/>
            <w:tcBorders>
              <w:top w:val="nil"/>
              <w:left w:val="nil"/>
              <w:bottom w:val="single" w:sz="4" w:space="0" w:color="auto"/>
              <w:right w:val="single" w:sz="12" w:space="0" w:color="auto"/>
            </w:tcBorders>
            <w:shd w:val="clear" w:color="auto" w:fill="auto"/>
            <w:noWrap/>
            <w:vAlign w:val="bottom"/>
            <w:hideMark/>
          </w:tcPr>
          <w:p w14:paraId="127C1811" w14:textId="77777777" w:rsidR="007C6CFC" w:rsidRPr="00706B4F" w:rsidRDefault="007C6CFC" w:rsidP="007C6CFC">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30</w:t>
            </w:r>
          </w:p>
        </w:tc>
      </w:tr>
      <w:tr w:rsidR="00F75B70" w:rsidRPr="00706B4F" w14:paraId="128E83B7" w14:textId="77777777" w:rsidTr="00F75B70">
        <w:trPr>
          <w:trHeight w:val="315"/>
          <w:jc w:val="center"/>
        </w:trPr>
        <w:tc>
          <w:tcPr>
            <w:tcW w:w="1806" w:type="dxa"/>
            <w:tcBorders>
              <w:top w:val="nil"/>
              <w:left w:val="single" w:sz="12" w:space="0" w:color="auto"/>
              <w:bottom w:val="single" w:sz="4" w:space="0" w:color="auto"/>
              <w:right w:val="single" w:sz="4" w:space="0" w:color="auto"/>
            </w:tcBorders>
            <w:shd w:val="clear" w:color="auto" w:fill="auto"/>
            <w:noWrap/>
            <w:vAlign w:val="bottom"/>
            <w:hideMark/>
          </w:tcPr>
          <w:p w14:paraId="3B19BFE3" w14:textId="77777777" w:rsidR="00F75B70" w:rsidRPr="00706B4F" w:rsidRDefault="00F75B70" w:rsidP="00F75B70">
            <w:pPr>
              <w:spacing w:after="0" w:line="240" w:lineRule="auto"/>
              <w:jc w:val="lef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Adecuación</w:t>
            </w:r>
          </w:p>
        </w:tc>
        <w:tc>
          <w:tcPr>
            <w:tcW w:w="1109" w:type="dxa"/>
            <w:tcBorders>
              <w:top w:val="nil"/>
              <w:left w:val="nil"/>
              <w:bottom w:val="single" w:sz="4" w:space="0" w:color="auto"/>
              <w:right w:val="single" w:sz="4" w:space="0" w:color="auto"/>
            </w:tcBorders>
            <w:shd w:val="clear" w:color="auto" w:fill="auto"/>
            <w:noWrap/>
            <w:vAlign w:val="bottom"/>
            <w:hideMark/>
          </w:tcPr>
          <w:p w14:paraId="65E32A99" w14:textId="77777777" w:rsidR="00F75B70" w:rsidRPr="00706B4F" w:rsidRDefault="00F75B70" w:rsidP="00F75B70">
            <w:pPr>
              <w:spacing w:after="0" w:line="240" w:lineRule="auto"/>
              <w:jc w:val="center"/>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8</w:t>
            </w:r>
          </w:p>
        </w:tc>
        <w:tc>
          <w:tcPr>
            <w:tcW w:w="7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E62631" w14:textId="33681507"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6,7</w:t>
            </w:r>
          </w:p>
        </w:tc>
        <w:tc>
          <w:tcPr>
            <w:tcW w:w="797" w:type="dxa"/>
            <w:tcBorders>
              <w:top w:val="single" w:sz="4" w:space="0" w:color="auto"/>
              <w:left w:val="nil"/>
              <w:bottom w:val="single" w:sz="4" w:space="0" w:color="auto"/>
              <w:right w:val="single" w:sz="4" w:space="0" w:color="auto"/>
            </w:tcBorders>
            <w:shd w:val="clear" w:color="auto" w:fill="auto"/>
            <w:noWrap/>
            <w:vAlign w:val="bottom"/>
            <w:hideMark/>
          </w:tcPr>
          <w:p w14:paraId="5654143E" w14:textId="3AFB7DDE"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7,6</w:t>
            </w:r>
          </w:p>
        </w:tc>
        <w:tc>
          <w:tcPr>
            <w:tcW w:w="797" w:type="dxa"/>
            <w:tcBorders>
              <w:top w:val="single" w:sz="4" w:space="0" w:color="auto"/>
              <w:left w:val="nil"/>
              <w:bottom w:val="single" w:sz="4" w:space="0" w:color="auto"/>
              <w:right w:val="single" w:sz="4" w:space="0" w:color="auto"/>
            </w:tcBorders>
            <w:shd w:val="clear" w:color="auto" w:fill="auto"/>
            <w:noWrap/>
            <w:vAlign w:val="bottom"/>
            <w:hideMark/>
          </w:tcPr>
          <w:p w14:paraId="729984AF" w14:textId="5D187CB2"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8,5</w:t>
            </w:r>
          </w:p>
        </w:tc>
        <w:tc>
          <w:tcPr>
            <w:tcW w:w="599" w:type="dxa"/>
            <w:tcBorders>
              <w:top w:val="single" w:sz="4" w:space="0" w:color="auto"/>
              <w:left w:val="nil"/>
              <w:bottom w:val="single" w:sz="4" w:space="0" w:color="auto"/>
              <w:right w:val="single" w:sz="4" w:space="0" w:color="auto"/>
            </w:tcBorders>
            <w:shd w:val="clear" w:color="auto" w:fill="auto"/>
            <w:noWrap/>
            <w:vAlign w:val="bottom"/>
            <w:hideMark/>
          </w:tcPr>
          <w:p w14:paraId="06841893" w14:textId="0F74AAB5"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9</w:t>
            </w:r>
          </w:p>
        </w:tc>
        <w:tc>
          <w:tcPr>
            <w:tcW w:w="10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AF8191" w14:textId="09C5A6C4"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54</w:t>
            </w:r>
          </w:p>
        </w:tc>
        <w:tc>
          <w:tcPr>
            <w:tcW w:w="958" w:type="dxa"/>
            <w:tcBorders>
              <w:top w:val="single" w:sz="4" w:space="0" w:color="auto"/>
              <w:left w:val="nil"/>
              <w:bottom w:val="single" w:sz="4" w:space="0" w:color="auto"/>
              <w:right w:val="single" w:sz="4" w:space="0" w:color="auto"/>
            </w:tcBorders>
            <w:shd w:val="clear" w:color="auto" w:fill="auto"/>
            <w:noWrap/>
            <w:vAlign w:val="bottom"/>
            <w:hideMark/>
          </w:tcPr>
          <w:p w14:paraId="2C0A5A10" w14:textId="7E9B6BD7"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60</w:t>
            </w:r>
          </w:p>
        </w:tc>
        <w:tc>
          <w:tcPr>
            <w:tcW w:w="1022" w:type="dxa"/>
            <w:tcBorders>
              <w:top w:val="single" w:sz="4" w:space="0" w:color="auto"/>
              <w:left w:val="nil"/>
              <w:bottom w:val="single" w:sz="4" w:space="0" w:color="auto"/>
              <w:right w:val="single" w:sz="4" w:space="0" w:color="auto"/>
            </w:tcBorders>
            <w:shd w:val="clear" w:color="auto" w:fill="auto"/>
            <w:noWrap/>
            <w:vAlign w:val="bottom"/>
            <w:hideMark/>
          </w:tcPr>
          <w:p w14:paraId="242DEF1B" w14:textId="2B85119D"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68</w:t>
            </w:r>
          </w:p>
        </w:tc>
        <w:tc>
          <w:tcPr>
            <w:tcW w:w="958" w:type="dxa"/>
            <w:tcBorders>
              <w:top w:val="single" w:sz="4" w:space="0" w:color="auto"/>
              <w:left w:val="nil"/>
              <w:bottom w:val="single" w:sz="4" w:space="0" w:color="auto"/>
              <w:right w:val="single" w:sz="12" w:space="0" w:color="auto"/>
            </w:tcBorders>
            <w:shd w:val="clear" w:color="auto" w:fill="auto"/>
            <w:noWrap/>
            <w:vAlign w:val="bottom"/>
            <w:hideMark/>
          </w:tcPr>
          <w:p w14:paraId="113AA9BD" w14:textId="2B018D47"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72</w:t>
            </w:r>
          </w:p>
        </w:tc>
      </w:tr>
      <w:tr w:rsidR="00F75B70" w:rsidRPr="00706B4F" w14:paraId="11515974" w14:textId="77777777" w:rsidTr="00374278">
        <w:trPr>
          <w:trHeight w:val="330"/>
          <w:jc w:val="center"/>
        </w:trPr>
        <w:tc>
          <w:tcPr>
            <w:tcW w:w="1806" w:type="dxa"/>
            <w:tcBorders>
              <w:top w:val="nil"/>
              <w:left w:val="single" w:sz="12" w:space="0" w:color="auto"/>
              <w:bottom w:val="single" w:sz="12" w:space="0" w:color="auto"/>
              <w:right w:val="single" w:sz="4" w:space="0" w:color="auto"/>
            </w:tcBorders>
            <w:shd w:val="clear" w:color="auto" w:fill="auto"/>
            <w:noWrap/>
            <w:vAlign w:val="bottom"/>
            <w:hideMark/>
          </w:tcPr>
          <w:p w14:paraId="005FC4F9" w14:textId="77777777" w:rsidR="00F75B70" w:rsidRPr="00706B4F" w:rsidRDefault="00F75B70" w:rsidP="00F75B70">
            <w:pPr>
              <w:spacing w:after="0" w:line="240" w:lineRule="auto"/>
              <w:jc w:val="lef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Éxito</w:t>
            </w:r>
          </w:p>
        </w:tc>
        <w:tc>
          <w:tcPr>
            <w:tcW w:w="1109" w:type="dxa"/>
            <w:tcBorders>
              <w:top w:val="nil"/>
              <w:left w:val="nil"/>
              <w:bottom w:val="single" w:sz="12" w:space="0" w:color="auto"/>
              <w:right w:val="single" w:sz="4" w:space="0" w:color="auto"/>
            </w:tcBorders>
            <w:shd w:val="clear" w:color="auto" w:fill="auto"/>
            <w:noWrap/>
            <w:vAlign w:val="bottom"/>
            <w:hideMark/>
          </w:tcPr>
          <w:p w14:paraId="75142E7D" w14:textId="77777777" w:rsidR="00F75B70" w:rsidRPr="00706B4F" w:rsidRDefault="00F75B70" w:rsidP="00F75B70">
            <w:pPr>
              <w:spacing w:after="0" w:line="240" w:lineRule="auto"/>
              <w:jc w:val="center"/>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5</w:t>
            </w:r>
          </w:p>
        </w:tc>
        <w:tc>
          <w:tcPr>
            <w:tcW w:w="797" w:type="dxa"/>
            <w:tcBorders>
              <w:top w:val="nil"/>
              <w:left w:val="nil"/>
              <w:bottom w:val="single" w:sz="12" w:space="0" w:color="auto"/>
              <w:right w:val="single" w:sz="4" w:space="0" w:color="auto"/>
            </w:tcBorders>
            <w:shd w:val="clear" w:color="auto" w:fill="auto"/>
            <w:noWrap/>
            <w:vAlign w:val="bottom"/>
            <w:hideMark/>
          </w:tcPr>
          <w:p w14:paraId="22486DCB" w14:textId="77777777"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3,5</w:t>
            </w:r>
          </w:p>
        </w:tc>
        <w:tc>
          <w:tcPr>
            <w:tcW w:w="797" w:type="dxa"/>
            <w:tcBorders>
              <w:top w:val="nil"/>
              <w:left w:val="nil"/>
              <w:bottom w:val="single" w:sz="12" w:space="0" w:color="auto"/>
              <w:right w:val="single" w:sz="4" w:space="0" w:color="auto"/>
            </w:tcBorders>
            <w:shd w:val="clear" w:color="auto" w:fill="auto"/>
            <w:noWrap/>
            <w:vAlign w:val="bottom"/>
            <w:hideMark/>
          </w:tcPr>
          <w:p w14:paraId="4FA8DAB0" w14:textId="77777777"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3,9</w:t>
            </w:r>
          </w:p>
        </w:tc>
        <w:tc>
          <w:tcPr>
            <w:tcW w:w="797" w:type="dxa"/>
            <w:tcBorders>
              <w:top w:val="nil"/>
              <w:left w:val="nil"/>
              <w:bottom w:val="single" w:sz="12" w:space="0" w:color="auto"/>
              <w:right w:val="single" w:sz="4" w:space="0" w:color="auto"/>
            </w:tcBorders>
            <w:shd w:val="clear" w:color="auto" w:fill="auto"/>
            <w:noWrap/>
            <w:vAlign w:val="bottom"/>
            <w:hideMark/>
          </w:tcPr>
          <w:p w14:paraId="1BDA78E4" w14:textId="75959D14" w:rsidR="00F75B70" w:rsidRPr="00706B4F" w:rsidRDefault="00F75B70" w:rsidP="00374278">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4,4</w:t>
            </w:r>
          </w:p>
        </w:tc>
        <w:tc>
          <w:tcPr>
            <w:tcW w:w="599" w:type="dxa"/>
            <w:tcBorders>
              <w:top w:val="nil"/>
              <w:left w:val="nil"/>
              <w:bottom w:val="single" w:sz="12" w:space="0" w:color="auto"/>
              <w:right w:val="single" w:sz="4" w:space="0" w:color="auto"/>
            </w:tcBorders>
            <w:shd w:val="clear" w:color="auto" w:fill="auto"/>
            <w:noWrap/>
            <w:vAlign w:val="bottom"/>
            <w:hideMark/>
          </w:tcPr>
          <w:p w14:paraId="275C8C56" w14:textId="77777777"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4,5</w:t>
            </w:r>
          </w:p>
        </w:tc>
        <w:tc>
          <w:tcPr>
            <w:tcW w:w="1022"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14:paraId="248079FD" w14:textId="07B802A1"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18</w:t>
            </w:r>
          </w:p>
        </w:tc>
        <w:tc>
          <w:tcPr>
            <w:tcW w:w="958" w:type="dxa"/>
            <w:tcBorders>
              <w:top w:val="single" w:sz="4" w:space="0" w:color="auto"/>
              <w:left w:val="nil"/>
              <w:bottom w:val="single" w:sz="12" w:space="0" w:color="auto"/>
              <w:right w:val="single" w:sz="4" w:space="0" w:color="auto"/>
            </w:tcBorders>
            <w:shd w:val="clear" w:color="auto" w:fill="auto"/>
            <w:noWrap/>
            <w:vAlign w:val="bottom"/>
            <w:hideMark/>
          </w:tcPr>
          <w:p w14:paraId="6FD4A1F8" w14:textId="39497F6E"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19</w:t>
            </w:r>
          </w:p>
        </w:tc>
        <w:tc>
          <w:tcPr>
            <w:tcW w:w="1022" w:type="dxa"/>
            <w:tcBorders>
              <w:top w:val="single" w:sz="4" w:space="0" w:color="auto"/>
              <w:left w:val="nil"/>
              <w:bottom w:val="single" w:sz="12" w:space="0" w:color="auto"/>
              <w:right w:val="single" w:sz="4" w:space="0" w:color="auto"/>
            </w:tcBorders>
            <w:shd w:val="clear" w:color="auto" w:fill="auto"/>
            <w:noWrap/>
            <w:vAlign w:val="bottom"/>
            <w:hideMark/>
          </w:tcPr>
          <w:p w14:paraId="4B5696BD" w14:textId="53AA677E"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22</w:t>
            </w:r>
          </w:p>
        </w:tc>
        <w:tc>
          <w:tcPr>
            <w:tcW w:w="958" w:type="dxa"/>
            <w:tcBorders>
              <w:top w:val="single" w:sz="4" w:space="0" w:color="auto"/>
              <w:left w:val="nil"/>
              <w:bottom w:val="single" w:sz="12" w:space="0" w:color="auto"/>
              <w:right w:val="single" w:sz="12" w:space="0" w:color="auto"/>
            </w:tcBorders>
            <w:shd w:val="clear" w:color="auto" w:fill="auto"/>
            <w:noWrap/>
            <w:vAlign w:val="bottom"/>
            <w:hideMark/>
          </w:tcPr>
          <w:p w14:paraId="53E19D03" w14:textId="4B512005"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23</w:t>
            </w:r>
          </w:p>
        </w:tc>
      </w:tr>
      <w:tr w:rsidR="00F75B70" w:rsidRPr="00706B4F" w14:paraId="5F7763A8" w14:textId="77777777" w:rsidTr="00374278">
        <w:trPr>
          <w:trHeight w:val="345"/>
          <w:jc w:val="center"/>
        </w:trPr>
        <w:tc>
          <w:tcPr>
            <w:tcW w:w="1806" w:type="dxa"/>
            <w:tcBorders>
              <w:top w:val="nil"/>
              <w:left w:val="nil"/>
              <w:bottom w:val="nil"/>
              <w:right w:val="nil"/>
            </w:tcBorders>
            <w:shd w:val="clear" w:color="auto" w:fill="auto"/>
            <w:noWrap/>
            <w:vAlign w:val="bottom"/>
            <w:hideMark/>
          </w:tcPr>
          <w:p w14:paraId="78E1770D" w14:textId="77777777"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p>
        </w:tc>
        <w:tc>
          <w:tcPr>
            <w:tcW w:w="1109" w:type="dxa"/>
            <w:tcBorders>
              <w:top w:val="nil"/>
              <w:left w:val="nil"/>
              <w:bottom w:val="nil"/>
              <w:right w:val="nil"/>
            </w:tcBorders>
            <w:shd w:val="clear" w:color="auto" w:fill="auto"/>
            <w:noWrap/>
            <w:vAlign w:val="bottom"/>
            <w:hideMark/>
          </w:tcPr>
          <w:p w14:paraId="7CA12B99" w14:textId="77777777"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24</w:t>
            </w:r>
          </w:p>
        </w:tc>
        <w:tc>
          <w:tcPr>
            <w:tcW w:w="797" w:type="dxa"/>
            <w:tcBorders>
              <w:top w:val="nil"/>
              <w:left w:val="nil"/>
              <w:bottom w:val="nil"/>
              <w:right w:val="nil"/>
            </w:tcBorders>
            <w:shd w:val="clear" w:color="auto" w:fill="auto"/>
            <w:noWrap/>
            <w:vAlign w:val="bottom"/>
            <w:hideMark/>
          </w:tcPr>
          <w:p w14:paraId="4E1292C7" w14:textId="77777777"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p>
        </w:tc>
        <w:tc>
          <w:tcPr>
            <w:tcW w:w="797" w:type="dxa"/>
            <w:tcBorders>
              <w:top w:val="nil"/>
              <w:left w:val="nil"/>
              <w:bottom w:val="nil"/>
              <w:right w:val="nil"/>
            </w:tcBorders>
            <w:shd w:val="clear" w:color="auto" w:fill="auto"/>
            <w:noWrap/>
            <w:vAlign w:val="bottom"/>
            <w:hideMark/>
          </w:tcPr>
          <w:p w14:paraId="3995C26C" w14:textId="77777777" w:rsidR="00F75B70" w:rsidRPr="00706B4F" w:rsidRDefault="00F75B70" w:rsidP="00F75B70">
            <w:pPr>
              <w:spacing w:after="0" w:line="240" w:lineRule="auto"/>
              <w:jc w:val="left"/>
              <w:rPr>
                <w:rFonts w:ascii="Times New Roman" w:eastAsia="Times New Roman" w:hAnsi="Times New Roman" w:cs="Times New Roman"/>
                <w:sz w:val="20"/>
                <w:szCs w:val="20"/>
                <w:lang w:val="es-ES" w:eastAsia="es-ES"/>
              </w:rPr>
            </w:pPr>
          </w:p>
        </w:tc>
        <w:tc>
          <w:tcPr>
            <w:tcW w:w="797" w:type="dxa"/>
            <w:tcBorders>
              <w:top w:val="nil"/>
              <w:left w:val="nil"/>
              <w:bottom w:val="nil"/>
              <w:right w:val="nil"/>
            </w:tcBorders>
            <w:shd w:val="clear" w:color="auto" w:fill="auto"/>
            <w:noWrap/>
            <w:vAlign w:val="bottom"/>
            <w:hideMark/>
          </w:tcPr>
          <w:p w14:paraId="415072D0" w14:textId="77777777" w:rsidR="00F75B70" w:rsidRPr="00706B4F" w:rsidRDefault="00F75B70" w:rsidP="00F75B70">
            <w:pPr>
              <w:spacing w:after="0" w:line="240" w:lineRule="auto"/>
              <w:jc w:val="left"/>
              <w:rPr>
                <w:rFonts w:ascii="Times New Roman" w:eastAsia="Times New Roman" w:hAnsi="Times New Roman" w:cs="Times New Roman"/>
                <w:sz w:val="20"/>
                <w:szCs w:val="20"/>
                <w:lang w:val="es-ES" w:eastAsia="es-ES"/>
              </w:rPr>
            </w:pPr>
          </w:p>
        </w:tc>
        <w:tc>
          <w:tcPr>
            <w:tcW w:w="599" w:type="dxa"/>
            <w:tcBorders>
              <w:top w:val="nil"/>
              <w:left w:val="nil"/>
              <w:bottom w:val="nil"/>
              <w:right w:val="nil"/>
            </w:tcBorders>
            <w:shd w:val="clear" w:color="auto" w:fill="auto"/>
            <w:noWrap/>
            <w:vAlign w:val="bottom"/>
            <w:hideMark/>
          </w:tcPr>
          <w:p w14:paraId="46517DA3" w14:textId="77777777" w:rsidR="00F75B70" w:rsidRPr="00706B4F" w:rsidRDefault="00F75B70" w:rsidP="00F75B70">
            <w:pPr>
              <w:spacing w:after="0" w:line="240" w:lineRule="auto"/>
              <w:jc w:val="left"/>
              <w:rPr>
                <w:rFonts w:ascii="Times New Roman" w:eastAsia="Times New Roman" w:hAnsi="Times New Roman" w:cs="Times New Roman"/>
                <w:sz w:val="20"/>
                <w:szCs w:val="20"/>
                <w:lang w:val="es-ES" w:eastAsia="es-ES"/>
              </w:rPr>
            </w:pPr>
          </w:p>
        </w:tc>
        <w:tc>
          <w:tcPr>
            <w:tcW w:w="1022"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14:paraId="3F4DBB85" w14:textId="02463217"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153</w:t>
            </w:r>
          </w:p>
        </w:tc>
        <w:tc>
          <w:tcPr>
            <w:tcW w:w="958" w:type="dxa"/>
            <w:tcBorders>
              <w:top w:val="single" w:sz="12" w:space="0" w:color="auto"/>
              <w:left w:val="nil"/>
              <w:bottom w:val="single" w:sz="12" w:space="0" w:color="auto"/>
              <w:right w:val="single" w:sz="4" w:space="0" w:color="auto"/>
            </w:tcBorders>
            <w:shd w:val="clear" w:color="auto" w:fill="auto"/>
            <w:noWrap/>
            <w:vAlign w:val="bottom"/>
            <w:hideMark/>
          </w:tcPr>
          <w:p w14:paraId="241FA6F9" w14:textId="59FC60C4"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168</w:t>
            </w:r>
          </w:p>
        </w:tc>
        <w:tc>
          <w:tcPr>
            <w:tcW w:w="1022" w:type="dxa"/>
            <w:tcBorders>
              <w:top w:val="single" w:sz="12" w:space="0" w:color="auto"/>
              <w:left w:val="nil"/>
              <w:bottom w:val="single" w:sz="12" w:space="0" w:color="auto"/>
              <w:right w:val="single" w:sz="4" w:space="0" w:color="auto"/>
            </w:tcBorders>
            <w:shd w:val="clear" w:color="auto" w:fill="auto"/>
            <w:noWrap/>
            <w:vAlign w:val="bottom"/>
            <w:hideMark/>
          </w:tcPr>
          <w:p w14:paraId="6D556723" w14:textId="421912D3"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185</w:t>
            </w:r>
          </w:p>
        </w:tc>
        <w:tc>
          <w:tcPr>
            <w:tcW w:w="958" w:type="dxa"/>
            <w:tcBorders>
              <w:top w:val="single" w:sz="12" w:space="0" w:color="auto"/>
              <w:left w:val="nil"/>
              <w:bottom w:val="single" w:sz="12" w:space="0" w:color="auto"/>
              <w:right w:val="single" w:sz="12" w:space="0" w:color="auto"/>
            </w:tcBorders>
            <w:shd w:val="clear" w:color="auto" w:fill="auto"/>
            <w:noWrap/>
            <w:vAlign w:val="bottom"/>
            <w:hideMark/>
          </w:tcPr>
          <w:p w14:paraId="00628AE7" w14:textId="56F40E67" w:rsidR="00F75B70" w:rsidRPr="00706B4F" w:rsidRDefault="00F75B70" w:rsidP="00F75B70">
            <w:pPr>
              <w:spacing w:after="0" w:line="240" w:lineRule="auto"/>
              <w:jc w:val="right"/>
              <w:rPr>
                <w:rFonts w:ascii="Bookman Old Style" w:eastAsia="Times New Roman" w:hAnsi="Bookman Old Style" w:cs="Arial"/>
                <w:sz w:val="24"/>
                <w:szCs w:val="24"/>
                <w:lang w:val="es-ES" w:eastAsia="es-ES"/>
              </w:rPr>
            </w:pPr>
            <w:r>
              <w:rPr>
                <w:rFonts w:ascii="Bookman Old Style" w:hAnsi="Bookman Old Style" w:cs="Arial"/>
              </w:rPr>
              <w:t>193</w:t>
            </w:r>
          </w:p>
        </w:tc>
      </w:tr>
      <w:tr w:rsidR="00706B4F" w:rsidRPr="00706B4F" w14:paraId="2F9D78FA" w14:textId="77777777" w:rsidTr="00374278">
        <w:trPr>
          <w:trHeight w:val="345"/>
          <w:jc w:val="center"/>
        </w:trPr>
        <w:tc>
          <w:tcPr>
            <w:tcW w:w="1806" w:type="dxa"/>
            <w:tcBorders>
              <w:top w:val="nil"/>
              <w:left w:val="nil"/>
              <w:bottom w:val="nil"/>
              <w:right w:val="nil"/>
            </w:tcBorders>
            <w:shd w:val="clear" w:color="auto" w:fill="auto"/>
            <w:noWrap/>
            <w:vAlign w:val="bottom"/>
            <w:hideMark/>
          </w:tcPr>
          <w:p w14:paraId="02371687"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p>
        </w:tc>
        <w:tc>
          <w:tcPr>
            <w:tcW w:w="1109" w:type="dxa"/>
            <w:tcBorders>
              <w:top w:val="nil"/>
              <w:left w:val="nil"/>
              <w:bottom w:val="nil"/>
              <w:right w:val="nil"/>
            </w:tcBorders>
            <w:shd w:val="clear" w:color="auto" w:fill="auto"/>
            <w:noWrap/>
            <w:vAlign w:val="bottom"/>
            <w:hideMark/>
          </w:tcPr>
          <w:p w14:paraId="1667E986"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797" w:type="dxa"/>
            <w:tcBorders>
              <w:top w:val="nil"/>
              <w:left w:val="nil"/>
              <w:bottom w:val="nil"/>
              <w:right w:val="nil"/>
            </w:tcBorders>
            <w:shd w:val="clear" w:color="auto" w:fill="auto"/>
            <w:noWrap/>
            <w:vAlign w:val="bottom"/>
            <w:hideMark/>
          </w:tcPr>
          <w:p w14:paraId="2B76812A"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797" w:type="dxa"/>
            <w:tcBorders>
              <w:top w:val="nil"/>
              <w:left w:val="nil"/>
              <w:bottom w:val="nil"/>
              <w:right w:val="nil"/>
            </w:tcBorders>
            <w:shd w:val="clear" w:color="auto" w:fill="auto"/>
            <w:noWrap/>
            <w:vAlign w:val="bottom"/>
            <w:hideMark/>
          </w:tcPr>
          <w:p w14:paraId="7C45FDAC"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797" w:type="dxa"/>
            <w:tcBorders>
              <w:top w:val="nil"/>
              <w:left w:val="nil"/>
              <w:bottom w:val="nil"/>
              <w:right w:val="nil"/>
            </w:tcBorders>
            <w:shd w:val="clear" w:color="auto" w:fill="auto"/>
            <w:noWrap/>
            <w:vAlign w:val="bottom"/>
            <w:hideMark/>
          </w:tcPr>
          <w:p w14:paraId="2421B263"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99" w:type="dxa"/>
            <w:tcBorders>
              <w:top w:val="nil"/>
              <w:left w:val="nil"/>
              <w:bottom w:val="nil"/>
              <w:right w:val="nil"/>
            </w:tcBorders>
            <w:shd w:val="clear" w:color="auto" w:fill="auto"/>
            <w:noWrap/>
            <w:vAlign w:val="bottom"/>
            <w:hideMark/>
          </w:tcPr>
          <w:p w14:paraId="3BC54007"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1022" w:type="dxa"/>
            <w:tcBorders>
              <w:top w:val="nil"/>
              <w:left w:val="nil"/>
              <w:bottom w:val="nil"/>
              <w:right w:val="nil"/>
            </w:tcBorders>
            <w:shd w:val="clear" w:color="auto" w:fill="auto"/>
            <w:noWrap/>
            <w:vAlign w:val="bottom"/>
            <w:hideMark/>
          </w:tcPr>
          <w:p w14:paraId="19363200"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958" w:type="dxa"/>
            <w:tcBorders>
              <w:top w:val="nil"/>
              <w:left w:val="nil"/>
              <w:bottom w:val="nil"/>
              <w:right w:val="nil"/>
            </w:tcBorders>
            <w:shd w:val="clear" w:color="auto" w:fill="auto"/>
            <w:noWrap/>
            <w:vAlign w:val="bottom"/>
            <w:hideMark/>
          </w:tcPr>
          <w:p w14:paraId="4F28DB3A"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1022" w:type="dxa"/>
            <w:tcBorders>
              <w:top w:val="nil"/>
              <w:left w:val="nil"/>
              <w:bottom w:val="nil"/>
              <w:right w:val="nil"/>
            </w:tcBorders>
            <w:shd w:val="clear" w:color="auto" w:fill="auto"/>
            <w:noWrap/>
            <w:vAlign w:val="bottom"/>
            <w:hideMark/>
          </w:tcPr>
          <w:p w14:paraId="6D6F26DF"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958" w:type="dxa"/>
            <w:tcBorders>
              <w:top w:val="nil"/>
              <w:left w:val="nil"/>
              <w:bottom w:val="nil"/>
              <w:right w:val="nil"/>
            </w:tcBorders>
            <w:shd w:val="clear" w:color="auto" w:fill="auto"/>
            <w:noWrap/>
            <w:vAlign w:val="bottom"/>
            <w:hideMark/>
          </w:tcPr>
          <w:p w14:paraId="5C331AF1"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r>
      <w:tr w:rsidR="00F75B70" w:rsidRPr="00706B4F" w14:paraId="7665785F" w14:textId="77777777" w:rsidTr="00374278">
        <w:trPr>
          <w:trHeight w:val="345"/>
          <w:jc w:val="center"/>
        </w:trPr>
        <w:tc>
          <w:tcPr>
            <w:tcW w:w="1806" w:type="dxa"/>
            <w:tcBorders>
              <w:top w:val="nil"/>
              <w:left w:val="nil"/>
              <w:bottom w:val="nil"/>
              <w:right w:val="nil"/>
            </w:tcBorders>
            <w:shd w:val="clear" w:color="auto" w:fill="auto"/>
            <w:noWrap/>
            <w:vAlign w:val="bottom"/>
            <w:hideMark/>
          </w:tcPr>
          <w:p w14:paraId="4736D81A" w14:textId="77777777" w:rsidR="00F75B70" w:rsidRPr="00706B4F" w:rsidRDefault="00F75B70" w:rsidP="00F75B70">
            <w:pPr>
              <w:spacing w:after="0" w:line="240" w:lineRule="auto"/>
              <w:jc w:val="left"/>
              <w:rPr>
                <w:rFonts w:ascii="Times New Roman" w:eastAsia="Times New Roman" w:hAnsi="Times New Roman" w:cs="Times New Roman"/>
                <w:sz w:val="20"/>
                <w:szCs w:val="20"/>
                <w:lang w:val="es-ES" w:eastAsia="es-ES"/>
              </w:rPr>
            </w:pPr>
          </w:p>
        </w:tc>
        <w:tc>
          <w:tcPr>
            <w:tcW w:w="4099" w:type="dxa"/>
            <w:gridSpan w:val="5"/>
            <w:tcBorders>
              <w:top w:val="nil"/>
              <w:left w:val="nil"/>
              <w:bottom w:val="nil"/>
              <w:right w:val="nil"/>
            </w:tcBorders>
            <w:shd w:val="clear" w:color="auto" w:fill="auto"/>
            <w:noWrap/>
            <w:vAlign w:val="bottom"/>
            <w:hideMark/>
          </w:tcPr>
          <w:p w14:paraId="1E0D29A6" w14:textId="77777777" w:rsidR="00F75B70" w:rsidRPr="00706B4F" w:rsidRDefault="00F75B70" w:rsidP="00F75B70">
            <w:pPr>
              <w:spacing w:after="0" w:line="240" w:lineRule="auto"/>
              <w:jc w:val="left"/>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Intervalo Resultado Final:</w:t>
            </w:r>
          </w:p>
        </w:tc>
        <w:tc>
          <w:tcPr>
            <w:tcW w:w="1022" w:type="dxa"/>
            <w:tcBorders>
              <w:top w:val="single" w:sz="12" w:space="0" w:color="auto"/>
              <w:left w:val="single" w:sz="12" w:space="0" w:color="auto"/>
              <w:bottom w:val="single" w:sz="12" w:space="0" w:color="auto"/>
              <w:right w:val="single" w:sz="4" w:space="0" w:color="auto"/>
            </w:tcBorders>
            <w:shd w:val="clear" w:color="000000" w:fill="C0C0C0"/>
            <w:noWrap/>
            <w:vAlign w:val="bottom"/>
            <w:hideMark/>
          </w:tcPr>
          <w:p w14:paraId="7A0394BA" w14:textId="6BD978E1" w:rsidR="00F75B70" w:rsidRPr="00706B4F" w:rsidRDefault="00F75B70" w:rsidP="00F75B70">
            <w:pPr>
              <w:spacing w:after="0" w:line="240" w:lineRule="auto"/>
              <w:jc w:val="right"/>
              <w:rPr>
                <w:rFonts w:ascii="Bookman Old Style" w:eastAsia="Times New Roman" w:hAnsi="Bookman Old Style" w:cs="Arial"/>
                <w:b/>
                <w:bCs/>
                <w:sz w:val="24"/>
                <w:szCs w:val="24"/>
                <w:lang w:val="es-ES" w:eastAsia="es-ES"/>
              </w:rPr>
            </w:pPr>
            <w:r>
              <w:rPr>
                <w:rFonts w:ascii="Bookman Old Style" w:hAnsi="Bookman Old Style" w:cs="Arial"/>
                <w:b/>
                <w:bCs/>
              </w:rPr>
              <w:t>6,4</w:t>
            </w:r>
          </w:p>
        </w:tc>
        <w:tc>
          <w:tcPr>
            <w:tcW w:w="958" w:type="dxa"/>
            <w:tcBorders>
              <w:top w:val="single" w:sz="12" w:space="0" w:color="auto"/>
              <w:left w:val="nil"/>
              <w:bottom w:val="single" w:sz="12" w:space="0" w:color="auto"/>
              <w:right w:val="single" w:sz="4" w:space="0" w:color="auto"/>
            </w:tcBorders>
            <w:shd w:val="clear" w:color="000000" w:fill="C0C0C0"/>
            <w:noWrap/>
            <w:vAlign w:val="bottom"/>
            <w:hideMark/>
          </w:tcPr>
          <w:p w14:paraId="766D9216" w14:textId="10FF4C6C" w:rsidR="00F75B70" w:rsidRPr="00706B4F" w:rsidRDefault="00F75B70" w:rsidP="00F75B70">
            <w:pPr>
              <w:spacing w:after="0" w:line="240" w:lineRule="auto"/>
              <w:jc w:val="right"/>
              <w:rPr>
                <w:rFonts w:ascii="Bookman Old Style" w:eastAsia="Times New Roman" w:hAnsi="Bookman Old Style" w:cs="Arial"/>
                <w:b/>
                <w:bCs/>
                <w:sz w:val="24"/>
                <w:szCs w:val="24"/>
                <w:lang w:val="es-ES" w:eastAsia="es-ES"/>
              </w:rPr>
            </w:pPr>
            <w:r>
              <w:rPr>
                <w:rFonts w:ascii="Bookman Old Style" w:hAnsi="Bookman Old Style" w:cs="Arial"/>
                <w:b/>
                <w:bCs/>
              </w:rPr>
              <w:t>7</w:t>
            </w:r>
          </w:p>
        </w:tc>
        <w:tc>
          <w:tcPr>
            <w:tcW w:w="1022" w:type="dxa"/>
            <w:tcBorders>
              <w:top w:val="single" w:sz="12" w:space="0" w:color="auto"/>
              <w:left w:val="nil"/>
              <w:bottom w:val="single" w:sz="12" w:space="0" w:color="auto"/>
              <w:right w:val="single" w:sz="4" w:space="0" w:color="auto"/>
            </w:tcBorders>
            <w:shd w:val="clear" w:color="000000" w:fill="C0C0C0"/>
            <w:noWrap/>
            <w:vAlign w:val="bottom"/>
            <w:hideMark/>
          </w:tcPr>
          <w:p w14:paraId="648A5332" w14:textId="2D23884D" w:rsidR="00F75B70" w:rsidRPr="00706B4F" w:rsidRDefault="00F75B70" w:rsidP="00F75B70">
            <w:pPr>
              <w:spacing w:after="0" w:line="240" w:lineRule="auto"/>
              <w:jc w:val="right"/>
              <w:rPr>
                <w:rFonts w:ascii="Bookman Old Style" w:eastAsia="Times New Roman" w:hAnsi="Bookman Old Style" w:cs="Arial"/>
                <w:b/>
                <w:bCs/>
                <w:sz w:val="24"/>
                <w:szCs w:val="24"/>
                <w:lang w:val="es-ES" w:eastAsia="es-ES"/>
              </w:rPr>
            </w:pPr>
            <w:r>
              <w:rPr>
                <w:rFonts w:ascii="Bookman Old Style" w:hAnsi="Bookman Old Style" w:cs="Arial"/>
                <w:b/>
                <w:bCs/>
              </w:rPr>
              <w:t>7,7</w:t>
            </w:r>
          </w:p>
        </w:tc>
        <w:tc>
          <w:tcPr>
            <w:tcW w:w="958" w:type="dxa"/>
            <w:tcBorders>
              <w:top w:val="single" w:sz="12" w:space="0" w:color="auto"/>
              <w:left w:val="nil"/>
              <w:bottom w:val="single" w:sz="12" w:space="0" w:color="auto"/>
              <w:right w:val="single" w:sz="12" w:space="0" w:color="auto"/>
            </w:tcBorders>
            <w:shd w:val="clear" w:color="000000" w:fill="C0C0C0"/>
            <w:noWrap/>
            <w:vAlign w:val="bottom"/>
            <w:hideMark/>
          </w:tcPr>
          <w:p w14:paraId="29A69316" w14:textId="4730CD3C" w:rsidR="00F75B70" w:rsidRPr="00706B4F" w:rsidRDefault="00F75B70" w:rsidP="00F75B70">
            <w:pPr>
              <w:spacing w:after="0" w:line="240" w:lineRule="auto"/>
              <w:jc w:val="right"/>
              <w:rPr>
                <w:rFonts w:ascii="Bookman Old Style" w:eastAsia="Times New Roman" w:hAnsi="Bookman Old Style" w:cs="Arial"/>
                <w:b/>
                <w:bCs/>
                <w:sz w:val="24"/>
                <w:szCs w:val="24"/>
                <w:lang w:val="es-ES" w:eastAsia="es-ES"/>
              </w:rPr>
            </w:pPr>
            <w:r>
              <w:rPr>
                <w:rFonts w:ascii="Bookman Old Style" w:hAnsi="Bookman Old Style" w:cs="Arial"/>
                <w:b/>
                <w:bCs/>
              </w:rPr>
              <w:t>8</w:t>
            </w:r>
          </w:p>
        </w:tc>
      </w:tr>
      <w:tr w:rsidR="00706B4F" w:rsidRPr="00706B4F" w14:paraId="434907E3" w14:textId="77777777" w:rsidTr="00374278">
        <w:trPr>
          <w:trHeight w:val="345"/>
          <w:jc w:val="center"/>
        </w:trPr>
        <w:tc>
          <w:tcPr>
            <w:tcW w:w="1806" w:type="dxa"/>
            <w:tcBorders>
              <w:top w:val="nil"/>
              <w:left w:val="nil"/>
              <w:bottom w:val="nil"/>
              <w:right w:val="nil"/>
            </w:tcBorders>
            <w:shd w:val="clear" w:color="auto" w:fill="auto"/>
            <w:noWrap/>
            <w:vAlign w:val="bottom"/>
            <w:hideMark/>
          </w:tcPr>
          <w:p w14:paraId="2DC7DC5C" w14:textId="77777777" w:rsidR="00706B4F" w:rsidRPr="00706B4F" w:rsidRDefault="00706B4F" w:rsidP="00706B4F">
            <w:pPr>
              <w:spacing w:after="0" w:line="240" w:lineRule="auto"/>
              <w:jc w:val="right"/>
              <w:rPr>
                <w:rFonts w:ascii="Bookman Old Style" w:eastAsia="Times New Roman" w:hAnsi="Bookman Old Style" w:cs="Arial"/>
                <w:b/>
                <w:bCs/>
                <w:sz w:val="24"/>
                <w:szCs w:val="24"/>
                <w:lang w:val="es-ES" w:eastAsia="es-ES"/>
              </w:rPr>
            </w:pPr>
          </w:p>
        </w:tc>
        <w:tc>
          <w:tcPr>
            <w:tcW w:w="1109" w:type="dxa"/>
            <w:tcBorders>
              <w:top w:val="nil"/>
              <w:left w:val="nil"/>
              <w:bottom w:val="nil"/>
              <w:right w:val="nil"/>
            </w:tcBorders>
            <w:shd w:val="clear" w:color="auto" w:fill="auto"/>
            <w:noWrap/>
            <w:vAlign w:val="bottom"/>
            <w:hideMark/>
          </w:tcPr>
          <w:p w14:paraId="675D7509"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797" w:type="dxa"/>
            <w:tcBorders>
              <w:top w:val="nil"/>
              <w:left w:val="nil"/>
              <w:bottom w:val="nil"/>
              <w:right w:val="nil"/>
            </w:tcBorders>
            <w:shd w:val="clear" w:color="auto" w:fill="auto"/>
            <w:noWrap/>
            <w:vAlign w:val="bottom"/>
            <w:hideMark/>
          </w:tcPr>
          <w:p w14:paraId="075FBC48"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797" w:type="dxa"/>
            <w:tcBorders>
              <w:top w:val="nil"/>
              <w:left w:val="nil"/>
              <w:bottom w:val="nil"/>
              <w:right w:val="nil"/>
            </w:tcBorders>
            <w:shd w:val="clear" w:color="auto" w:fill="auto"/>
            <w:noWrap/>
            <w:vAlign w:val="bottom"/>
            <w:hideMark/>
          </w:tcPr>
          <w:p w14:paraId="7EC6B9BE"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797" w:type="dxa"/>
            <w:tcBorders>
              <w:top w:val="nil"/>
              <w:left w:val="nil"/>
              <w:bottom w:val="nil"/>
              <w:right w:val="nil"/>
            </w:tcBorders>
            <w:shd w:val="clear" w:color="auto" w:fill="auto"/>
            <w:noWrap/>
            <w:vAlign w:val="bottom"/>
            <w:hideMark/>
          </w:tcPr>
          <w:p w14:paraId="28D0B8F1"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99" w:type="dxa"/>
            <w:tcBorders>
              <w:top w:val="nil"/>
              <w:left w:val="nil"/>
              <w:bottom w:val="nil"/>
              <w:right w:val="nil"/>
            </w:tcBorders>
            <w:shd w:val="clear" w:color="auto" w:fill="auto"/>
            <w:noWrap/>
            <w:vAlign w:val="bottom"/>
            <w:hideMark/>
          </w:tcPr>
          <w:p w14:paraId="6A53C665"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1022" w:type="dxa"/>
            <w:tcBorders>
              <w:top w:val="nil"/>
              <w:left w:val="nil"/>
              <w:bottom w:val="nil"/>
              <w:right w:val="nil"/>
            </w:tcBorders>
            <w:shd w:val="clear" w:color="auto" w:fill="auto"/>
            <w:noWrap/>
            <w:vAlign w:val="bottom"/>
            <w:hideMark/>
          </w:tcPr>
          <w:p w14:paraId="2AEF1085"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958" w:type="dxa"/>
            <w:tcBorders>
              <w:top w:val="nil"/>
              <w:left w:val="nil"/>
              <w:bottom w:val="nil"/>
              <w:right w:val="nil"/>
            </w:tcBorders>
            <w:shd w:val="clear" w:color="auto" w:fill="auto"/>
            <w:noWrap/>
            <w:vAlign w:val="bottom"/>
            <w:hideMark/>
          </w:tcPr>
          <w:p w14:paraId="30599383"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1022" w:type="dxa"/>
            <w:tcBorders>
              <w:top w:val="nil"/>
              <w:left w:val="nil"/>
              <w:bottom w:val="nil"/>
              <w:right w:val="nil"/>
            </w:tcBorders>
            <w:shd w:val="clear" w:color="auto" w:fill="auto"/>
            <w:noWrap/>
            <w:vAlign w:val="bottom"/>
            <w:hideMark/>
          </w:tcPr>
          <w:p w14:paraId="777CD038"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958" w:type="dxa"/>
            <w:tcBorders>
              <w:top w:val="nil"/>
              <w:left w:val="nil"/>
              <w:bottom w:val="nil"/>
              <w:right w:val="nil"/>
            </w:tcBorders>
            <w:shd w:val="clear" w:color="auto" w:fill="auto"/>
            <w:noWrap/>
            <w:vAlign w:val="bottom"/>
            <w:hideMark/>
          </w:tcPr>
          <w:p w14:paraId="0A4CE710"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r>
      <w:tr w:rsidR="00706B4F" w:rsidRPr="00706B4F" w14:paraId="5FB9FD42" w14:textId="77777777" w:rsidTr="00374278">
        <w:trPr>
          <w:trHeight w:val="330"/>
          <w:jc w:val="center"/>
        </w:trPr>
        <w:tc>
          <w:tcPr>
            <w:tcW w:w="1806" w:type="dxa"/>
            <w:tcBorders>
              <w:top w:val="nil"/>
              <w:left w:val="nil"/>
              <w:bottom w:val="nil"/>
              <w:right w:val="nil"/>
            </w:tcBorders>
            <w:shd w:val="clear" w:color="auto" w:fill="auto"/>
            <w:noWrap/>
            <w:vAlign w:val="bottom"/>
            <w:hideMark/>
          </w:tcPr>
          <w:p w14:paraId="63C05658"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3500" w:type="dxa"/>
            <w:gridSpan w:val="4"/>
            <w:tcBorders>
              <w:top w:val="single" w:sz="8" w:space="0" w:color="auto"/>
              <w:left w:val="single" w:sz="8" w:space="0" w:color="auto"/>
              <w:bottom w:val="single" w:sz="8" w:space="0" w:color="auto"/>
              <w:right w:val="nil"/>
            </w:tcBorders>
            <w:shd w:val="clear" w:color="000000" w:fill="C0C0C0"/>
            <w:noWrap/>
            <w:vAlign w:val="bottom"/>
            <w:hideMark/>
          </w:tcPr>
          <w:p w14:paraId="64BD67BA" w14:textId="77777777" w:rsidR="00706B4F" w:rsidRPr="00706B4F" w:rsidRDefault="00706B4F" w:rsidP="00706B4F">
            <w:pPr>
              <w:spacing w:after="0" w:line="240" w:lineRule="auto"/>
              <w:jc w:val="left"/>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RESULTADO FINAL:</w:t>
            </w:r>
          </w:p>
        </w:tc>
        <w:tc>
          <w:tcPr>
            <w:tcW w:w="599" w:type="dxa"/>
            <w:tcBorders>
              <w:top w:val="single" w:sz="8" w:space="0" w:color="auto"/>
              <w:left w:val="nil"/>
              <w:bottom w:val="single" w:sz="8" w:space="0" w:color="auto"/>
              <w:right w:val="nil"/>
            </w:tcBorders>
            <w:shd w:val="clear" w:color="000000" w:fill="C0C0C0"/>
            <w:noWrap/>
            <w:vAlign w:val="bottom"/>
            <w:hideMark/>
          </w:tcPr>
          <w:p w14:paraId="51412AC7" w14:textId="77777777" w:rsidR="00706B4F" w:rsidRPr="00706B4F" w:rsidRDefault="00706B4F" w:rsidP="00706B4F">
            <w:pPr>
              <w:spacing w:after="0" w:line="240" w:lineRule="auto"/>
              <w:jc w:val="left"/>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 </w:t>
            </w:r>
          </w:p>
        </w:tc>
        <w:tc>
          <w:tcPr>
            <w:tcW w:w="1022" w:type="dxa"/>
            <w:tcBorders>
              <w:top w:val="single" w:sz="8" w:space="0" w:color="auto"/>
              <w:left w:val="nil"/>
              <w:bottom w:val="single" w:sz="8" w:space="0" w:color="auto"/>
              <w:right w:val="single" w:sz="8" w:space="0" w:color="auto"/>
            </w:tcBorders>
            <w:shd w:val="clear" w:color="000000" w:fill="C0C0C0"/>
            <w:noWrap/>
            <w:vAlign w:val="bottom"/>
            <w:hideMark/>
          </w:tcPr>
          <w:p w14:paraId="4C12F6D3" w14:textId="363E59C7" w:rsidR="00706B4F" w:rsidRPr="00706B4F" w:rsidRDefault="00F75B70" w:rsidP="00374278">
            <w:pPr>
              <w:spacing w:after="0" w:line="240" w:lineRule="auto"/>
              <w:jc w:val="right"/>
              <w:rPr>
                <w:rFonts w:ascii="Bookman Old Style" w:eastAsia="Times New Roman" w:hAnsi="Bookman Old Style" w:cs="Arial"/>
                <w:b/>
                <w:bCs/>
                <w:sz w:val="24"/>
                <w:szCs w:val="24"/>
                <w:lang w:val="es-ES" w:eastAsia="es-ES"/>
              </w:rPr>
            </w:pPr>
            <w:r>
              <w:rPr>
                <w:rFonts w:ascii="Bookman Old Style" w:eastAsia="Times New Roman" w:hAnsi="Bookman Old Style" w:cs="Arial"/>
                <w:b/>
                <w:bCs/>
                <w:sz w:val="24"/>
                <w:szCs w:val="24"/>
                <w:lang w:val="es-ES" w:eastAsia="es-ES"/>
              </w:rPr>
              <w:t>7,3</w:t>
            </w:r>
          </w:p>
        </w:tc>
        <w:tc>
          <w:tcPr>
            <w:tcW w:w="958" w:type="dxa"/>
            <w:tcBorders>
              <w:top w:val="nil"/>
              <w:left w:val="nil"/>
              <w:bottom w:val="nil"/>
              <w:right w:val="nil"/>
            </w:tcBorders>
            <w:shd w:val="clear" w:color="auto" w:fill="auto"/>
            <w:noWrap/>
            <w:vAlign w:val="bottom"/>
            <w:hideMark/>
          </w:tcPr>
          <w:p w14:paraId="0E93D106" w14:textId="77777777" w:rsidR="00706B4F" w:rsidRPr="00706B4F" w:rsidRDefault="00706B4F" w:rsidP="00706B4F">
            <w:pPr>
              <w:spacing w:after="0" w:line="240" w:lineRule="auto"/>
              <w:jc w:val="right"/>
              <w:rPr>
                <w:rFonts w:ascii="Bookman Old Style" w:eastAsia="Times New Roman" w:hAnsi="Bookman Old Style" w:cs="Arial"/>
                <w:b/>
                <w:bCs/>
                <w:sz w:val="24"/>
                <w:szCs w:val="24"/>
                <w:lang w:val="es-ES" w:eastAsia="es-ES"/>
              </w:rPr>
            </w:pPr>
          </w:p>
        </w:tc>
        <w:tc>
          <w:tcPr>
            <w:tcW w:w="1022" w:type="dxa"/>
            <w:tcBorders>
              <w:top w:val="nil"/>
              <w:left w:val="nil"/>
              <w:bottom w:val="nil"/>
              <w:right w:val="nil"/>
            </w:tcBorders>
            <w:shd w:val="clear" w:color="auto" w:fill="auto"/>
            <w:noWrap/>
            <w:vAlign w:val="bottom"/>
            <w:hideMark/>
          </w:tcPr>
          <w:p w14:paraId="57C69AE3"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958" w:type="dxa"/>
            <w:tcBorders>
              <w:top w:val="nil"/>
              <w:left w:val="nil"/>
              <w:bottom w:val="nil"/>
              <w:right w:val="nil"/>
            </w:tcBorders>
            <w:shd w:val="clear" w:color="auto" w:fill="auto"/>
            <w:noWrap/>
            <w:vAlign w:val="bottom"/>
            <w:hideMark/>
          </w:tcPr>
          <w:p w14:paraId="7930C9C8"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r>
    </w:tbl>
    <w:p w14:paraId="7D35B3B3" w14:textId="77777777" w:rsidR="00596E80" w:rsidRDefault="00596E80" w:rsidP="00FA519B">
      <w:pPr>
        <w:jc w:val="left"/>
        <w:rPr>
          <w:rFonts w:ascii="Calibri" w:eastAsia="Times New Roman" w:hAnsi="Calibri" w:cs="Times New Roman"/>
          <w:color w:val="000000"/>
          <w:lang w:eastAsia="es-AR"/>
        </w:rPr>
      </w:pPr>
    </w:p>
    <w:p w14:paraId="103BDB5B" w14:textId="1106FF1D" w:rsidR="0030663E" w:rsidRPr="0030663E" w:rsidRDefault="00F75B70" w:rsidP="00FA519B">
      <w:pPr>
        <w:jc w:val="left"/>
        <w:rPr>
          <w:rFonts w:ascii="Calibri" w:eastAsia="Times New Roman" w:hAnsi="Calibri" w:cs="Times New Roman"/>
          <w:color w:val="000000"/>
          <w:lang w:eastAsia="es-AR"/>
        </w:rPr>
      </w:pPr>
      <w:r>
        <w:rPr>
          <w:noProof/>
          <w:lang w:eastAsia="es-AR"/>
        </w:rPr>
        <w:drawing>
          <wp:inline distT="0" distB="0" distL="0" distR="0" wp14:anchorId="6354E385" wp14:editId="5633F47E">
            <wp:extent cx="6267450" cy="2038350"/>
            <wp:effectExtent l="0" t="0" r="0" b="0"/>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635AF950" w14:textId="77777777" w:rsidR="00596E80" w:rsidRDefault="00596E80" w:rsidP="00596E80">
      <w:pPr>
        <w:autoSpaceDE w:val="0"/>
        <w:autoSpaceDN w:val="0"/>
        <w:adjustRightInd w:val="0"/>
        <w:jc w:val="center"/>
        <w:rPr>
          <w:rFonts w:ascii="Segoe UI" w:eastAsiaTheme="minorHAnsi" w:hAnsi="Segoe UI" w:cs="Segoe UI"/>
          <w:i/>
          <w:color w:val="000000"/>
          <w:sz w:val="20"/>
          <w:szCs w:val="20"/>
          <w:lang w:eastAsia="en-US"/>
        </w:rPr>
      </w:pPr>
      <w:r w:rsidRPr="00554DCD">
        <w:rPr>
          <w:rFonts w:ascii="Segoe UI" w:eastAsiaTheme="minorHAnsi" w:hAnsi="Segoe UI" w:cs="Segoe UI"/>
          <w:i/>
          <w:color w:val="000000"/>
          <w:sz w:val="20"/>
          <w:szCs w:val="20"/>
          <w:lang w:eastAsia="en-US"/>
        </w:rPr>
        <w:lastRenderedPageBreak/>
        <w:t>VC</w:t>
      </w:r>
      <w:r>
        <w:rPr>
          <w:rFonts w:ascii="Segoe UI" w:eastAsiaTheme="minorHAnsi" w:hAnsi="Segoe UI" w:cs="Segoe UI"/>
          <w:i/>
          <w:color w:val="000000"/>
          <w:sz w:val="20"/>
          <w:szCs w:val="20"/>
          <w:lang w:eastAsia="en-US"/>
        </w:rPr>
        <w:t xml:space="preserve"> </w:t>
      </w:r>
      <w:r w:rsidRPr="00FA519B">
        <w:rPr>
          <w:vertAlign w:val="subscript"/>
        </w:rPr>
        <w:t>plausibilidad</w:t>
      </w:r>
      <w:r w:rsidRPr="00554DCD">
        <w:rPr>
          <w:rFonts w:ascii="Segoe UI" w:eastAsiaTheme="minorHAnsi" w:hAnsi="Segoe UI" w:cs="Segoe UI"/>
          <w:i/>
          <w:color w:val="000000"/>
          <w:sz w:val="13"/>
          <w:szCs w:val="13"/>
          <w:lang w:eastAsia="en-US"/>
        </w:rPr>
        <w:t xml:space="preserve"> </w:t>
      </w:r>
      <w:r w:rsidRPr="00FA519B">
        <w:t xml:space="preserve">= </w:t>
      </w:r>
      <w:r w:rsidR="00094F46" w:rsidRPr="00FA519B">
        <w:t>(</w:t>
      </w:r>
      <w:r w:rsidR="00094F46">
        <w:t>7,3</w:t>
      </w:r>
      <w:r w:rsidR="00094F46" w:rsidRPr="00FA519B">
        <w:t>;</w:t>
      </w:r>
      <w:r w:rsidR="00094F46" w:rsidRPr="00096688">
        <w:t xml:space="preserve"> </w:t>
      </w:r>
      <w:r w:rsidR="00094F46">
        <w:t>7,7</w:t>
      </w:r>
      <w:r w:rsidR="00094F46" w:rsidRPr="00FA519B">
        <w:t>;</w:t>
      </w:r>
      <w:r w:rsidR="00094F46" w:rsidRPr="00096688">
        <w:t xml:space="preserve"> </w:t>
      </w:r>
      <w:r w:rsidR="00094F46">
        <w:t>8,1</w:t>
      </w:r>
      <w:r w:rsidR="00094F46" w:rsidRPr="00FA519B">
        <w:t>;</w:t>
      </w:r>
      <w:r w:rsidR="00094F46" w:rsidRPr="00096688">
        <w:t xml:space="preserve"> </w:t>
      </w:r>
      <w:r w:rsidR="00094F46">
        <w:t>8,5</w:t>
      </w:r>
      <w:r w:rsidR="00094F46" w:rsidRPr="00FA519B">
        <w:t>)</w:t>
      </w:r>
    </w:p>
    <w:p w14:paraId="341B684D" w14:textId="77777777" w:rsidR="00596E80" w:rsidRDefault="00596E80" w:rsidP="00596E80">
      <w:pPr>
        <w:autoSpaceDE w:val="0"/>
        <w:autoSpaceDN w:val="0"/>
        <w:adjustRightInd w:val="0"/>
        <w:jc w:val="cente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justificación</w:t>
      </w:r>
      <w:r w:rsidRPr="00554DCD">
        <w:rPr>
          <w:rFonts w:ascii="Segoe UI" w:eastAsiaTheme="minorHAnsi" w:hAnsi="Segoe UI" w:cs="Segoe UI"/>
          <w:i/>
          <w:color w:val="000000"/>
          <w:sz w:val="13"/>
          <w:szCs w:val="13"/>
          <w:lang w:eastAsia="en-US"/>
        </w:rPr>
        <w:t xml:space="preserve"> </w:t>
      </w:r>
      <w:r w:rsidRPr="00FA519B">
        <w:t>= (</w:t>
      </w:r>
      <w:r>
        <w:t>7,8</w:t>
      </w:r>
      <w:r w:rsidRPr="00FA519B">
        <w:t xml:space="preserve">; </w:t>
      </w:r>
      <w:r>
        <w:t>8,8</w:t>
      </w:r>
      <w:r w:rsidRPr="00FA519B">
        <w:t xml:space="preserve">; </w:t>
      </w:r>
      <w:r>
        <w:t>10</w:t>
      </w:r>
      <w:r w:rsidRPr="00FA519B">
        <w:t xml:space="preserve">; </w:t>
      </w:r>
      <w:r>
        <w:t>10</w:t>
      </w:r>
      <w:r w:rsidRPr="00FA519B">
        <w:t>)</w:t>
      </w:r>
    </w:p>
    <w:p w14:paraId="1A7D1D94" w14:textId="0ACA327F" w:rsidR="00596E80" w:rsidRDefault="00596E80" w:rsidP="00596E80">
      <w:pPr>
        <w:autoSpaceDE w:val="0"/>
        <w:autoSpaceDN w:val="0"/>
        <w:adjustRightInd w:val="0"/>
        <w:jc w:val="cente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adecuación</w:t>
      </w:r>
      <w:r w:rsidRPr="00554DCD">
        <w:rPr>
          <w:rFonts w:ascii="Segoe UI" w:eastAsiaTheme="minorHAnsi" w:hAnsi="Segoe UI" w:cs="Segoe UI"/>
          <w:i/>
          <w:color w:val="000000"/>
          <w:sz w:val="13"/>
          <w:szCs w:val="13"/>
          <w:lang w:eastAsia="en-US"/>
        </w:rPr>
        <w:t xml:space="preserve"> </w:t>
      </w:r>
      <w:r w:rsidRPr="00554DCD">
        <w:rPr>
          <w:rFonts w:ascii="Segoe UI" w:eastAsiaTheme="minorHAnsi" w:hAnsi="Segoe UI" w:cs="Segoe UI"/>
          <w:i/>
          <w:color w:val="000000"/>
          <w:sz w:val="20"/>
          <w:szCs w:val="20"/>
          <w:lang w:eastAsia="en-US"/>
        </w:rPr>
        <w:t xml:space="preserve">= </w:t>
      </w:r>
      <w:r w:rsidR="00094F46" w:rsidRPr="007C6CFC">
        <w:t>(</w:t>
      </w:r>
      <w:r w:rsidR="00F75B70">
        <w:t>6,7</w:t>
      </w:r>
      <w:r w:rsidR="00094F46" w:rsidRPr="00FA519B">
        <w:t xml:space="preserve">; </w:t>
      </w:r>
      <w:r w:rsidR="00F75B70">
        <w:t>7,6</w:t>
      </w:r>
      <w:r w:rsidR="00094F46" w:rsidRPr="00FA519B">
        <w:t xml:space="preserve">; </w:t>
      </w:r>
      <w:r w:rsidR="00F75B70">
        <w:t>8,5</w:t>
      </w:r>
      <w:r w:rsidR="00094F46" w:rsidRPr="00FA519B">
        <w:t xml:space="preserve">; </w:t>
      </w:r>
      <w:r w:rsidR="00F75B70">
        <w:t>9</w:t>
      </w:r>
      <w:r w:rsidR="00094F46" w:rsidRPr="00FA519B">
        <w:t>)</w:t>
      </w:r>
    </w:p>
    <w:p w14:paraId="4CE474CE" w14:textId="09FFEB03" w:rsidR="00094F46" w:rsidRDefault="00596E80" w:rsidP="00094F46">
      <w:pPr>
        <w:autoSpaceDE w:val="0"/>
        <w:autoSpaceDN w:val="0"/>
        <w:adjustRightInd w:val="0"/>
        <w:jc w:val="cente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éxito</w:t>
      </w:r>
      <w:r w:rsidRPr="00554DCD">
        <w:rPr>
          <w:rFonts w:ascii="Segoe UI" w:eastAsiaTheme="minorHAnsi" w:hAnsi="Segoe UI" w:cs="Segoe UI"/>
          <w:i/>
          <w:color w:val="000000"/>
          <w:sz w:val="13"/>
          <w:szCs w:val="13"/>
          <w:lang w:eastAsia="en-US"/>
        </w:rPr>
        <w:t xml:space="preserve"> </w:t>
      </w:r>
      <w:r w:rsidRPr="00FA519B">
        <w:t xml:space="preserve">= </w:t>
      </w:r>
      <w:r w:rsidR="00094F46" w:rsidRPr="00FA519B">
        <w:t>(</w:t>
      </w:r>
      <w:r w:rsidR="00094F46">
        <w:t>3,5</w:t>
      </w:r>
      <w:r w:rsidR="00094F46" w:rsidRPr="00FA519B">
        <w:t xml:space="preserve">; </w:t>
      </w:r>
      <w:r w:rsidR="00094F46">
        <w:t>3,9</w:t>
      </w:r>
      <w:r w:rsidR="00094F46" w:rsidRPr="00FA519B">
        <w:t xml:space="preserve">; </w:t>
      </w:r>
      <w:r w:rsidR="00094F46">
        <w:t>4,</w:t>
      </w:r>
      <w:r w:rsidR="00F75B70">
        <w:t>4</w:t>
      </w:r>
      <w:r w:rsidR="00094F46" w:rsidRPr="00FA519B">
        <w:t xml:space="preserve">; </w:t>
      </w:r>
      <w:r w:rsidR="00094F46">
        <w:t>4,5</w:t>
      </w:r>
      <w:r w:rsidR="00094F46" w:rsidRPr="00FA519B">
        <w:t>)</w:t>
      </w:r>
    </w:p>
    <w:p w14:paraId="7361EBF5" w14:textId="77777777" w:rsidR="00596E80" w:rsidRPr="00B82D3D" w:rsidRDefault="00596E80" w:rsidP="00094F46">
      <w:pPr>
        <w:autoSpaceDE w:val="0"/>
        <w:autoSpaceDN w:val="0"/>
        <w:adjustRightInd w:val="0"/>
        <w:jc w:val="center"/>
      </w:pPr>
      <w:r w:rsidRPr="00B82D3D">
        <w:t>Aplicación de la fórmula para calcular el valor de la viabilidad:</w:t>
      </w:r>
    </w:p>
    <w:p w14:paraId="0EA61024" w14:textId="77777777" w:rsidR="00596E80" w:rsidRPr="00051683" w:rsidRDefault="00596E80" w:rsidP="00596E80">
      <w:pPr>
        <w:jc w:val="center"/>
        <w:rPr>
          <w:i/>
          <w:lang w:val="en-US" w:eastAsia="en-US"/>
        </w:rPr>
      </w:pPr>
      <w:r w:rsidRPr="00051683">
        <w:rPr>
          <w:i/>
          <w:lang w:val="en-US"/>
        </w:rPr>
        <w:t>V</w:t>
      </w:r>
      <w:r w:rsidRPr="00051683">
        <w:rPr>
          <w:vertAlign w:val="subscript"/>
          <w:lang w:val="en-US"/>
        </w:rPr>
        <w:t xml:space="preserve"> F</w:t>
      </w:r>
      <w:r w:rsidRPr="00051683">
        <w:rPr>
          <w:rFonts w:ascii="Segoe UI" w:eastAsiaTheme="minorHAnsi" w:hAnsi="Segoe UI" w:cs="Segoe UI"/>
          <w:i/>
          <w:color w:val="000000"/>
          <w:sz w:val="13"/>
          <w:szCs w:val="13"/>
          <w:lang w:val="en-US" w:eastAsia="en-US"/>
        </w:rPr>
        <w:t xml:space="preserve"> </w:t>
      </w:r>
      <w:r w:rsidRPr="00051683">
        <w:rPr>
          <w:i/>
          <w:lang w:val="en-US"/>
        </w:rPr>
        <w:t xml:space="preserve">= </w:t>
      </w:r>
      <m:oMath>
        <m:f>
          <m:fPr>
            <m:ctrlPr>
              <w:rPr>
                <w:rFonts w:ascii="Cambria Math" w:hAnsi="Cambria Math"/>
                <w:i/>
                <w:lang w:eastAsia="en-US"/>
              </w:rPr>
            </m:ctrlPr>
          </m:fPr>
          <m:num>
            <m:r>
              <w:rPr>
                <w:rFonts w:ascii="Cambria Math" w:hAnsi="Cambria Math"/>
                <w:lang w:val="en-US"/>
              </w:rPr>
              <m:t>(8*</m:t>
            </m:r>
            <m:r>
              <w:rPr>
                <w:rFonts w:ascii="Cambria Math" w:hAnsi="Cambria Math"/>
              </w:rPr>
              <m:t>Adec</m:t>
            </m:r>
            <m:r>
              <w:rPr>
                <w:rFonts w:ascii="Cambria Math" w:hAnsi="Cambria Math"/>
                <w:lang w:val="en-US"/>
              </w:rPr>
              <m:t>. + 8*</m:t>
            </m:r>
            <m:r>
              <w:rPr>
                <w:rFonts w:ascii="Cambria Math" w:hAnsi="Cambria Math"/>
              </w:rPr>
              <m:t>Plaus</m:t>
            </m:r>
            <m:r>
              <w:rPr>
                <w:rFonts w:ascii="Cambria Math" w:hAnsi="Cambria Math"/>
                <w:lang w:val="en-US"/>
              </w:rPr>
              <m:t>. +5*É</m:t>
            </m:r>
            <m:r>
              <w:rPr>
                <w:rFonts w:ascii="Cambria Math" w:hAnsi="Cambria Math"/>
              </w:rPr>
              <m:t>xito</m:t>
            </m:r>
            <m:r>
              <w:rPr>
                <w:rFonts w:ascii="Cambria Math" w:hAnsi="Cambria Math"/>
                <w:lang w:val="en-US"/>
              </w:rPr>
              <m:t xml:space="preserve"> + 3*</m:t>
            </m:r>
            <m:r>
              <w:rPr>
                <w:rFonts w:ascii="Cambria Math" w:hAnsi="Cambria Math"/>
              </w:rPr>
              <m:t>Justif</m:t>
            </m:r>
            <m:r>
              <w:rPr>
                <w:rFonts w:ascii="Cambria Math" w:hAnsi="Cambria Math"/>
                <w:lang w:val="en-US"/>
              </w:rPr>
              <m:t>.)</m:t>
            </m:r>
          </m:num>
          <m:den>
            <m:r>
              <w:rPr>
                <w:rFonts w:ascii="Cambria Math" w:hAnsi="Cambria Math"/>
                <w:lang w:val="en-US"/>
              </w:rPr>
              <m:t>24</m:t>
            </m:r>
          </m:den>
        </m:f>
      </m:oMath>
    </w:p>
    <w:p w14:paraId="13C5EB8E" w14:textId="26BFE49C" w:rsidR="007C6CFC" w:rsidRDefault="00596E80" w:rsidP="00596E80">
      <w:pPr>
        <w:jc w:val="center"/>
        <w:rPr>
          <w:rFonts w:ascii="Calibri" w:eastAsia="Times New Roman" w:hAnsi="Calibri" w:cs="Times New Roman"/>
          <w:color w:val="000000"/>
          <w:lang w:eastAsia="es-AR"/>
        </w:rPr>
      </w:pPr>
      <w:r w:rsidRPr="00B82D3D">
        <w:rPr>
          <w:i/>
        </w:rPr>
        <w:t>V</w:t>
      </w:r>
      <w:r w:rsidRPr="00051683">
        <w:rPr>
          <w:vertAlign w:val="subscript"/>
        </w:rPr>
        <w:t xml:space="preserve"> </w:t>
      </w:r>
      <w:r>
        <w:rPr>
          <w:vertAlign w:val="subscript"/>
        </w:rPr>
        <w:t>F</w:t>
      </w:r>
      <w:r w:rsidRPr="00554DCD">
        <w:rPr>
          <w:rFonts w:ascii="Segoe UI" w:eastAsiaTheme="minorHAnsi" w:hAnsi="Segoe UI" w:cs="Segoe UI"/>
          <w:i/>
          <w:color w:val="000000"/>
          <w:sz w:val="13"/>
          <w:szCs w:val="13"/>
          <w:lang w:eastAsia="en-US"/>
        </w:rPr>
        <w:t xml:space="preserve"> </w:t>
      </w:r>
      <w:r w:rsidRPr="005151C6">
        <w:rPr>
          <w:rFonts w:asciiTheme="majorHAnsi" w:hAnsiTheme="majorHAnsi"/>
          <w:i/>
        </w:rPr>
        <w:t>=</w:t>
      </w:r>
      <w:r>
        <w:rPr>
          <w:rFonts w:ascii="Cambria Math" w:hAnsi="Cambria Math"/>
          <w:i/>
          <w:sz w:val="18"/>
          <w:szCs w:val="18"/>
        </w:rPr>
        <w:t xml:space="preserve"> </w:t>
      </w:r>
      <w:r w:rsidR="00957142">
        <w:t>(</w:t>
      </w:r>
      <w:r w:rsidR="00374278">
        <w:t>6,4</w:t>
      </w:r>
      <w:r w:rsidRPr="00715B91">
        <w:t xml:space="preserve">; </w:t>
      </w:r>
      <w:r w:rsidR="00374278">
        <w:t>7</w:t>
      </w:r>
      <w:r w:rsidRPr="00715B91">
        <w:t xml:space="preserve">; </w:t>
      </w:r>
      <w:r w:rsidR="00957142">
        <w:t>7</w:t>
      </w:r>
      <w:r w:rsidRPr="00715B91">
        <w:t>,</w:t>
      </w:r>
      <w:r w:rsidR="00374278">
        <w:t>7</w:t>
      </w:r>
      <w:r w:rsidRPr="00715B91">
        <w:t xml:space="preserve">; </w:t>
      </w:r>
      <w:r w:rsidR="00374278">
        <w:t>8</w:t>
      </w:r>
      <w:r w:rsidRPr="00715B91">
        <w:t>)</w:t>
      </w:r>
      <w:r>
        <w:rPr>
          <w:rFonts w:ascii="Cambria Math" w:hAnsi="Cambria Math"/>
          <w:i/>
          <w:sz w:val="18"/>
          <w:szCs w:val="18"/>
        </w:rPr>
        <w:t xml:space="preserve"> =</w:t>
      </w:r>
      <w:r w:rsidR="00374278">
        <w:rPr>
          <w:rFonts w:ascii="Calibri" w:eastAsia="Times New Roman" w:hAnsi="Calibri" w:cs="Times New Roman"/>
          <w:color w:val="000000"/>
          <w:lang w:eastAsia="es-AR"/>
        </w:rPr>
        <w:t xml:space="preserve"> 7,3</w:t>
      </w:r>
    </w:p>
    <w:p w14:paraId="2AEA5C16" w14:textId="2DA52423" w:rsidR="0030663E" w:rsidRPr="003E63BD" w:rsidRDefault="00414D87" w:rsidP="00096688">
      <w:pPr>
        <w:rPr>
          <w:lang w:val="es-ES"/>
        </w:rPr>
      </w:pPr>
      <w:r w:rsidRPr="003E63BD">
        <w:rPr>
          <w:lang w:val="es-ES"/>
        </w:rPr>
        <w:t xml:space="preserve">El valor obtenido en el test fue de </w:t>
      </w:r>
      <w:r w:rsidR="00374278">
        <w:rPr>
          <w:lang w:val="es-ES"/>
        </w:rPr>
        <w:t>7,3</w:t>
      </w:r>
      <w:r w:rsidRPr="003E63BD">
        <w:rPr>
          <w:lang w:val="es-ES"/>
        </w:rPr>
        <w:t xml:space="preserve"> con </w:t>
      </w:r>
      <w:r w:rsidR="0030663E" w:rsidRPr="003E63BD">
        <w:rPr>
          <w:lang w:val="es-ES"/>
        </w:rPr>
        <w:t>lo cual</w:t>
      </w:r>
      <w:r w:rsidR="00A42015">
        <w:rPr>
          <w:lang w:val="es-ES"/>
        </w:rPr>
        <w:t xml:space="preserve"> se puede</w:t>
      </w:r>
      <w:r w:rsidR="0030663E" w:rsidRPr="003E63BD">
        <w:rPr>
          <w:lang w:val="es-ES"/>
        </w:rPr>
        <w:t xml:space="preserve"> concluir que la tarea es susceptible de ser tratada con tecnología de Ingeniería de Conocimiento.</w:t>
      </w:r>
      <w:r w:rsidR="00051683" w:rsidRPr="003E63BD">
        <w:rPr>
          <w:lang w:val="es-ES"/>
        </w:rPr>
        <w:t xml:space="preserve"> </w:t>
      </w:r>
      <w:sdt>
        <w:sdtPr>
          <w:rPr>
            <w:lang w:val="es-ES"/>
          </w:rPr>
          <w:id w:val="1311450431"/>
          <w:citation/>
        </w:sdtPr>
        <w:sdtEndPr/>
        <w:sdtContent>
          <w:r w:rsidR="00DE0914" w:rsidRPr="003E63BD">
            <w:rPr>
              <w:lang w:val="es-ES"/>
            </w:rPr>
            <w:fldChar w:fldCharType="begin"/>
          </w:r>
          <w:r w:rsidR="002668D5" w:rsidRPr="003E63BD">
            <w:rPr>
              <w:lang w:val="es-ES"/>
            </w:rPr>
            <w:instrText xml:space="preserve">CITATION Góm97 \p 216-285 \l 11274 </w:instrText>
          </w:r>
          <w:r w:rsidR="00DE0914" w:rsidRPr="003E63BD">
            <w:rPr>
              <w:lang w:val="es-ES"/>
            </w:rPr>
            <w:fldChar w:fldCharType="separate"/>
          </w:r>
          <w:r w:rsidR="00CF12EA" w:rsidRPr="00CF12EA">
            <w:rPr>
              <w:noProof/>
              <w:lang w:val="es-ES"/>
            </w:rPr>
            <w:t>(Gómez, Juristo, Montes, &amp; Pazos, 1997, págs. 216-285)</w:t>
          </w:r>
          <w:r w:rsidR="00DE0914" w:rsidRPr="003E63BD">
            <w:rPr>
              <w:lang w:val="es-ES"/>
            </w:rPr>
            <w:fldChar w:fldCharType="end"/>
          </w:r>
        </w:sdtContent>
      </w:sdt>
      <w:r w:rsidR="002668D5" w:rsidRPr="003E63BD">
        <w:rPr>
          <w:lang w:val="es-ES"/>
        </w:rPr>
        <w:t>.</w:t>
      </w:r>
    </w:p>
    <w:sectPr w:rsidR="0030663E" w:rsidRPr="003E63BD" w:rsidSect="007D57E4">
      <w:headerReference w:type="default" r:id="rId38"/>
      <w:footerReference w:type="default" r:id="rId39"/>
      <w:type w:val="continuous"/>
      <w:pgSz w:w="11907" w:h="16839" w:code="9"/>
      <w:pgMar w:top="1440" w:right="1080" w:bottom="1440" w:left="108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ABE2C0" w14:textId="77777777" w:rsidR="00B546FA" w:rsidRDefault="00B546FA" w:rsidP="00CD1C2D">
      <w:pPr>
        <w:spacing w:after="0" w:line="240" w:lineRule="auto"/>
      </w:pPr>
      <w:r>
        <w:separator/>
      </w:r>
    </w:p>
  </w:endnote>
  <w:endnote w:type="continuationSeparator" w:id="0">
    <w:p w14:paraId="351D4B69" w14:textId="77777777" w:rsidR="00B546FA" w:rsidRDefault="00B546FA" w:rsidP="00CD1C2D">
      <w:pPr>
        <w:spacing w:after="0" w:line="240" w:lineRule="auto"/>
      </w:pPr>
      <w:r>
        <w:continuationSeparator/>
      </w:r>
    </w:p>
  </w:endnote>
  <w:endnote w:type="continuationNotice" w:id="1">
    <w:p w14:paraId="7AA489A4" w14:textId="77777777" w:rsidR="00B546FA" w:rsidRDefault="00B546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67ACE9" w14:textId="77777777" w:rsidR="00B92D04" w:rsidRDefault="00B92D04" w:rsidP="00915403">
    <w:pPr>
      <w:pStyle w:val="Encabezado"/>
      <w:pBdr>
        <w:top w:val="single" w:sz="6" w:space="10" w:color="F07F09" w:themeColor="accent1"/>
      </w:pBdr>
      <w:spacing w:before="240"/>
      <w:rPr>
        <w:color w:val="F07F09" w:themeColor="accent1"/>
      </w:rPr>
    </w:pPr>
    <w:r w:rsidRPr="009F1210">
      <w:rPr>
        <w:noProof/>
        <w:color w:val="F07F09" w:themeColor="accent1"/>
        <w:lang w:eastAsia="es-AR"/>
      </w:rPr>
      <w:drawing>
        <wp:anchor distT="0" distB="0" distL="114300" distR="114300" simplePos="0" relativeHeight="251656704" behindDoc="0" locked="0" layoutInCell="1" allowOverlap="1" wp14:anchorId="0899C41C" wp14:editId="0E051501">
          <wp:simplePos x="0" y="0"/>
          <wp:positionH relativeFrom="margin">
            <wp:align>center</wp:align>
          </wp:positionH>
          <wp:positionV relativeFrom="paragraph">
            <wp:posOffset>204602</wp:posOffset>
          </wp:positionV>
          <wp:extent cx="438785" cy="276860"/>
          <wp:effectExtent l="0" t="0" r="0" b="889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785" cy="276860"/>
                  </a:xfrm>
                  <a:prstGeom prst="rect">
                    <a:avLst/>
                  </a:prstGeom>
                </pic:spPr>
              </pic:pic>
            </a:graphicData>
          </a:graphic>
        </wp:anchor>
      </w:drawing>
    </w:r>
    <w:r w:rsidRPr="00915403">
      <w:rPr>
        <w:color w:val="F07F09" w:themeColor="accent1"/>
        <w:lang w:val="es-ES"/>
      </w:rPr>
      <w:t xml:space="preserve">Argañaraz A. Fabio D. – Córdoba I. </w:t>
    </w:r>
    <w:r>
      <w:rPr>
        <w:color w:val="F07F09" w:themeColor="accent1"/>
        <w:lang w:val="es-ES"/>
      </w:rPr>
      <w:t>Rafaela M.</w:t>
    </w:r>
    <w:r>
      <w:rPr>
        <w:color w:val="F07F09" w:themeColor="accent1"/>
        <w:lang w:val="es-ES"/>
      </w:rPr>
      <w:tab/>
      <w:t xml:space="preserve">                                                                                      Página </w:t>
    </w:r>
    <w:r>
      <w:rPr>
        <w:color w:val="F07F09" w:themeColor="accent1"/>
      </w:rPr>
      <w:fldChar w:fldCharType="begin"/>
    </w:r>
    <w:r>
      <w:rPr>
        <w:color w:val="F07F09" w:themeColor="accent1"/>
      </w:rPr>
      <w:instrText>PAGE  \* Arabic  \* MERGEFORMAT</w:instrText>
    </w:r>
    <w:r>
      <w:rPr>
        <w:color w:val="F07F09" w:themeColor="accent1"/>
      </w:rPr>
      <w:fldChar w:fldCharType="separate"/>
    </w:r>
    <w:r w:rsidR="006340BA" w:rsidRPr="006340BA">
      <w:rPr>
        <w:noProof/>
        <w:color w:val="F07F09" w:themeColor="accent1"/>
        <w:lang w:val="es-ES"/>
      </w:rPr>
      <w:t>5</w:t>
    </w:r>
    <w:r>
      <w:rPr>
        <w:color w:val="F07F09" w:themeColor="accent1"/>
      </w:rPr>
      <w:fldChar w:fldCharType="end"/>
    </w:r>
    <w:r>
      <w:rPr>
        <w:color w:val="F07F09" w:themeColor="accent1"/>
        <w:lang w:val="es-ES"/>
      </w:rPr>
      <w:t xml:space="preserve"> de </w:t>
    </w:r>
    <w:fldSimple w:instr="NUMPAGES  \* Arabic  \* MERGEFORMAT">
      <w:r w:rsidR="006340BA" w:rsidRPr="006340BA">
        <w:rPr>
          <w:noProof/>
          <w:color w:val="F07F09" w:themeColor="accent1"/>
          <w:lang w:val="es-ES"/>
        </w:rPr>
        <w:t>16</w:t>
      </w:r>
    </w:fldSimple>
  </w:p>
  <w:p w14:paraId="796142BA" w14:textId="77777777" w:rsidR="00B92D04" w:rsidRPr="00915403" w:rsidRDefault="00B92D04" w:rsidP="00915403">
    <w:pPr>
      <w:tabs>
        <w:tab w:val="center" w:pos="4550"/>
        <w:tab w:val="left" w:pos="5818"/>
      </w:tabs>
      <w:ind w:right="260"/>
      <w:jc w:val="center"/>
      <w:rPr>
        <w:color w:val="191919" w:themeColor="text2" w:themeShade="80"/>
        <w:sz w:val="24"/>
        <w:szCs w:val="24"/>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34C875" w14:textId="77777777" w:rsidR="00B546FA" w:rsidRDefault="00B546FA" w:rsidP="00CD1C2D">
      <w:pPr>
        <w:spacing w:after="0" w:line="240" w:lineRule="auto"/>
      </w:pPr>
      <w:r>
        <w:separator/>
      </w:r>
    </w:p>
  </w:footnote>
  <w:footnote w:type="continuationSeparator" w:id="0">
    <w:p w14:paraId="364774F9" w14:textId="77777777" w:rsidR="00B546FA" w:rsidRDefault="00B546FA" w:rsidP="00CD1C2D">
      <w:pPr>
        <w:spacing w:after="0" w:line="240" w:lineRule="auto"/>
      </w:pPr>
      <w:r>
        <w:continuationSeparator/>
      </w:r>
    </w:p>
  </w:footnote>
  <w:footnote w:type="continuationNotice" w:id="1">
    <w:p w14:paraId="55BF3426" w14:textId="77777777" w:rsidR="00B546FA" w:rsidRDefault="00B546FA">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EDAAB3" w14:textId="77777777" w:rsidR="00B92D04" w:rsidRPr="001E2C89" w:rsidRDefault="00B546FA" w:rsidP="001E2C89">
    <w:pPr>
      <w:pStyle w:val="Encabezado"/>
      <w:jc w:val="center"/>
      <w:rPr>
        <w:lang w:val="es-ES"/>
      </w:rPr>
    </w:pPr>
    <w:sdt>
      <w:sdtPr>
        <w:rPr>
          <w:color w:val="F07F09" w:themeColor="accent1"/>
        </w:rPr>
        <w:alias w:val="Título"/>
        <w:tag w:val=""/>
        <w:id w:val="646475923"/>
        <w:dataBinding w:prefixMappings="xmlns:ns0='http://purl.org/dc/elements/1.1/' xmlns:ns1='http://schemas.openxmlformats.org/package/2006/metadata/core-properties' " w:xpath="/ns1:coreProperties[1]/ns0:title[1]" w:storeItemID="{6C3C8BC8-F283-45AE-878A-BAB7291924A1}"/>
        <w:text/>
      </w:sdtPr>
      <w:sdtEndPr/>
      <w:sdtContent>
        <w:r w:rsidR="00B92D04">
          <w:t>Propuesta de Proyecto Final</w:t>
        </w:r>
      </w:sdtContent>
    </w:sdt>
    <w:r w:rsidR="00B92D04">
      <w:rPr>
        <w:color w:val="F07F09" w:themeColor="accent1"/>
        <w:lang w:val="es-ES"/>
      </w:rPr>
      <w:t xml:space="preserve"> |</w:t>
    </w:r>
    <w:r w:rsidR="00B92D04" w:rsidRPr="001E2C89">
      <w:rPr>
        <w:color w:val="F07F09" w:themeColor="accent1"/>
        <w:lang w:val="es-ES"/>
      </w:rPr>
      <w:t xml:space="preserve"> “Comunicación Hablada y Autodidacta para Personas con </w:t>
    </w:r>
    <w:r w:rsidR="00B92D04">
      <w:rPr>
        <w:color w:val="F07F09" w:themeColor="accent1"/>
        <w:lang w:val="es-ES"/>
      </w:rPr>
      <w:t>TEA</w:t>
    </w:r>
    <w:r w:rsidR="00B92D04" w:rsidRPr="001E2C89">
      <w:rPr>
        <w:color w:val="F07F09" w:themeColor="accent1"/>
        <w:lang w:val="es-ES"/>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727B5"/>
    <w:multiLevelType w:val="hybridMultilevel"/>
    <w:tmpl w:val="E9D407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32F6067"/>
    <w:multiLevelType w:val="hybridMultilevel"/>
    <w:tmpl w:val="29366C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37662CE"/>
    <w:multiLevelType w:val="multilevel"/>
    <w:tmpl w:val="74902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72072A"/>
    <w:multiLevelType w:val="hybridMultilevel"/>
    <w:tmpl w:val="1A7A3D72"/>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9634BEE"/>
    <w:multiLevelType w:val="multilevel"/>
    <w:tmpl w:val="51A24B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746177B"/>
    <w:multiLevelType w:val="hybridMultilevel"/>
    <w:tmpl w:val="F0AA4FB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3FB1AE2"/>
    <w:multiLevelType w:val="hybridMultilevel"/>
    <w:tmpl w:val="8730A3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51F5F62"/>
    <w:multiLevelType w:val="multilevel"/>
    <w:tmpl w:val="026E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B84CC9"/>
    <w:multiLevelType w:val="multilevel"/>
    <w:tmpl w:val="EC368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3A5986"/>
    <w:multiLevelType w:val="multilevel"/>
    <w:tmpl w:val="7F681E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9637CBD"/>
    <w:multiLevelType w:val="multilevel"/>
    <w:tmpl w:val="7D5A82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B4D63E9"/>
    <w:multiLevelType w:val="multilevel"/>
    <w:tmpl w:val="3D182A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CBD7FEE"/>
    <w:multiLevelType w:val="hybridMultilevel"/>
    <w:tmpl w:val="4DDA24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57868A0"/>
    <w:multiLevelType w:val="multilevel"/>
    <w:tmpl w:val="12FC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CD3DEF"/>
    <w:multiLevelType w:val="hybridMultilevel"/>
    <w:tmpl w:val="02D03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A1F78B5"/>
    <w:multiLevelType w:val="multilevel"/>
    <w:tmpl w:val="26DC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6E5F35"/>
    <w:multiLevelType w:val="multilevel"/>
    <w:tmpl w:val="8252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FE1209"/>
    <w:multiLevelType w:val="hybridMultilevel"/>
    <w:tmpl w:val="477EFB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16B6007"/>
    <w:multiLevelType w:val="hybridMultilevel"/>
    <w:tmpl w:val="93E2AD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8356563"/>
    <w:multiLevelType w:val="hybridMultilevel"/>
    <w:tmpl w:val="C86A0D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AEC1464"/>
    <w:multiLevelType w:val="multilevel"/>
    <w:tmpl w:val="FE5E186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111441C"/>
    <w:multiLevelType w:val="hybridMultilevel"/>
    <w:tmpl w:val="597AF5E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3">
    <w:nsid w:val="56DA376C"/>
    <w:multiLevelType w:val="hybridMultilevel"/>
    <w:tmpl w:val="BC721B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B6C0F1B"/>
    <w:multiLevelType w:val="hybridMultilevel"/>
    <w:tmpl w:val="2982A57E"/>
    <w:lvl w:ilvl="0" w:tplc="B16C1F9C">
      <w:numFmt w:val="bullet"/>
      <w:lvlText w:val=""/>
      <w:lvlJc w:val="left"/>
      <w:pPr>
        <w:ind w:left="720" w:hanging="360"/>
      </w:pPr>
      <w:rPr>
        <w:rFonts w:ascii="Symbol" w:eastAsiaTheme="minorEastAsia"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5BCC69D4"/>
    <w:multiLevelType w:val="hybridMultilevel"/>
    <w:tmpl w:val="8BDCF6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65676437"/>
    <w:multiLevelType w:val="multilevel"/>
    <w:tmpl w:val="DFCA0E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6046431"/>
    <w:multiLevelType w:val="hybridMultilevel"/>
    <w:tmpl w:val="3ECEEFE2"/>
    <w:lvl w:ilvl="0" w:tplc="A0961B9A">
      <w:numFmt w:val="bullet"/>
      <w:lvlText w:val="-"/>
      <w:lvlJc w:val="left"/>
      <w:pPr>
        <w:ind w:left="720" w:hanging="360"/>
      </w:pPr>
      <w:rPr>
        <w:rFonts w:ascii="Calibri" w:eastAsiaTheme="minorEastAsia"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6AE23F72"/>
    <w:multiLevelType w:val="multilevel"/>
    <w:tmpl w:val="78D8583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1AD384A"/>
    <w:multiLevelType w:val="hybridMultilevel"/>
    <w:tmpl w:val="4B7AF4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4DF672D"/>
    <w:multiLevelType w:val="hybridMultilevel"/>
    <w:tmpl w:val="A4F4BB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7862792"/>
    <w:multiLevelType w:val="multilevel"/>
    <w:tmpl w:val="82706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16"/>
  </w:num>
  <w:num w:numId="14">
    <w:abstractNumId w:val="14"/>
  </w:num>
  <w:num w:numId="15">
    <w:abstractNumId w:val="8"/>
  </w:num>
  <w:num w:numId="16">
    <w:abstractNumId w:val="31"/>
  </w:num>
  <w:num w:numId="17">
    <w:abstractNumId w:val="9"/>
  </w:num>
  <w:num w:numId="18">
    <w:abstractNumId w:val="17"/>
  </w:num>
  <w:num w:numId="19">
    <w:abstractNumId w:val="2"/>
  </w:num>
  <w:num w:numId="20">
    <w:abstractNumId w:val="4"/>
    <w:lvlOverride w:ilvl="0">
      <w:lvl w:ilvl="0">
        <w:start w:val="1"/>
        <w:numFmt w:val="decimal"/>
        <w:lvlText w:val="%1."/>
        <w:lvlJc w:val="left"/>
        <w:pPr>
          <w:ind w:left="0" w:firstLine="0"/>
        </w:pPr>
        <w:rPr>
          <w:rFonts w:hint="default"/>
        </w:rPr>
      </w:lvl>
    </w:lvlOverride>
    <w:lvlOverride w:ilvl="1">
      <w:lvl w:ilvl="1">
        <w:start w:val="1"/>
        <w:numFmt w:val="decimal"/>
        <w:lvlText w:val="%2."/>
        <w:lvlJc w:val="left"/>
        <w:pPr>
          <w:tabs>
            <w:tab w:val="num" w:pos="1440"/>
          </w:tabs>
          <w:ind w:left="1440" w:hanging="360"/>
        </w:pPr>
        <w:rPr>
          <w:rFonts w:hint="default"/>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21">
    <w:abstractNumId w:val="10"/>
    <w:lvlOverride w:ilvl="0">
      <w:lvl w:ilvl="0">
        <w:numFmt w:val="decimal"/>
        <w:lvlText w:val="%1."/>
        <w:lvlJc w:val="left"/>
      </w:lvl>
    </w:lvlOverride>
  </w:num>
  <w:num w:numId="22">
    <w:abstractNumId w:val="26"/>
    <w:lvlOverride w:ilvl="0">
      <w:lvl w:ilvl="0">
        <w:numFmt w:val="decimal"/>
        <w:lvlText w:val="%1."/>
        <w:lvlJc w:val="left"/>
      </w:lvl>
    </w:lvlOverride>
  </w:num>
  <w:num w:numId="23">
    <w:abstractNumId w:val="11"/>
    <w:lvlOverride w:ilvl="0">
      <w:lvl w:ilvl="0">
        <w:numFmt w:val="decimal"/>
        <w:lvlText w:val="%1."/>
        <w:lvlJc w:val="left"/>
      </w:lvl>
    </w:lvlOverride>
  </w:num>
  <w:num w:numId="24">
    <w:abstractNumId w:val="21"/>
    <w:lvlOverride w:ilvl="0">
      <w:lvl w:ilvl="0">
        <w:numFmt w:val="decimal"/>
        <w:lvlText w:val="%1."/>
        <w:lvlJc w:val="left"/>
      </w:lvl>
    </w:lvlOverride>
  </w:num>
  <w:num w:numId="25">
    <w:abstractNumId w:val="12"/>
    <w:lvlOverride w:ilvl="0">
      <w:lvl w:ilvl="0">
        <w:numFmt w:val="decimal"/>
        <w:lvlText w:val="%1."/>
        <w:lvlJc w:val="left"/>
      </w:lvl>
    </w:lvlOverride>
  </w:num>
  <w:num w:numId="26">
    <w:abstractNumId w:val="28"/>
    <w:lvlOverride w:ilvl="0">
      <w:lvl w:ilvl="0">
        <w:numFmt w:val="decimal"/>
        <w:lvlText w:val="%1."/>
        <w:lvlJc w:val="left"/>
      </w:lvl>
    </w:lvlOverride>
  </w:num>
  <w:num w:numId="27">
    <w:abstractNumId w:val="13"/>
  </w:num>
  <w:num w:numId="28">
    <w:abstractNumId w:val="7"/>
  </w:num>
  <w:num w:numId="29">
    <w:abstractNumId w:val="25"/>
  </w:num>
  <w:num w:numId="30">
    <w:abstractNumId w:val="6"/>
  </w:num>
  <w:num w:numId="31">
    <w:abstractNumId w:val="0"/>
  </w:num>
  <w:num w:numId="32">
    <w:abstractNumId w:val="20"/>
  </w:num>
  <w:num w:numId="33">
    <w:abstractNumId w:val="29"/>
  </w:num>
  <w:num w:numId="34">
    <w:abstractNumId w:val="18"/>
  </w:num>
  <w:num w:numId="35">
    <w:abstractNumId w:val="19"/>
  </w:num>
  <w:num w:numId="36">
    <w:abstractNumId w:val="30"/>
  </w:num>
  <w:num w:numId="37">
    <w:abstractNumId w:val="15"/>
  </w:num>
  <w:num w:numId="38">
    <w:abstractNumId w:val="3"/>
  </w:num>
  <w:num w:numId="39">
    <w:abstractNumId w:val="22"/>
  </w:num>
  <w:num w:numId="40">
    <w:abstractNumId w:val="1"/>
  </w:num>
  <w:num w:numId="41">
    <w:abstractNumId w:val="23"/>
  </w:num>
  <w:num w:numId="42">
    <w:abstractNumId w:val="27"/>
  </w:num>
  <w:num w:numId="43">
    <w:abstractNumId w:val="2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faela Cordoba">
    <w15:presenceInfo w15:providerId="Windows Live" w15:userId="d1ef7619476126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trackRevisions/>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082"/>
    <w:rsid w:val="00001E31"/>
    <w:rsid w:val="000068F8"/>
    <w:rsid w:val="00047D0A"/>
    <w:rsid w:val="000500B1"/>
    <w:rsid w:val="00051683"/>
    <w:rsid w:val="00051A19"/>
    <w:rsid w:val="00052620"/>
    <w:rsid w:val="000649F2"/>
    <w:rsid w:val="00066F97"/>
    <w:rsid w:val="0007093E"/>
    <w:rsid w:val="000714E6"/>
    <w:rsid w:val="000778BA"/>
    <w:rsid w:val="00080585"/>
    <w:rsid w:val="00085E2A"/>
    <w:rsid w:val="00092454"/>
    <w:rsid w:val="00094F46"/>
    <w:rsid w:val="00095BB0"/>
    <w:rsid w:val="00096688"/>
    <w:rsid w:val="000A2250"/>
    <w:rsid w:val="000B5C15"/>
    <w:rsid w:val="000C23F0"/>
    <w:rsid w:val="000D5A88"/>
    <w:rsid w:val="000E56AA"/>
    <w:rsid w:val="000E72EE"/>
    <w:rsid w:val="000F0573"/>
    <w:rsid w:val="000F347E"/>
    <w:rsid w:val="001000CC"/>
    <w:rsid w:val="001212A6"/>
    <w:rsid w:val="001219B2"/>
    <w:rsid w:val="00132620"/>
    <w:rsid w:val="001536E1"/>
    <w:rsid w:val="0017225B"/>
    <w:rsid w:val="001917EF"/>
    <w:rsid w:val="0019580E"/>
    <w:rsid w:val="001A04D5"/>
    <w:rsid w:val="001A523C"/>
    <w:rsid w:val="001B52EB"/>
    <w:rsid w:val="001C0D66"/>
    <w:rsid w:val="001C1565"/>
    <w:rsid w:val="001D2785"/>
    <w:rsid w:val="001D7E30"/>
    <w:rsid w:val="001E2C89"/>
    <w:rsid w:val="00212FDF"/>
    <w:rsid w:val="00215383"/>
    <w:rsid w:val="0022058C"/>
    <w:rsid w:val="00222CDA"/>
    <w:rsid w:val="002335BE"/>
    <w:rsid w:val="00246735"/>
    <w:rsid w:val="00257217"/>
    <w:rsid w:val="0026220A"/>
    <w:rsid w:val="002624FE"/>
    <w:rsid w:val="002668D5"/>
    <w:rsid w:val="002705CF"/>
    <w:rsid w:val="002706DA"/>
    <w:rsid w:val="00271213"/>
    <w:rsid w:val="00277D80"/>
    <w:rsid w:val="00280097"/>
    <w:rsid w:val="00281F9D"/>
    <w:rsid w:val="00287490"/>
    <w:rsid w:val="002874F3"/>
    <w:rsid w:val="0029209E"/>
    <w:rsid w:val="002A24F6"/>
    <w:rsid w:val="002A27ED"/>
    <w:rsid w:val="002A724F"/>
    <w:rsid w:val="002B1D58"/>
    <w:rsid w:val="002C2354"/>
    <w:rsid w:val="002D1534"/>
    <w:rsid w:val="002D50FB"/>
    <w:rsid w:val="002D7AC5"/>
    <w:rsid w:val="002E2350"/>
    <w:rsid w:val="002E614F"/>
    <w:rsid w:val="002F6AE6"/>
    <w:rsid w:val="002F6B43"/>
    <w:rsid w:val="003036E9"/>
    <w:rsid w:val="0030663E"/>
    <w:rsid w:val="00310103"/>
    <w:rsid w:val="0031597F"/>
    <w:rsid w:val="003206AE"/>
    <w:rsid w:val="00336272"/>
    <w:rsid w:val="00336C74"/>
    <w:rsid w:val="00337028"/>
    <w:rsid w:val="00340F5D"/>
    <w:rsid w:val="0034749B"/>
    <w:rsid w:val="0035172E"/>
    <w:rsid w:val="00351B09"/>
    <w:rsid w:val="0036069C"/>
    <w:rsid w:val="00365775"/>
    <w:rsid w:val="00371FEF"/>
    <w:rsid w:val="00374278"/>
    <w:rsid w:val="003757F2"/>
    <w:rsid w:val="003A58F2"/>
    <w:rsid w:val="003B0459"/>
    <w:rsid w:val="003C6016"/>
    <w:rsid w:val="003C63BB"/>
    <w:rsid w:val="003C69EC"/>
    <w:rsid w:val="003D06B4"/>
    <w:rsid w:val="003D0B00"/>
    <w:rsid w:val="003D0EA5"/>
    <w:rsid w:val="003D2C0B"/>
    <w:rsid w:val="003D7C83"/>
    <w:rsid w:val="003E01BC"/>
    <w:rsid w:val="003E1F03"/>
    <w:rsid w:val="003E3513"/>
    <w:rsid w:val="003E63BD"/>
    <w:rsid w:val="004016EF"/>
    <w:rsid w:val="00401FE3"/>
    <w:rsid w:val="00404043"/>
    <w:rsid w:val="00404171"/>
    <w:rsid w:val="00411EB2"/>
    <w:rsid w:val="00414D87"/>
    <w:rsid w:val="0041569A"/>
    <w:rsid w:val="00416DA5"/>
    <w:rsid w:val="00422159"/>
    <w:rsid w:val="004225F2"/>
    <w:rsid w:val="00423B9D"/>
    <w:rsid w:val="004259BB"/>
    <w:rsid w:val="00427C85"/>
    <w:rsid w:val="00430527"/>
    <w:rsid w:val="004305CB"/>
    <w:rsid w:val="00432E5C"/>
    <w:rsid w:val="00441A76"/>
    <w:rsid w:val="00446E2B"/>
    <w:rsid w:val="00450719"/>
    <w:rsid w:val="00451FC6"/>
    <w:rsid w:val="00452872"/>
    <w:rsid w:val="004619FD"/>
    <w:rsid w:val="0046346B"/>
    <w:rsid w:val="004726AB"/>
    <w:rsid w:val="004776A3"/>
    <w:rsid w:val="00483055"/>
    <w:rsid w:val="00483E91"/>
    <w:rsid w:val="00485724"/>
    <w:rsid w:val="004860E2"/>
    <w:rsid w:val="00486E78"/>
    <w:rsid w:val="00490305"/>
    <w:rsid w:val="004A17A3"/>
    <w:rsid w:val="004A191E"/>
    <w:rsid w:val="004A7487"/>
    <w:rsid w:val="004A7FDD"/>
    <w:rsid w:val="004B25B5"/>
    <w:rsid w:val="004B4C36"/>
    <w:rsid w:val="004B562F"/>
    <w:rsid w:val="004B5F95"/>
    <w:rsid w:val="004C031E"/>
    <w:rsid w:val="004C3DFF"/>
    <w:rsid w:val="004C4EBD"/>
    <w:rsid w:val="004C5B81"/>
    <w:rsid w:val="004C5BA7"/>
    <w:rsid w:val="004D26BC"/>
    <w:rsid w:val="004D345A"/>
    <w:rsid w:val="004E1796"/>
    <w:rsid w:val="004E3794"/>
    <w:rsid w:val="004E4AC5"/>
    <w:rsid w:val="004F04C0"/>
    <w:rsid w:val="004F42F2"/>
    <w:rsid w:val="004F6268"/>
    <w:rsid w:val="00501388"/>
    <w:rsid w:val="005024C1"/>
    <w:rsid w:val="00507E5C"/>
    <w:rsid w:val="0052107E"/>
    <w:rsid w:val="005230E7"/>
    <w:rsid w:val="00523A74"/>
    <w:rsid w:val="00530478"/>
    <w:rsid w:val="0053372C"/>
    <w:rsid w:val="0054286B"/>
    <w:rsid w:val="0054339A"/>
    <w:rsid w:val="005506A1"/>
    <w:rsid w:val="005508A8"/>
    <w:rsid w:val="00552198"/>
    <w:rsid w:val="005629B0"/>
    <w:rsid w:val="00570F39"/>
    <w:rsid w:val="00573CB9"/>
    <w:rsid w:val="00574A43"/>
    <w:rsid w:val="00574C26"/>
    <w:rsid w:val="0058399C"/>
    <w:rsid w:val="00592A67"/>
    <w:rsid w:val="00596E80"/>
    <w:rsid w:val="005A04FD"/>
    <w:rsid w:val="005B08C8"/>
    <w:rsid w:val="005B1B1A"/>
    <w:rsid w:val="005B36F8"/>
    <w:rsid w:val="005C1656"/>
    <w:rsid w:val="005C4C0A"/>
    <w:rsid w:val="005D12C2"/>
    <w:rsid w:val="005D471C"/>
    <w:rsid w:val="005D5844"/>
    <w:rsid w:val="005E379E"/>
    <w:rsid w:val="005E7E60"/>
    <w:rsid w:val="006010B9"/>
    <w:rsid w:val="00602D84"/>
    <w:rsid w:val="00611378"/>
    <w:rsid w:val="006270E3"/>
    <w:rsid w:val="00633E5C"/>
    <w:rsid w:val="006340BA"/>
    <w:rsid w:val="006375B6"/>
    <w:rsid w:val="006407DE"/>
    <w:rsid w:val="006424BE"/>
    <w:rsid w:val="00643331"/>
    <w:rsid w:val="006526B4"/>
    <w:rsid w:val="00656263"/>
    <w:rsid w:val="006575AC"/>
    <w:rsid w:val="00662B89"/>
    <w:rsid w:val="00664E28"/>
    <w:rsid w:val="00672163"/>
    <w:rsid w:val="00681AD7"/>
    <w:rsid w:val="00694252"/>
    <w:rsid w:val="006A32ED"/>
    <w:rsid w:val="006A632E"/>
    <w:rsid w:val="006B3502"/>
    <w:rsid w:val="006B3F7B"/>
    <w:rsid w:val="006F11FB"/>
    <w:rsid w:val="00703DA5"/>
    <w:rsid w:val="00706B4F"/>
    <w:rsid w:val="00715B91"/>
    <w:rsid w:val="00720BF7"/>
    <w:rsid w:val="00725BB8"/>
    <w:rsid w:val="0073030E"/>
    <w:rsid w:val="00736134"/>
    <w:rsid w:val="007365CC"/>
    <w:rsid w:val="007371B1"/>
    <w:rsid w:val="0074107A"/>
    <w:rsid w:val="00764624"/>
    <w:rsid w:val="00765CB2"/>
    <w:rsid w:val="00770EAB"/>
    <w:rsid w:val="00773991"/>
    <w:rsid w:val="0077ADDB"/>
    <w:rsid w:val="00786502"/>
    <w:rsid w:val="00786E5B"/>
    <w:rsid w:val="00791AE4"/>
    <w:rsid w:val="007A43E1"/>
    <w:rsid w:val="007A60A1"/>
    <w:rsid w:val="007A74CA"/>
    <w:rsid w:val="007B08AE"/>
    <w:rsid w:val="007B473F"/>
    <w:rsid w:val="007C03A5"/>
    <w:rsid w:val="007C1547"/>
    <w:rsid w:val="007C2732"/>
    <w:rsid w:val="007C6CFC"/>
    <w:rsid w:val="007D32B8"/>
    <w:rsid w:val="007D43FF"/>
    <w:rsid w:val="007D57E4"/>
    <w:rsid w:val="007E05E9"/>
    <w:rsid w:val="007E3527"/>
    <w:rsid w:val="007F2CEF"/>
    <w:rsid w:val="00804C46"/>
    <w:rsid w:val="008058C7"/>
    <w:rsid w:val="008071A9"/>
    <w:rsid w:val="00812C5D"/>
    <w:rsid w:val="00821291"/>
    <w:rsid w:val="00823A9D"/>
    <w:rsid w:val="00834FEF"/>
    <w:rsid w:val="00835F6E"/>
    <w:rsid w:val="008378D3"/>
    <w:rsid w:val="00837C2E"/>
    <w:rsid w:val="00845036"/>
    <w:rsid w:val="00846B2C"/>
    <w:rsid w:val="00847FEF"/>
    <w:rsid w:val="0085148B"/>
    <w:rsid w:val="0086166C"/>
    <w:rsid w:val="0086439A"/>
    <w:rsid w:val="00864AEF"/>
    <w:rsid w:val="00893511"/>
    <w:rsid w:val="00893D77"/>
    <w:rsid w:val="00895B13"/>
    <w:rsid w:val="00897D65"/>
    <w:rsid w:val="008A279E"/>
    <w:rsid w:val="008B071E"/>
    <w:rsid w:val="008B44CE"/>
    <w:rsid w:val="008D0028"/>
    <w:rsid w:val="008D0FAD"/>
    <w:rsid w:val="008D262B"/>
    <w:rsid w:val="008D6A81"/>
    <w:rsid w:val="008E5249"/>
    <w:rsid w:val="008E5725"/>
    <w:rsid w:val="008F08EB"/>
    <w:rsid w:val="008F5C9D"/>
    <w:rsid w:val="009009A8"/>
    <w:rsid w:val="00900C06"/>
    <w:rsid w:val="009037B1"/>
    <w:rsid w:val="00915403"/>
    <w:rsid w:val="00915FEE"/>
    <w:rsid w:val="00924108"/>
    <w:rsid w:val="00924C8F"/>
    <w:rsid w:val="0092501D"/>
    <w:rsid w:val="0092575A"/>
    <w:rsid w:val="0092667D"/>
    <w:rsid w:val="00930F34"/>
    <w:rsid w:val="00946579"/>
    <w:rsid w:val="009529E4"/>
    <w:rsid w:val="00953889"/>
    <w:rsid w:val="00957142"/>
    <w:rsid w:val="00965956"/>
    <w:rsid w:val="00970D21"/>
    <w:rsid w:val="009724AD"/>
    <w:rsid w:val="00985C60"/>
    <w:rsid w:val="00986DA7"/>
    <w:rsid w:val="0098775E"/>
    <w:rsid w:val="00991947"/>
    <w:rsid w:val="009B1AD5"/>
    <w:rsid w:val="009B1D48"/>
    <w:rsid w:val="009B7ACE"/>
    <w:rsid w:val="009C0139"/>
    <w:rsid w:val="009C5E58"/>
    <w:rsid w:val="009D0FFC"/>
    <w:rsid w:val="009E37E6"/>
    <w:rsid w:val="009E76A7"/>
    <w:rsid w:val="009F1210"/>
    <w:rsid w:val="009F1C86"/>
    <w:rsid w:val="009F5C2A"/>
    <w:rsid w:val="00A06E62"/>
    <w:rsid w:val="00A11390"/>
    <w:rsid w:val="00A2149D"/>
    <w:rsid w:val="00A25994"/>
    <w:rsid w:val="00A3039C"/>
    <w:rsid w:val="00A32EA0"/>
    <w:rsid w:val="00A336D3"/>
    <w:rsid w:val="00A42015"/>
    <w:rsid w:val="00A430A1"/>
    <w:rsid w:val="00A44B83"/>
    <w:rsid w:val="00A54C96"/>
    <w:rsid w:val="00A63885"/>
    <w:rsid w:val="00A63E86"/>
    <w:rsid w:val="00A64696"/>
    <w:rsid w:val="00A6470D"/>
    <w:rsid w:val="00A671F7"/>
    <w:rsid w:val="00A7110F"/>
    <w:rsid w:val="00A7567C"/>
    <w:rsid w:val="00A81E50"/>
    <w:rsid w:val="00A9615D"/>
    <w:rsid w:val="00AA1581"/>
    <w:rsid w:val="00AA25EC"/>
    <w:rsid w:val="00AA47AC"/>
    <w:rsid w:val="00AB08BC"/>
    <w:rsid w:val="00AB1F01"/>
    <w:rsid w:val="00AB444E"/>
    <w:rsid w:val="00AB6188"/>
    <w:rsid w:val="00AB7CB7"/>
    <w:rsid w:val="00AC0A63"/>
    <w:rsid w:val="00AC2A3F"/>
    <w:rsid w:val="00AE24AF"/>
    <w:rsid w:val="00AE3AC1"/>
    <w:rsid w:val="00AF153E"/>
    <w:rsid w:val="00AF61F3"/>
    <w:rsid w:val="00B004C7"/>
    <w:rsid w:val="00B01B57"/>
    <w:rsid w:val="00B10533"/>
    <w:rsid w:val="00B1159C"/>
    <w:rsid w:val="00B11DCB"/>
    <w:rsid w:val="00B11F2E"/>
    <w:rsid w:val="00B3031F"/>
    <w:rsid w:val="00B355DA"/>
    <w:rsid w:val="00B40D3F"/>
    <w:rsid w:val="00B479D3"/>
    <w:rsid w:val="00B546FA"/>
    <w:rsid w:val="00B631D9"/>
    <w:rsid w:val="00B63774"/>
    <w:rsid w:val="00B66AE6"/>
    <w:rsid w:val="00B751E5"/>
    <w:rsid w:val="00B75A0E"/>
    <w:rsid w:val="00B82CAB"/>
    <w:rsid w:val="00B85202"/>
    <w:rsid w:val="00B8654C"/>
    <w:rsid w:val="00B90785"/>
    <w:rsid w:val="00B92D04"/>
    <w:rsid w:val="00B9385C"/>
    <w:rsid w:val="00B959B9"/>
    <w:rsid w:val="00BA3E3E"/>
    <w:rsid w:val="00BA60B2"/>
    <w:rsid w:val="00BA6EE8"/>
    <w:rsid w:val="00BA6F5E"/>
    <w:rsid w:val="00BC0120"/>
    <w:rsid w:val="00BC312E"/>
    <w:rsid w:val="00BC54D4"/>
    <w:rsid w:val="00BD178C"/>
    <w:rsid w:val="00BD5363"/>
    <w:rsid w:val="00BE0F04"/>
    <w:rsid w:val="00BE0FAD"/>
    <w:rsid w:val="00BE58CF"/>
    <w:rsid w:val="00BF36A8"/>
    <w:rsid w:val="00C0006C"/>
    <w:rsid w:val="00C00D65"/>
    <w:rsid w:val="00C044B0"/>
    <w:rsid w:val="00C04ECF"/>
    <w:rsid w:val="00C217F0"/>
    <w:rsid w:val="00C247C7"/>
    <w:rsid w:val="00C262FA"/>
    <w:rsid w:val="00C2723F"/>
    <w:rsid w:val="00C36784"/>
    <w:rsid w:val="00C43722"/>
    <w:rsid w:val="00C44099"/>
    <w:rsid w:val="00C460E0"/>
    <w:rsid w:val="00C525F7"/>
    <w:rsid w:val="00C53499"/>
    <w:rsid w:val="00C644F7"/>
    <w:rsid w:val="00C7133E"/>
    <w:rsid w:val="00C7630D"/>
    <w:rsid w:val="00C80F84"/>
    <w:rsid w:val="00C81482"/>
    <w:rsid w:val="00C85191"/>
    <w:rsid w:val="00C856F5"/>
    <w:rsid w:val="00C85DB2"/>
    <w:rsid w:val="00C870DC"/>
    <w:rsid w:val="00C90B91"/>
    <w:rsid w:val="00C95DDE"/>
    <w:rsid w:val="00C97E60"/>
    <w:rsid w:val="00CB73CA"/>
    <w:rsid w:val="00CC10DE"/>
    <w:rsid w:val="00CD1C2D"/>
    <w:rsid w:val="00CD251F"/>
    <w:rsid w:val="00CE4F28"/>
    <w:rsid w:val="00CE7425"/>
    <w:rsid w:val="00CF12EA"/>
    <w:rsid w:val="00CF3F0B"/>
    <w:rsid w:val="00D00C98"/>
    <w:rsid w:val="00D05229"/>
    <w:rsid w:val="00D05F23"/>
    <w:rsid w:val="00D07B0F"/>
    <w:rsid w:val="00D14F58"/>
    <w:rsid w:val="00D2095F"/>
    <w:rsid w:val="00D23208"/>
    <w:rsid w:val="00D24CE1"/>
    <w:rsid w:val="00D25080"/>
    <w:rsid w:val="00D250BA"/>
    <w:rsid w:val="00D27B05"/>
    <w:rsid w:val="00D308B8"/>
    <w:rsid w:val="00D413E0"/>
    <w:rsid w:val="00D4185C"/>
    <w:rsid w:val="00D42EAB"/>
    <w:rsid w:val="00D43DA6"/>
    <w:rsid w:val="00D44C0F"/>
    <w:rsid w:val="00D56431"/>
    <w:rsid w:val="00D57E86"/>
    <w:rsid w:val="00D62FCC"/>
    <w:rsid w:val="00D70D6F"/>
    <w:rsid w:val="00D82D76"/>
    <w:rsid w:val="00D9232C"/>
    <w:rsid w:val="00D92DC0"/>
    <w:rsid w:val="00D963FB"/>
    <w:rsid w:val="00DA397B"/>
    <w:rsid w:val="00DA6517"/>
    <w:rsid w:val="00DB1378"/>
    <w:rsid w:val="00DB53E1"/>
    <w:rsid w:val="00DD161B"/>
    <w:rsid w:val="00DE087C"/>
    <w:rsid w:val="00DE0914"/>
    <w:rsid w:val="00DE1632"/>
    <w:rsid w:val="00DE715D"/>
    <w:rsid w:val="00DF6133"/>
    <w:rsid w:val="00DF673D"/>
    <w:rsid w:val="00DF6935"/>
    <w:rsid w:val="00E00EFD"/>
    <w:rsid w:val="00E06C83"/>
    <w:rsid w:val="00E11B28"/>
    <w:rsid w:val="00E121B8"/>
    <w:rsid w:val="00E1671C"/>
    <w:rsid w:val="00E20BF6"/>
    <w:rsid w:val="00E221A8"/>
    <w:rsid w:val="00E256CB"/>
    <w:rsid w:val="00E417FE"/>
    <w:rsid w:val="00E41DFA"/>
    <w:rsid w:val="00E4404B"/>
    <w:rsid w:val="00E47208"/>
    <w:rsid w:val="00E53DE8"/>
    <w:rsid w:val="00E56A75"/>
    <w:rsid w:val="00E61888"/>
    <w:rsid w:val="00E6730A"/>
    <w:rsid w:val="00E71713"/>
    <w:rsid w:val="00E74ECB"/>
    <w:rsid w:val="00E7610B"/>
    <w:rsid w:val="00E7661F"/>
    <w:rsid w:val="00E80FB2"/>
    <w:rsid w:val="00E84881"/>
    <w:rsid w:val="00E85C4B"/>
    <w:rsid w:val="00E87F92"/>
    <w:rsid w:val="00E90E8E"/>
    <w:rsid w:val="00E966BF"/>
    <w:rsid w:val="00EA0C9C"/>
    <w:rsid w:val="00EA10D0"/>
    <w:rsid w:val="00EA27AA"/>
    <w:rsid w:val="00EA33A3"/>
    <w:rsid w:val="00EB1459"/>
    <w:rsid w:val="00EB2DC1"/>
    <w:rsid w:val="00EB3608"/>
    <w:rsid w:val="00EB7220"/>
    <w:rsid w:val="00EB7F53"/>
    <w:rsid w:val="00ED3071"/>
    <w:rsid w:val="00ED5487"/>
    <w:rsid w:val="00EF5D9A"/>
    <w:rsid w:val="00EF6FC7"/>
    <w:rsid w:val="00F0766C"/>
    <w:rsid w:val="00F12147"/>
    <w:rsid w:val="00F23229"/>
    <w:rsid w:val="00F266D0"/>
    <w:rsid w:val="00F26CFA"/>
    <w:rsid w:val="00F27F73"/>
    <w:rsid w:val="00F3072E"/>
    <w:rsid w:val="00F31E3F"/>
    <w:rsid w:val="00F40EDB"/>
    <w:rsid w:val="00F41600"/>
    <w:rsid w:val="00F42B8E"/>
    <w:rsid w:val="00F45FD2"/>
    <w:rsid w:val="00F573AE"/>
    <w:rsid w:val="00F61EDD"/>
    <w:rsid w:val="00F63082"/>
    <w:rsid w:val="00F65AD9"/>
    <w:rsid w:val="00F66AF2"/>
    <w:rsid w:val="00F75B70"/>
    <w:rsid w:val="00F804D3"/>
    <w:rsid w:val="00F8353E"/>
    <w:rsid w:val="00F86B8D"/>
    <w:rsid w:val="00F874E9"/>
    <w:rsid w:val="00F90625"/>
    <w:rsid w:val="00F937F3"/>
    <w:rsid w:val="00F9409A"/>
    <w:rsid w:val="00F95972"/>
    <w:rsid w:val="00FA519B"/>
    <w:rsid w:val="00FB0396"/>
    <w:rsid w:val="00FB16F6"/>
    <w:rsid w:val="00FB608B"/>
    <w:rsid w:val="00FB6B2D"/>
    <w:rsid w:val="00FC54C0"/>
    <w:rsid w:val="00FC70C0"/>
    <w:rsid w:val="00FD3B1B"/>
    <w:rsid w:val="00FD66C6"/>
    <w:rsid w:val="00FD6B80"/>
    <w:rsid w:val="00FE32C6"/>
    <w:rsid w:val="00FE38A8"/>
    <w:rsid w:val="00FF2905"/>
    <w:rsid w:val="00FF2D9A"/>
    <w:rsid w:val="00FF2E74"/>
    <w:rsid w:val="00FF7CA2"/>
    <w:rsid w:val="01A07820"/>
    <w:rsid w:val="023E4C65"/>
    <w:rsid w:val="03010F1D"/>
    <w:rsid w:val="03EF2BD2"/>
    <w:rsid w:val="047F081C"/>
    <w:rsid w:val="05183863"/>
    <w:rsid w:val="0539D22F"/>
    <w:rsid w:val="05940CB7"/>
    <w:rsid w:val="06A9ADE0"/>
    <w:rsid w:val="07614594"/>
    <w:rsid w:val="07E1905C"/>
    <w:rsid w:val="080B31C4"/>
    <w:rsid w:val="092F08D7"/>
    <w:rsid w:val="0932A45C"/>
    <w:rsid w:val="09597B8C"/>
    <w:rsid w:val="097ED04E"/>
    <w:rsid w:val="0AE79C1F"/>
    <w:rsid w:val="0B90CEDE"/>
    <w:rsid w:val="0BA1BBA3"/>
    <w:rsid w:val="0BD4F7AA"/>
    <w:rsid w:val="0C02A514"/>
    <w:rsid w:val="0C9E538F"/>
    <w:rsid w:val="0D21106E"/>
    <w:rsid w:val="0D7A0FC0"/>
    <w:rsid w:val="0D99F97E"/>
    <w:rsid w:val="0DB5621A"/>
    <w:rsid w:val="0E9838B2"/>
    <w:rsid w:val="0ED5719E"/>
    <w:rsid w:val="0EF2D2D4"/>
    <w:rsid w:val="0F143A28"/>
    <w:rsid w:val="0FE9D9A9"/>
    <w:rsid w:val="0FF17A9F"/>
    <w:rsid w:val="100F0A5A"/>
    <w:rsid w:val="1041C095"/>
    <w:rsid w:val="105FC692"/>
    <w:rsid w:val="10AD0E46"/>
    <w:rsid w:val="1121B8FB"/>
    <w:rsid w:val="11285D9D"/>
    <w:rsid w:val="11A518E3"/>
    <w:rsid w:val="1202B967"/>
    <w:rsid w:val="1243FA89"/>
    <w:rsid w:val="12897130"/>
    <w:rsid w:val="13103D0F"/>
    <w:rsid w:val="134B23FF"/>
    <w:rsid w:val="13522B19"/>
    <w:rsid w:val="144AEA9A"/>
    <w:rsid w:val="15CC3B0D"/>
    <w:rsid w:val="180DB42D"/>
    <w:rsid w:val="184548C1"/>
    <w:rsid w:val="18EF2B1C"/>
    <w:rsid w:val="191E44E2"/>
    <w:rsid w:val="19840575"/>
    <w:rsid w:val="19C50EFC"/>
    <w:rsid w:val="1B7DC3E6"/>
    <w:rsid w:val="1BF6D3CA"/>
    <w:rsid w:val="1C3CF47B"/>
    <w:rsid w:val="1D07FBB4"/>
    <w:rsid w:val="1DEC6113"/>
    <w:rsid w:val="1E4D7F54"/>
    <w:rsid w:val="1E92D73A"/>
    <w:rsid w:val="1E95BD12"/>
    <w:rsid w:val="209FEDA0"/>
    <w:rsid w:val="20DD4411"/>
    <w:rsid w:val="210865CC"/>
    <w:rsid w:val="21B47862"/>
    <w:rsid w:val="21EC63F7"/>
    <w:rsid w:val="231A9D62"/>
    <w:rsid w:val="24328FC9"/>
    <w:rsid w:val="24638D07"/>
    <w:rsid w:val="248A4BDD"/>
    <w:rsid w:val="2654022E"/>
    <w:rsid w:val="2763F655"/>
    <w:rsid w:val="28258D01"/>
    <w:rsid w:val="2857C6F4"/>
    <w:rsid w:val="2A3B7E28"/>
    <w:rsid w:val="2AA07434"/>
    <w:rsid w:val="2B174B2E"/>
    <w:rsid w:val="2B1E739A"/>
    <w:rsid w:val="2B60BBF9"/>
    <w:rsid w:val="2C4BA755"/>
    <w:rsid w:val="2CAC41E8"/>
    <w:rsid w:val="2CC713EE"/>
    <w:rsid w:val="2DC185B1"/>
    <w:rsid w:val="2FF247CC"/>
    <w:rsid w:val="30486D65"/>
    <w:rsid w:val="315299C5"/>
    <w:rsid w:val="31EDA8B8"/>
    <w:rsid w:val="3215B68C"/>
    <w:rsid w:val="32CC9754"/>
    <w:rsid w:val="33D13746"/>
    <w:rsid w:val="33F08ADE"/>
    <w:rsid w:val="34842A5D"/>
    <w:rsid w:val="369492F8"/>
    <w:rsid w:val="3747BC02"/>
    <w:rsid w:val="37C145EC"/>
    <w:rsid w:val="37C7D27A"/>
    <w:rsid w:val="37DB277D"/>
    <w:rsid w:val="38815BBF"/>
    <w:rsid w:val="389FBBCE"/>
    <w:rsid w:val="390AFE35"/>
    <w:rsid w:val="39244BDC"/>
    <w:rsid w:val="3A1650FD"/>
    <w:rsid w:val="3AADD219"/>
    <w:rsid w:val="3ABA5823"/>
    <w:rsid w:val="3B5CA19B"/>
    <w:rsid w:val="3B7D55F9"/>
    <w:rsid w:val="3BE878A6"/>
    <w:rsid w:val="3C8EB17D"/>
    <w:rsid w:val="3CB855FB"/>
    <w:rsid w:val="3DF6A456"/>
    <w:rsid w:val="3F51A6DA"/>
    <w:rsid w:val="3F5F3F15"/>
    <w:rsid w:val="3FE6220F"/>
    <w:rsid w:val="40B27928"/>
    <w:rsid w:val="41A4277A"/>
    <w:rsid w:val="425590B3"/>
    <w:rsid w:val="43253651"/>
    <w:rsid w:val="44509E91"/>
    <w:rsid w:val="4489FA96"/>
    <w:rsid w:val="455BE66B"/>
    <w:rsid w:val="46873DC5"/>
    <w:rsid w:val="468EC579"/>
    <w:rsid w:val="474895B8"/>
    <w:rsid w:val="47E218C8"/>
    <w:rsid w:val="4814F04F"/>
    <w:rsid w:val="491DDF90"/>
    <w:rsid w:val="4957FDFE"/>
    <w:rsid w:val="4A4A6281"/>
    <w:rsid w:val="4BE2494E"/>
    <w:rsid w:val="4C3B5A41"/>
    <w:rsid w:val="4D033B8B"/>
    <w:rsid w:val="4DB643A5"/>
    <w:rsid w:val="4DE7006A"/>
    <w:rsid w:val="4E4882B5"/>
    <w:rsid w:val="4EBEF482"/>
    <w:rsid w:val="50005810"/>
    <w:rsid w:val="506ED1C2"/>
    <w:rsid w:val="511108D8"/>
    <w:rsid w:val="51211683"/>
    <w:rsid w:val="51BD5FB1"/>
    <w:rsid w:val="52275C04"/>
    <w:rsid w:val="523C6078"/>
    <w:rsid w:val="529ABC4B"/>
    <w:rsid w:val="52E4ABEB"/>
    <w:rsid w:val="550072B7"/>
    <w:rsid w:val="5596942A"/>
    <w:rsid w:val="55A6370A"/>
    <w:rsid w:val="562DD133"/>
    <w:rsid w:val="5808D827"/>
    <w:rsid w:val="5815BBAA"/>
    <w:rsid w:val="58AF0085"/>
    <w:rsid w:val="59F957F9"/>
    <w:rsid w:val="5C8F08B3"/>
    <w:rsid w:val="5DF115AB"/>
    <w:rsid w:val="5E508BD8"/>
    <w:rsid w:val="5E68E9D3"/>
    <w:rsid w:val="5EACB8E9"/>
    <w:rsid w:val="5EC956F0"/>
    <w:rsid w:val="5F1DEF57"/>
    <w:rsid w:val="5F2A6E73"/>
    <w:rsid w:val="605D07B2"/>
    <w:rsid w:val="61EB940C"/>
    <w:rsid w:val="6427976C"/>
    <w:rsid w:val="642994EF"/>
    <w:rsid w:val="64A27582"/>
    <w:rsid w:val="64C63F5C"/>
    <w:rsid w:val="65F7B95B"/>
    <w:rsid w:val="662C976B"/>
    <w:rsid w:val="6659AC7D"/>
    <w:rsid w:val="67752FE5"/>
    <w:rsid w:val="686D32CB"/>
    <w:rsid w:val="68D4E567"/>
    <w:rsid w:val="699B75EC"/>
    <w:rsid w:val="699DCD51"/>
    <w:rsid w:val="6B04E6FA"/>
    <w:rsid w:val="6B3879B9"/>
    <w:rsid w:val="6C2B440B"/>
    <w:rsid w:val="6C7D37F9"/>
    <w:rsid w:val="6CECD4EE"/>
    <w:rsid w:val="6D02D257"/>
    <w:rsid w:val="6D26B243"/>
    <w:rsid w:val="6DF70406"/>
    <w:rsid w:val="6F8E6566"/>
    <w:rsid w:val="6FC3A8E8"/>
    <w:rsid w:val="6FCB30CF"/>
    <w:rsid w:val="7038016F"/>
    <w:rsid w:val="70540AB5"/>
    <w:rsid w:val="7279C05E"/>
    <w:rsid w:val="72CBF4C3"/>
    <w:rsid w:val="73C3CB10"/>
    <w:rsid w:val="75D927BC"/>
    <w:rsid w:val="7687B7A6"/>
    <w:rsid w:val="76E89EF9"/>
    <w:rsid w:val="772839C6"/>
    <w:rsid w:val="77DF0E48"/>
    <w:rsid w:val="7956D564"/>
    <w:rsid w:val="797C5E9D"/>
    <w:rsid w:val="7A11B4DA"/>
    <w:rsid w:val="7AF662D6"/>
    <w:rsid w:val="7B7BCF0F"/>
    <w:rsid w:val="7B8C253E"/>
    <w:rsid w:val="7CB20334"/>
    <w:rsid w:val="7D08F4D2"/>
    <w:rsid w:val="7DB1AC79"/>
    <w:rsid w:val="7DB543E1"/>
    <w:rsid w:val="7DF33856"/>
    <w:rsid w:val="7E314740"/>
    <w:rsid w:val="7E54C367"/>
    <w:rsid w:val="7EC7AE1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94D36"/>
  <w15:docId w15:val="{19867EDC-B76C-4A94-A997-DADD59A42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5B91"/>
    <w:rPr>
      <w:lang w:val="es-AR"/>
    </w:rPr>
  </w:style>
  <w:style w:type="paragraph" w:styleId="Ttulo1">
    <w:name w:val="heading 1"/>
    <w:basedOn w:val="Normal"/>
    <w:next w:val="Normal"/>
    <w:link w:val="Ttulo1Car"/>
    <w:uiPriority w:val="9"/>
    <w:qFormat/>
    <w:rsid w:val="001E2C89"/>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unhideWhenUsed/>
    <w:qFormat/>
    <w:rsid w:val="001E2C89"/>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1E2C89"/>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1E2C89"/>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1E2C89"/>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1E2C89"/>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1E2C89"/>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1E2C89"/>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1E2C89"/>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1E2C89"/>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PuestoCar">
    <w:name w:val="Puesto Car"/>
    <w:basedOn w:val="Fuentedeprrafopredeter"/>
    <w:link w:val="Puesto"/>
    <w:uiPriority w:val="10"/>
    <w:rsid w:val="001E2C89"/>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1E2C89"/>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1E2C89"/>
    <w:rPr>
      <w:rFonts w:asciiTheme="majorHAnsi" w:eastAsiaTheme="majorEastAsia" w:hAnsiTheme="majorHAnsi" w:cstheme="majorBidi"/>
      <w:sz w:val="24"/>
      <w:szCs w:val="24"/>
    </w:rPr>
  </w:style>
  <w:style w:type="character" w:customStyle="1" w:styleId="Ttulo1Car">
    <w:name w:val="Título 1 Car"/>
    <w:basedOn w:val="Fuentedeprrafopredeter"/>
    <w:link w:val="Ttulo1"/>
    <w:uiPriority w:val="9"/>
    <w:rsid w:val="001E2C89"/>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rsid w:val="001E2C89"/>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1E2C89"/>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1E2C89"/>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1E2C89"/>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1E2C89"/>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1E2C89"/>
    <w:rPr>
      <w:i/>
      <w:iCs/>
    </w:rPr>
  </w:style>
  <w:style w:type="character" w:customStyle="1" w:styleId="Ttulo8Car">
    <w:name w:val="Título 8 Car"/>
    <w:basedOn w:val="Fuentedeprrafopredeter"/>
    <w:link w:val="Ttulo8"/>
    <w:uiPriority w:val="9"/>
    <w:semiHidden/>
    <w:rsid w:val="001E2C89"/>
    <w:rPr>
      <w:b/>
      <w:bCs/>
    </w:rPr>
  </w:style>
  <w:style w:type="character" w:customStyle="1" w:styleId="Ttulo9Car">
    <w:name w:val="Título 9 Car"/>
    <w:basedOn w:val="Fuentedeprrafopredeter"/>
    <w:link w:val="Ttulo9"/>
    <w:uiPriority w:val="9"/>
    <w:semiHidden/>
    <w:rsid w:val="001E2C89"/>
    <w:rPr>
      <w:i/>
      <w:iCs/>
    </w:rPr>
  </w:style>
  <w:style w:type="character" w:styleId="nfasissutil">
    <w:name w:val="Subtle Emphasis"/>
    <w:basedOn w:val="Fuentedeprrafopredeter"/>
    <w:uiPriority w:val="19"/>
    <w:qFormat/>
    <w:rsid w:val="001E2C89"/>
    <w:rPr>
      <w:i/>
      <w:iCs/>
      <w:color w:val="auto"/>
    </w:rPr>
  </w:style>
  <w:style w:type="character" w:styleId="nfasis">
    <w:name w:val="Emphasis"/>
    <w:basedOn w:val="Fuentedeprrafopredeter"/>
    <w:uiPriority w:val="20"/>
    <w:qFormat/>
    <w:rsid w:val="001E2C89"/>
    <w:rPr>
      <w:i/>
      <w:iCs/>
      <w:color w:val="auto"/>
    </w:rPr>
  </w:style>
  <w:style w:type="character" w:styleId="nfasisintenso">
    <w:name w:val="Intense Emphasis"/>
    <w:basedOn w:val="Fuentedeprrafopredeter"/>
    <w:uiPriority w:val="21"/>
    <w:qFormat/>
    <w:rsid w:val="001E2C89"/>
    <w:rPr>
      <w:b/>
      <w:bCs/>
      <w:i/>
      <w:iCs/>
      <w:color w:val="auto"/>
    </w:rPr>
  </w:style>
  <w:style w:type="character" w:styleId="Textoennegrita">
    <w:name w:val="Strong"/>
    <w:basedOn w:val="Fuentedeprrafopredeter"/>
    <w:uiPriority w:val="22"/>
    <w:qFormat/>
    <w:rsid w:val="001E2C89"/>
    <w:rPr>
      <w:b/>
      <w:bCs/>
      <w:color w:val="auto"/>
    </w:rPr>
  </w:style>
  <w:style w:type="paragraph" w:styleId="Cita">
    <w:name w:val="Quote"/>
    <w:basedOn w:val="Normal"/>
    <w:next w:val="Normal"/>
    <w:link w:val="CitaCar"/>
    <w:uiPriority w:val="29"/>
    <w:qFormat/>
    <w:rsid w:val="001E2C89"/>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1E2C89"/>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1E2C8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1E2C89"/>
    <w:rPr>
      <w:rFonts w:asciiTheme="majorHAnsi" w:eastAsiaTheme="majorEastAsia" w:hAnsiTheme="majorHAnsi" w:cstheme="majorBidi"/>
      <w:sz w:val="26"/>
      <w:szCs w:val="26"/>
    </w:rPr>
  </w:style>
  <w:style w:type="character" w:styleId="Referenciasutil">
    <w:name w:val="Subtle Reference"/>
    <w:basedOn w:val="Fuentedeprrafopredeter"/>
    <w:uiPriority w:val="31"/>
    <w:qFormat/>
    <w:rsid w:val="001E2C89"/>
    <w:rPr>
      <w:smallCaps/>
      <w:color w:val="auto"/>
      <w:u w:val="single" w:color="7F7F7F" w:themeColor="text1" w:themeTint="80"/>
    </w:rPr>
  </w:style>
  <w:style w:type="character" w:styleId="Referenciaintensa">
    <w:name w:val="Intense Reference"/>
    <w:basedOn w:val="Fuentedeprrafopredeter"/>
    <w:uiPriority w:val="32"/>
    <w:qFormat/>
    <w:rsid w:val="001E2C89"/>
    <w:rPr>
      <w:b/>
      <w:bCs/>
      <w:smallCaps/>
      <w:color w:val="auto"/>
      <w:u w:val="single"/>
    </w:rPr>
  </w:style>
  <w:style w:type="character" w:styleId="Ttulodellibro">
    <w:name w:val="Book Title"/>
    <w:basedOn w:val="Fuentedeprrafopredeter"/>
    <w:uiPriority w:val="33"/>
    <w:qFormat/>
    <w:rsid w:val="001E2C89"/>
    <w:rPr>
      <w:b/>
      <w:bCs/>
      <w:smallCaps/>
      <w:color w:val="auto"/>
    </w:rPr>
  </w:style>
  <w:style w:type="paragraph" w:styleId="Descripcin">
    <w:name w:val="caption"/>
    <w:basedOn w:val="Normal"/>
    <w:next w:val="Normal"/>
    <w:uiPriority w:val="35"/>
    <w:semiHidden/>
    <w:unhideWhenUsed/>
    <w:qFormat/>
    <w:rsid w:val="001E2C89"/>
    <w:rPr>
      <w:b/>
      <w:bCs/>
      <w:sz w:val="18"/>
      <w:szCs w:val="18"/>
    </w:rPr>
  </w:style>
  <w:style w:type="paragraph" w:styleId="TtulodeTDC">
    <w:name w:val="TOC Heading"/>
    <w:basedOn w:val="Ttulo1"/>
    <w:next w:val="Normal"/>
    <w:uiPriority w:val="39"/>
    <w:semiHidden/>
    <w:unhideWhenUsed/>
    <w:qFormat/>
    <w:rsid w:val="001E2C89"/>
    <w:pPr>
      <w:outlineLvl w:val="9"/>
    </w:pPr>
  </w:style>
  <w:style w:type="paragraph" w:styleId="Sinespaciado">
    <w:name w:val="No Spacing"/>
    <w:link w:val="SinespaciadoCar"/>
    <w:uiPriority w:val="1"/>
    <w:qFormat/>
    <w:rsid w:val="001E2C89"/>
    <w:pPr>
      <w:spacing w:after="0" w:line="240" w:lineRule="auto"/>
    </w:pPr>
  </w:style>
  <w:style w:type="paragraph" w:styleId="Prrafodelista">
    <w:name w:val="List Paragraph"/>
    <w:basedOn w:val="Normal"/>
    <w:uiPriority w:val="34"/>
    <w:qFormat/>
    <w:rsid w:val="00A7110F"/>
    <w:pPr>
      <w:ind w:left="720"/>
      <w:contextualSpacing/>
    </w:pPr>
  </w:style>
  <w:style w:type="paragraph" w:styleId="NormalWeb">
    <w:name w:val="Normal (Web)"/>
    <w:basedOn w:val="Normal"/>
    <w:uiPriority w:val="99"/>
    <w:unhideWhenUsed/>
    <w:rsid w:val="00F63082"/>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tab-span">
    <w:name w:val="apple-tab-span"/>
    <w:basedOn w:val="Fuentedeprrafopredeter"/>
    <w:rsid w:val="00F63082"/>
  </w:style>
  <w:style w:type="character" w:styleId="Hipervnculo">
    <w:name w:val="Hyperlink"/>
    <w:basedOn w:val="Fuentedeprrafopredeter"/>
    <w:uiPriority w:val="99"/>
    <w:unhideWhenUsed/>
    <w:rsid w:val="00F63082"/>
    <w:rPr>
      <w:color w:val="0000FF"/>
      <w:u w:val="single"/>
    </w:rPr>
  </w:style>
  <w:style w:type="table" w:styleId="Tablaconcuadrcula">
    <w:name w:val="Table Grid"/>
    <w:basedOn w:val="Tablanormal"/>
    <w:uiPriority w:val="1"/>
    <w:rsid w:val="00F63082"/>
    <w:pPr>
      <w:spacing w:after="0" w:line="240" w:lineRule="auto"/>
    </w:pPr>
    <w:rPr>
      <w:lang w:val="es-ES" w:eastAsia="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inespaciadoCar">
    <w:name w:val="Sin espaciado Car"/>
    <w:basedOn w:val="Fuentedeprrafopredeter"/>
    <w:link w:val="Sinespaciado"/>
    <w:uiPriority w:val="1"/>
    <w:rsid w:val="00F63082"/>
  </w:style>
  <w:style w:type="paragraph" w:styleId="Encabezado">
    <w:name w:val="header"/>
    <w:basedOn w:val="Normal"/>
    <w:link w:val="EncabezadoCar"/>
    <w:uiPriority w:val="99"/>
    <w:unhideWhenUsed/>
    <w:rsid w:val="00CD1C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D1C2D"/>
  </w:style>
  <w:style w:type="paragraph" w:styleId="Piedepgina">
    <w:name w:val="footer"/>
    <w:basedOn w:val="Normal"/>
    <w:link w:val="PiedepginaCar"/>
    <w:uiPriority w:val="99"/>
    <w:unhideWhenUsed/>
    <w:rsid w:val="00CD1C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D1C2D"/>
  </w:style>
  <w:style w:type="paragraph" w:styleId="Textodeglobo">
    <w:name w:val="Balloon Text"/>
    <w:basedOn w:val="Normal"/>
    <w:link w:val="TextodegloboCar"/>
    <w:uiPriority w:val="99"/>
    <w:semiHidden/>
    <w:unhideWhenUsed/>
    <w:rsid w:val="003101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0103"/>
    <w:rPr>
      <w:rFonts w:ascii="Tahoma" w:hAnsi="Tahoma" w:cs="Tahoma"/>
      <w:sz w:val="16"/>
      <w:szCs w:val="16"/>
    </w:rPr>
  </w:style>
  <w:style w:type="character" w:styleId="Refdecomentario">
    <w:name w:val="annotation reference"/>
    <w:basedOn w:val="Fuentedeprrafopredeter"/>
    <w:uiPriority w:val="99"/>
    <w:semiHidden/>
    <w:unhideWhenUsed/>
    <w:rsid w:val="00835F6E"/>
    <w:rPr>
      <w:sz w:val="16"/>
      <w:szCs w:val="16"/>
    </w:rPr>
  </w:style>
  <w:style w:type="paragraph" w:styleId="Textocomentario">
    <w:name w:val="annotation text"/>
    <w:basedOn w:val="Normal"/>
    <w:link w:val="TextocomentarioCar"/>
    <w:uiPriority w:val="99"/>
    <w:semiHidden/>
    <w:unhideWhenUsed/>
    <w:rsid w:val="00835F6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35F6E"/>
    <w:rPr>
      <w:sz w:val="20"/>
      <w:szCs w:val="20"/>
    </w:rPr>
  </w:style>
  <w:style w:type="paragraph" w:styleId="Asuntodelcomentario">
    <w:name w:val="annotation subject"/>
    <w:basedOn w:val="Textocomentario"/>
    <w:next w:val="Textocomentario"/>
    <w:link w:val="AsuntodelcomentarioCar"/>
    <w:uiPriority w:val="99"/>
    <w:semiHidden/>
    <w:unhideWhenUsed/>
    <w:rsid w:val="00835F6E"/>
    <w:rPr>
      <w:b/>
      <w:bCs/>
    </w:rPr>
  </w:style>
  <w:style w:type="character" w:customStyle="1" w:styleId="AsuntodelcomentarioCar">
    <w:name w:val="Asunto del comentario Car"/>
    <w:basedOn w:val="TextocomentarioCar"/>
    <w:link w:val="Asuntodelcomentario"/>
    <w:uiPriority w:val="99"/>
    <w:semiHidden/>
    <w:rsid w:val="00835F6E"/>
    <w:rPr>
      <w:b/>
      <w:bCs/>
      <w:sz w:val="20"/>
      <w:szCs w:val="20"/>
    </w:rPr>
  </w:style>
  <w:style w:type="paragraph" w:styleId="Revisin">
    <w:name w:val="Revision"/>
    <w:hidden/>
    <w:uiPriority w:val="99"/>
    <w:semiHidden/>
    <w:rsid w:val="0036069C"/>
    <w:pPr>
      <w:spacing w:after="0" w:line="240" w:lineRule="auto"/>
      <w:jc w:val="left"/>
    </w:pPr>
  </w:style>
  <w:style w:type="paragraph" w:styleId="Textosinformato">
    <w:name w:val="Plain Text"/>
    <w:basedOn w:val="Normal"/>
    <w:link w:val="TextosinformatoCar"/>
    <w:uiPriority w:val="99"/>
    <w:unhideWhenUsed/>
    <w:rsid w:val="00BA60B2"/>
    <w:pPr>
      <w:spacing w:after="0" w:line="240" w:lineRule="auto"/>
      <w:jc w:val="left"/>
    </w:pPr>
    <w:rPr>
      <w:rFonts w:ascii="Consolas" w:eastAsiaTheme="minorHAnsi" w:hAnsi="Consolas"/>
      <w:sz w:val="21"/>
      <w:szCs w:val="21"/>
      <w:lang w:eastAsia="en-US"/>
    </w:rPr>
  </w:style>
  <w:style w:type="character" w:customStyle="1" w:styleId="TextosinformatoCar">
    <w:name w:val="Texto sin formato Car"/>
    <w:basedOn w:val="Fuentedeprrafopredeter"/>
    <w:link w:val="Textosinformato"/>
    <w:uiPriority w:val="99"/>
    <w:rsid w:val="00BA60B2"/>
    <w:rPr>
      <w:rFonts w:ascii="Consolas" w:eastAsiaTheme="minorHAnsi" w:hAnsi="Consolas"/>
      <w:sz w:val="21"/>
      <w:szCs w:val="21"/>
      <w:lang w:val="es-AR" w:eastAsia="en-US"/>
    </w:rPr>
  </w:style>
  <w:style w:type="character" w:customStyle="1" w:styleId="apple-converted-space">
    <w:name w:val="apple-converted-space"/>
    <w:basedOn w:val="Fuentedeprrafopredeter"/>
    <w:rsid w:val="00B11DCB"/>
  </w:style>
  <w:style w:type="character" w:styleId="Hipervnculovisitado">
    <w:name w:val="FollowedHyperlink"/>
    <w:basedOn w:val="Fuentedeprrafopredeter"/>
    <w:uiPriority w:val="99"/>
    <w:semiHidden/>
    <w:unhideWhenUsed/>
    <w:rsid w:val="00486E78"/>
    <w:rPr>
      <w:color w:val="B26B02" w:themeColor="followedHyperlink"/>
      <w:u w:val="single"/>
    </w:rPr>
  </w:style>
  <w:style w:type="table" w:customStyle="1" w:styleId="GridTable1Light-Accent41">
    <w:name w:val="Grid Table 1 Light - Accent 41"/>
    <w:basedOn w:val="Tablanormal"/>
    <w:uiPriority w:val="46"/>
    <w:rsid w:val="009F5C2A"/>
    <w:pPr>
      <w:spacing w:after="0" w:line="240" w:lineRule="auto"/>
    </w:pPr>
    <w:tblPr>
      <w:tblStyleRowBandSize w:val="1"/>
      <w:tblStyleColBandSize w:val="1"/>
      <w:tblInd w:w="0" w:type="dxa"/>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CellMar>
        <w:top w:w="0" w:type="dxa"/>
        <w:left w:w="108" w:type="dxa"/>
        <w:bottom w:w="0" w:type="dxa"/>
        <w:right w:w="108" w:type="dxa"/>
      </w:tblCellMar>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 w:type="table" w:customStyle="1" w:styleId="PlainTable31">
    <w:name w:val="Plain Table 31"/>
    <w:basedOn w:val="Tablanormal"/>
    <w:uiPriority w:val="43"/>
    <w:rsid w:val="0017225B"/>
    <w:pPr>
      <w:spacing w:after="0" w:line="240" w:lineRule="auto"/>
      <w:jc w:val="left"/>
    </w:pPr>
    <w:rPr>
      <w:sz w:val="17"/>
      <w:szCs w:val="17"/>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ibliografa">
    <w:name w:val="Bibliography"/>
    <w:basedOn w:val="Normal"/>
    <w:next w:val="Normal"/>
    <w:uiPriority w:val="37"/>
    <w:unhideWhenUsed/>
    <w:rsid w:val="003E63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1086">
      <w:bodyDiv w:val="1"/>
      <w:marLeft w:val="0"/>
      <w:marRight w:val="0"/>
      <w:marTop w:val="0"/>
      <w:marBottom w:val="0"/>
      <w:divBdr>
        <w:top w:val="none" w:sz="0" w:space="0" w:color="auto"/>
        <w:left w:val="none" w:sz="0" w:space="0" w:color="auto"/>
        <w:bottom w:val="none" w:sz="0" w:space="0" w:color="auto"/>
        <w:right w:val="none" w:sz="0" w:space="0" w:color="auto"/>
      </w:divBdr>
    </w:div>
    <w:div w:id="5598586">
      <w:bodyDiv w:val="1"/>
      <w:marLeft w:val="0"/>
      <w:marRight w:val="0"/>
      <w:marTop w:val="0"/>
      <w:marBottom w:val="0"/>
      <w:divBdr>
        <w:top w:val="none" w:sz="0" w:space="0" w:color="auto"/>
        <w:left w:val="none" w:sz="0" w:space="0" w:color="auto"/>
        <w:bottom w:val="none" w:sz="0" w:space="0" w:color="auto"/>
        <w:right w:val="none" w:sz="0" w:space="0" w:color="auto"/>
      </w:divBdr>
    </w:div>
    <w:div w:id="6248504">
      <w:bodyDiv w:val="1"/>
      <w:marLeft w:val="0"/>
      <w:marRight w:val="0"/>
      <w:marTop w:val="0"/>
      <w:marBottom w:val="0"/>
      <w:divBdr>
        <w:top w:val="none" w:sz="0" w:space="0" w:color="auto"/>
        <w:left w:val="none" w:sz="0" w:space="0" w:color="auto"/>
        <w:bottom w:val="none" w:sz="0" w:space="0" w:color="auto"/>
        <w:right w:val="none" w:sz="0" w:space="0" w:color="auto"/>
      </w:divBdr>
    </w:div>
    <w:div w:id="7947701">
      <w:bodyDiv w:val="1"/>
      <w:marLeft w:val="0"/>
      <w:marRight w:val="0"/>
      <w:marTop w:val="0"/>
      <w:marBottom w:val="0"/>
      <w:divBdr>
        <w:top w:val="none" w:sz="0" w:space="0" w:color="auto"/>
        <w:left w:val="none" w:sz="0" w:space="0" w:color="auto"/>
        <w:bottom w:val="none" w:sz="0" w:space="0" w:color="auto"/>
        <w:right w:val="none" w:sz="0" w:space="0" w:color="auto"/>
      </w:divBdr>
    </w:div>
    <w:div w:id="10617102">
      <w:bodyDiv w:val="1"/>
      <w:marLeft w:val="0"/>
      <w:marRight w:val="0"/>
      <w:marTop w:val="0"/>
      <w:marBottom w:val="0"/>
      <w:divBdr>
        <w:top w:val="none" w:sz="0" w:space="0" w:color="auto"/>
        <w:left w:val="none" w:sz="0" w:space="0" w:color="auto"/>
        <w:bottom w:val="none" w:sz="0" w:space="0" w:color="auto"/>
        <w:right w:val="none" w:sz="0" w:space="0" w:color="auto"/>
      </w:divBdr>
    </w:div>
    <w:div w:id="13532394">
      <w:bodyDiv w:val="1"/>
      <w:marLeft w:val="0"/>
      <w:marRight w:val="0"/>
      <w:marTop w:val="0"/>
      <w:marBottom w:val="0"/>
      <w:divBdr>
        <w:top w:val="none" w:sz="0" w:space="0" w:color="auto"/>
        <w:left w:val="none" w:sz="0" w:space="0" w:color="auto"/>
        <w:bottom w:val="none" w:sz="0" w:space="0" w:color="auto"/>
        <w:right w:val="none" w:sz="0" w:space="0" w:color="auto"/>
      </w:divBdr>
    </w:div>
    <w:div w:id="15234970">
      <w:bodyDiv w:val="1"/>
      <w:marLeft w:val="0"/>
      <w:marRight w:val="0"/>
      <w:marTop w:val="0"/>
      <w:marBottom w:val="0"/>
      <w:divBdr>
        <w:top w:val="none" w:sz="0" w:space="0" w:color="auto"/>
        <w:left w:val="none" w:sz="0" w:space="0" w:color="auto"/>
        <w:bottom w:val="none" w:sz="0" w:space="0" w:color="auto"/>
        <w:right w:val="none" w:sz="0" w:space="0" w:color="auto"/>
      </w:divBdr>
    </w:div>
    <w:div w:id="16129572">
      <w:bodyDiv w:val="1"/>
      <w:marLeft w:val="0"/>
      <w:marRight w:val="0"/>
      <w:marTop w:val="0"/>
      <w:marBottom w:val="0"/>
      <w:divBdr>
        <w:top w:val="none" w:sz="0" w:space="0" w:color="auto"/>
        <w:left w:val="none" w:sz="0" w:space="0" w:color="auto"/>
        <w:bottom w:val="none" w:sz="0" w:space="0" w:color="auto"/>
        <w:right w:val="none" w:sz="0" w:space="0" w:color="auto"/>
      </w:divBdr>
    </w:div>
    <w:div w:id="17660397">
      <w:bodyDiv w:val="1"/>
      <w:marLeft w:val="0"/>
      <w:marRight w:val="0"/>
      <w:marTop w:val="0"/>
      <w:marBottom w:val="0"/>
      <w:divBdr>
        <w:top w:val="none" w:sz="0" w:space="0" w:color="auto"/>
        <w:left w:val="none" w:sz="0" w:space="0" w:color="auto"/>
        <w:bottom w:val="none" w:sz="0" w:space="0" w:color="auto"/>
        <w:right w:val="none" w:sz="0" w:space="0" w:color="auto"/>
      </w:divBdr>
    </w:div>
    <w:div w:id="24327400">
      <w:bodyDiv w:val="1"/>
      <w:marLeft w:val="0"/>
      <w:marRight w:val="0"/>
      <w:marTop w:val="0"/>
      <w:marBottom w:val="0"/>
      <w:divBdr>
        <w:top w:val="none" w:sz="0" w:space="0" w:color="auto"/>
        <w:left w:val="none" w:sz="0" w:space="0" w:color="auto"/>
        <w:bottom w:val="none" w:sz="0" w:space="0" w:color="auto"/>
        <w:right w:val="none" w:sz="0" w:space="0" w:color="auto"/>
      </w:divBdr>
    </w:div>
    <w:div w:id="24908920">
      <w:bodyDiv w:val="1"/>
      <w:marLeft w:val="0"/>
      <w:marRight w:val="0"/>
      <w:marTop w:val="0"/>
      <w:marBottom w:val="0"/>
      <w:divBdr>
        <w:top w:val="none" w:sz="0" w:space="0" w:color="auto"/>
        <w:left w:val="none" w:sz="0" w:space="0" w:color="auto"/>
        <w:bottom w:val="none" w:sz="0" w:space="0" w:color="auto"/>
        <w:right w:val="none" w:sz="0" w:space="0" w:color="auto"/>
      </w:divBdr>
    </w:div>
    <w:div w:id="27680024">
      <w:bodyDiv w:val="1"/>
      <w:marLeft w:val="0"/>
      <w:marRight w:val="0"/>
      <w:marTop w:val="0"/>
      <w:marBottom w:val="0"/>
      <w:divBdr>
        <w:top w:val="none" w:sz="0" w:space="0" w:color="auto"/>
        <w:left w:val="none" w:sz="0" w:space="0" w:color="auto"/>
        <w:bottom w:val="none" w:sz="0" w:space="0" w:color="auto"/>
        <w:right w:val="none" w:sz="0" w:space="0" w:color="auto"/>
      </w:divBdr>
    </w:div>
    <w:div w:id="38365920">
      <w:bodyDiv w:val="1"/>
      <w:marLeft w:val="0"/>
      <w:marRight w:val="0"/>
      <w:marTop w:val="0"/>
      <w:marBottom w:val="0"/>
      <w:divBdr>
        <w:top w:val="none" w:sz="0" w:space="0" w:color="auto"/>
        <w:left w:val="none" w:sz="0" w:space="0" w:color="auto"/>
        <w:bottom w:val="none" w:sz="0" w:space="0" w:color="auto"/>
        <w:right w:val="none" w:sz="0" w:space="0" w:color="auto"/>
      </w:divBdr>
    </w:div>
    <w:div w:id="42215718">
      <w:bodyDiv w:val="1"/>
      <w:marLeft w:val="0"/>
      <w:marRight w:val="0"/>
      <w:marTop w:val="0"/>
      <w:marBottom w:val="0"/>
      <w:divBdr>
        <w:top w:val="none" w:sz="0" w:space="0" w:color="auto"/>
        <w:left w:val="none" w:sz="0" w:space="0" w:color="auto"/>
        <w:bottom w:val="none" w:sz="0" w:space="0" w:color="auto"/>
        <w:right w:val="none" w:sz="0" w:space="0" w:color="auto"/>
      </w:divBdr>
    </w:div>
    <w:div w:id="43869381">
      <w:bodyDiv w:val="1"/>
      <w:marLeft w:val="0"/>
      <w:marRight w:val="0"/>
      <w:marTop w:val="0"/>
      <w:marBottom w:val="0"/>
      <w:divBdr>
        <w:top w:val="none" w:sz="0" w:space="0" w:color="auto"/>
        <w:left w:val="none" w:sz="0" w:space="0" w:color="auto"/>
        <w:bottom w:val="none" w:sz="0" w:space="0" w:color="auto"/>
        <w:right w:val="none" w:sz="0" w:space="0" w:color="auto"/>
      </w:divBdr>
    </w:div>
    <w:div w:id="44724020">
      <w:bodyDiv w:val="1"/>
      <w:marLeft w:val="0"/>
      <w:marRight w:val="0"/>
      <w:marTop w:val="0"/>
      <w:marBottom w:val="0"/>
      <w:divBdr>
        <w:top w:val="none" w:sz="0" w:space="0" w:color="auto"/>
        <w:left w:val="none" w:sz="0" w:space="0" w:color="auto"/>
        <w:bottom w:val="none" w:sz="0" w:space="0" w:color="auto"/>
        <w:right w:val="none" w:sz="0" w:space="0" w:color="auto"/>
      </w:divBdr>
    </w:div>
    <w:div w:id="50421411">
      <w:bodyDiv w:val="1"/>
      <w:marLeft w:val="0"/>
      <w:marRight w:val="0"/>
      <w:marTop w:val="0"/>
      <w:marBottom w:val="0"/>
      <w:divBdr>
        <w:top w:val="none" w:sz="0" w:space="0" w:color="auto"/>
        <w:left w:val="none" w:sz="0" w:space="0" w:color="auto"/>
        <w:bottom w:val="none" w:sz="0" w:space="0" w:color="auto"/>
        <w:right w:val="none" w:sz="0" w:space="0" w:color="auto"/>
      </w:divBdr>
    </w:div>
    <w:div w:id="52315653">
      <w:bodyDiv w:val="1"/>
      <w:marLeft w:val="0"/>
      <w:marRight w:val="0"/>
      <w:marTop w:val="0"/>
      <w:marBottom w:val="0"/>
      <w:divBdr>
        <w:top w:val="none" w:sz="0" w:space="0" w:color="auto"/>
        <w:left w:val="none" w:sz="0" w:space="0" w:color="auto"/>
        <w:bottom w:val="none" w:sz="0" w:space="0" w:color="auto"/>
        <w:right w:val="none" w:sz="0" w:space="0" w:color="auto"/>
      </w:divBdr>
    </w:div>
    <w:div w:id="53506116">
      <w:bodyDiv w:val="1"/>
      <w:marLeft w:val="0"/>
      <w:marRight w:val="0"/>
      <w:marTop w:val="0"/>
      <w:marBottom w:val="0"/>
      <w:divBdr>
        <w:top w:val="none" w:sz="0" w:space="0" w:color="auto"/>
        <w:left w:val="none" w:sz="0" w:space="0" w:color="auto"/>
        <w:bottom w:val="none" w:sz="0" w:space="0" w:color="auto"/>
        <w:right w:val="none" w:sz="0" w:space="0" w:color="auto"/>
      </w:divBdr>
    </w:div>
    <w:div w:id="55278653">
      <w:bodyDiv w:val="1"/>
      <w:marLeft w:val="0"/>
      <w:marRight w:val="0"/>
      <w:marTop w:val="0"/>
      <w:marBottom w:val="0"/>
      <w:divBdr>
        <w:top w:val="none" w:sz="0" w:space="0" w:color="auto"/>
        <w:left w:val="none" w:sz="0" w:space="0" w:color="auto"/>
        <w:bottom w:val="none" w:sz="0" w:space="0" w:color="auto"/>
        <w:right w:val="none" w:sz="0" w:space="0" w:color="auto"/>
      </w:divBdr>
    </w:div>
    <w:div w:id="56052417">
      <w:bodyDiv w:val="1"/>
      <w:marLeft w:val="0"/>
      <w:marRight w:val="0"/>
      <w:marTop w:val="0"/>
      <w:marBottom w:val="0"/>
      <w:divBdr>
        <w:top w:val="none" w:sz="0" w:space="0" w:color="auto"/>
        <w:left w:val="none" w:sz="0" w:space="0" w:color="auto"/>
        <w:bottom w:val="none" w:sz="0" w:space="0" w:color="auto"/>
        <w:right w:val="none" w:sz="0" w:space="0" w:color="auto"/>
      </w:divBdr>
    </w:div>
    <w:div w:id="56557695">
      <w:bodyDiv w:val="1"/>
      <w:marLeft w:val="0"/>
      <w:marRight w:val="0"/>
      <w:marTop w:val="0"/>
      <w:marBottom w:val="0"/>
      <w:divBdr>
        <w:top w:val="none" w:sz="0" w:space="0" w:color="auto"/>
        <w:left w:val="none" w:sz="0" w:space="0" w:color="auto"/>
        <w:bottom w:val="none" w:sz="0" w:space="0" w:color="auto"/>
        <w:right w:val="none" w:sz="0" w:space="0" w:color="auto"/>
      </w:divBdr>
    </w:div>
    <w:div w:id="58796489">
      <w:bodyDiv w:val="1"/>
      <w:marLeft w:val="0"/>
      <w:marRight w:val="0"/>
      <w:marTop w:val="0"/>
      <w:marBottom w:val="0"/>
      <w:divBdr>
        <w:top w:val="none" w:sz="0" w:space="0" w:color="auto"/>
        <w:left w:val="none" w:sz="0" w:space="0" w:color="auto"/>
        <w:bottom w:val="none" w:sz="0" w:space="0" w:color="auto"/>
        <w:right w:val="none" w:sz="0" w:space="0" w:color="auto"/>
      </w:divBdr>
    </w:div>
    <w:div w:id="58863346">
      <w:bodyDiv w:val="1"/>
      <w:marLeft w:val="0"/>
      <w:marRight w:val="0"/>
      <w:marTop w:val="0"/>
      <w:marBottom w:val="0"/>
      <w:divBdr>
        <w:top w:val="none" w:sz="0" w:space="0" w:color="auto"/>
        <w:left w:val="none" w:sz="0" w:space="0" w:color="auto"/>
        <w:bottom w:val="none" w:sz="0" w:space="0" w:color="auto"/>
        <w:right w:val="none" w:sz="0" w:space="0" w:color="auto"/>
      </w:divBdr>
    </w:div>
    <w:div w:id="60490070">
      <w:bodyDiv w:val="1"/>
      <w:marLeft w:val="0"/>
      <w:marRight w:val="0"/>
      <w:marTop w:val="0"/>
      <w:marBottom w:val="0"/>
      <w:divBdr>
        <w:top w:val="none" w:sz="0" w:space="0" w:color="auto"/>
        <w:left w:val="none" w:sz="0" w:space="0" w:color="auto"/>
        <w:bottom w:val="none" w:sz="0" w:space="0" w:color="auto"/>
        <w:right w:val="none" w:sz="0" w:space="0" w:color="auto"/>
      </w:divBdr>
    </w:div>
    <w:div w:id="60952980">
      <w:bodyDiv w:val="1"/>
      <w:marLeft w:val="0"/>
      <w:marRight w:val="0"/>
      <w:marTop w:val="0"/>
      <w:marBottom w:val="0"/>
      <w:divBdr>
        <w:top w:val="none" w:sz="0" w:space="0" w:color="auto"/>
        <w:left w:val="none" w:sz="0" w:space="0" w:color="auto"/>
        <w:bottom w:val="none" w:sz="0" w:space="0" w:color="auto"/>
        <w:right w:val="none" w:sz="0" w:space="0" w:color="auto"/>
      </w:divBdr>
    </w:div>
    <w:div w:id="63920343">
      <w:bodyDiv w:val="1"/>
      <w:marLeft w:val="0"/>
      <w:marRight w:val="0"/>
      <w:marTop w:val="0"/>
      <w:marBottom w:val="0"/>
      <w:divBdr>
        <w:top w:val="none" w:sz="0" w:space="0" w:color="auto"/>
        <w:left w:val="none" w:sz="0" w:space="0" w:color="auto"/>
        <w:bottom w:val="none" w:sz="0" w:space="0" w:color="auto"/>
        <w:right w:val="none" w:sz="0" w:space="0" w:color="auto"/>
      </w:divBdr>
    </w:div>
    <w:div w:id="65543304">
      <w:bodyDiv w:val="1"/>
      <w:marLeft w:val="0"/>
      <w:marRight w:val="0"/>
      <w:marTop w:val="0"/>
      <w:marBottom w:val="0"/>
      <w:divBdr>
        <w:top w:val="none" w:sz="0" w:space="0" w:color="auto"/>
        <w:left w:val="none" w:sz="0" w:space="0" w:color="auto"/>
        <w:bottom w:val="none" w:sz="0" w:space="0" w:color="auto"/>
        <w:right w:val="none" w:sz="0" w:space="0" w:color="auto"/>
      </w:divBdr>
    </w:div>
    <w:div w:id="67311920">
      <w:bodyDiv w:val="1"/>
      <w:marLeft w:val="0"/>
      <w:marRight w:val="0"/>
      <w:marTop w:val="0"/>
      <w:marBottom w:val="0"/>
      <w:divBdr>
        <w:top w:val="none" w:sz="0" w:space="0" w:color="auto"/>
        <w:left w:val="none" w:sz="0" w:space="0" w:color="auto"/>
        <w:bottom w:val="none" w:sz="0" w:space="0" w:color="auto"/>
        <w:right w:val="none" w:sz="0" w:space="0" w:color="auto"/>
      </w:divBdr>
    </w:div>
    <w:div w:id="67849652">
      <w:bodyDiv w:val="1"/>
      <w:marLeft w:val="0"/>
      <w:marRight w:val="0"/>
      <w:marTop w:val="0"/>
      <w:marBottom w:val="0"/>
      <w:divBdr>
        <w:top w:val="none" w:sz="0" w:space="0" w:color="auto"/>
        <w:left w:val="none" w:sz="0" w:space="0" w:color="auto"/>
        <w:bottom w:val="none" w:sz="0" w:space="0" w:color="auto"/>
        <w:right w:val="none" w:sz="0" w:space="0" w:color="auto"/>
      </w:divBdr>
    </w:div>
    <w:div w:id="68312987">
      <w:bodyDiv w:val="1"/>
      <w:marLeft w:val="0"/>
      <w:marRight w:val="0"/>
      <w:marTop w:val="0"/>
      <w:marBottom w:val="0"/>
      <w:divBdr>
        <w:top w:val="none" w:sz="0" w:space="0" w:color="auto"/>
        <w:left w:val="none" w:sz="0" w:space="0" w:color="auto"/>
        <w:bottom w:val="none" w:sz="0" w:space="0" w:color="auto"/>
        <w:right w:val="none" w:sz="0" w:space="0" w:color="auto"/>
      </w:divBdr>
    </w:div>
    <w:div w:id="69499009">
      <w:bodyDiv w:val="1"/>
      <w:marLeft w:val="0"/>
      <w:marRight w:val="0"/>
      <w:marTop w:val="0"/>
      <w:marBottom w:val="0"/>
      <w:divBdr>
        <w:top w:val="none" w:sz="0" w:space="0" w:color="auto"/>
        <w:left w:val="none" w:sz="0" w:space="0" w:color="auto"/>
        <w:bottom w:val="none" w:sz="0" w:space="0" w:color="auto"/>
        <w:right w:val="none" w:sz="0" w:space="0" w:color="auto"/>
      </w:divBdr>
    </w:div>
    <w:div w:id="69542253">
      <w:bodyDiv w:val="1"/>
      <w:marLeft w:val="0"/>
      <w:marRight w:val="0"/>
      <w:marTop w:val="0"/>
      <w:marBottom w:val="0"/>
      <w:divBdr>
        <w:top w:val="none" w:sz="0" w:space="0" w:color="auto"/>
        <w:left w:val="none" w:sz="0" w:space="0" w:color="auto"/>
        <w:bottom w:val="none" w:sz="0" w:space="0" w:color="auto"/>
        <w:right w:val="none" w:sz="0" w:space="0" w:color="auto"/>
      </w:divBdr>
    </w:div>
    <w:div w:id="71246893">
      <w:bodyDiv w:val="1"/>
      <w:marLeft w:val="0"/>
      <w:marRight w:val="0"/>
      <w:marTop w:val="0"/>
      <w:marBottom w:val="0"/>
      <w:divBdr>
        <w:top w:val="none" w:sz="0" w:space="0" w:color="auto"/>
        <w:left w:val="none" w:sz="0" w:space="0" w:color="auto"/>
        <w:bottom w:val="none" w:sz="0" w:space="0" w:color="auto"/>
        <w:right w:val="none" w:sz="0" w:space="0" w:color="auto"/>
      </w:divBdr>
    </w:div>
    <w:div w:id="72708918">
      <w:bodyDiv w:val="1"/>
      <w:marLeft w:val="0"/>
      <w:marRight w:val="0"/>
      <w:marTop w:val="0"/>
      <w:marBottom w:val="0"/>
      <w:divBdr>
        <w:top w:val="none" w:sz="0" w:space="0" w:color="auto"/>
        <w:left w:val="none" w:sz="0" w:space="0" w:color="auto"/>
        <w:bottom w:val="none" w:sz="0" w:space="0" w:color="auto"/>
        <w:right w:val="none" w:sz="0" w:space="0" w:color="auto"/>
      </w:divBdr>
    </w:div>
    <w:div w:id="77823783">
      <w:bodyDiv w:val="1"/>
      <w:marLeft w:val="0"/>
      <w:marRight w:val="0"/>
      <w:marTop w:val="0"/>
      <w:marBottom w:val="0"/>
      <w:divBdr>
        <w:top w:val="none" w:sz="0" w:space="0" w:color="auto"/>
        <w:left w:val="none" w:sz="0" w:space="0" w:color="auto"/>
        <w:bottom w:val="none" w:sz="0" w:space="0" w:color="auto"/>
        <w:right w:val="none" w:sz="0" w:space="0" w:color="auto"/>
      </w:divBdr>
    </w:div>
    <w:div w:id="78714677">
      <w:bodyDiv w:val="1"/>
      <w:marLeft w:val="0"/>
      <w:marRight w:val="0"/>
      <w:marTop w:val="0"/>
      <w:marBottom w:val="0"/>
      <w:divBdr>
        <w:top w:val="none" w:sz="0" w:space="0" w:color="auto"/>
        <w:left w:val="none" w:sz="0" w:space="0" w:color="auto"/>
        <w:bottom w:val="none" w:sz="0" w:space="0" w:color="auto"/>
        <w:right w:val="none" w:sz="0" w:space="0" w:color="auto"/>
      </w:divBdr>
    </w:div>
    <w:div w:id="79495888">
      <w:bodyDiv w:val="1"/>
      <w:marLeft w:val="0"/>
      <w:marRight w:val="0"/>
      <w:marTop w:val="0"/>
      <w:marBottom w:val="0"/>
      <w:divBdr>
        <w:top w:val="none" w:sz="0" w:space="0" w:color="auto"/>
        <w:left w:val="none" w:sz="0" w:space="0" w:color="auto"/>
        <w:bottom w:val="none" w:sz="0" w:space="0" w:color="auto"/>
        <w:right w:val="none" w:sz="0" w:space="0" w:color="auto"/>
      </w:divBdr>
    </w:div>
    <w:div w:id="81924713">
      <w:bodyDiv w:val="1"/>
      <w:marLeft w:val="0"/>
      <w:marRight w:val="0"/>
      <w:marTop w:val="0"/>
      <w:marBottom w:val="0"/>
      <w:divBdr>
        <w:top w:val="none" w:sz="0" w:space="0" w:color="auto"/>
        <w:left w:val="none" w:sz="0" w:space="0" w:color="auto"/>
        <w:bottom w:val="none" w:sz="0" w:space="0" w:color="auto"/>
        <w:right w:val="none" w:sz="0" w:space="0" w:color="auto"/>
      </w:divBdr>
    </w:div>
    <w:div w:id="83233131">
      <w:bodyDiv w:val="1"/>
      <w:marLeft w:val="0"/>
      <w:marRight w:val="0"/>
      <w:marTop w:val="0"/>
      <w:marBottom w:val="0"/>
      <w:divBdr>
        <w:top w:val="none" w:sz="0" w:space="0" w:color="auto"/>
        <w:left w:val="none" w:sz="0" w:space="0" w:color="auto"/>
        <w:bottom w:val="none" w:sz="0" w:space="0" w:color="auto"/>
        <w:right w:val="none" w:sz="0" w:space="0" w:color="auto"/>
      </w:divBdr>
    </w:div>
    <w:div w:id="85007911">
      <w:bodyDiv w:val="1"/>
      <w:marLeft w:val="0"/>
      <w:marRight w:val="0"/>
      <w:marTop w:val="0"/>
      <w:marBottom w:val="0"/>
      <w:divBdr>
        <w:top w:val="none" w:sz="0" w:space="0" w:color="auto"/>
        <w:left w:val="none" w:sz="0" w:space="0" w:color="auto"/>
        <w:bottom w:val="none" w:sz="0" w:space="0" w:color="auto"/>
        <w:right w:val="none" w:sz="0" w:space="0" w:color="auto"/>
      </w:divBdr>
    </w:div>
    <w:div w:id="87773687">
      <w:bodyDiv w:val="1"/>
      <w:marLeft w:val="0"/>
      <w:marRight w:val="0"/>
      <w:marTop w:val="0"/>
      <w:marBottom w:val="0"/>
      <w:divBdr>
        <w:top w:val="none" w:sz="0" w:space="0" w:color="auto"/>
        <w:left w:val="none" w:sz="0" w:space="0" w:color="auto"/>
        <w:bottom w:val="none" w:sz="0" w:space="0" w:color="auto"/>
        <w:right w:val="none" w:sz="0" w:space="0" w:color="auto"/>
      </w:divBdr>
    </w:div>
    <w:div w:id="88741192">
      <w:bodyDiv w:val="1"/>
      <w:marLeft w:val="0"/>
      <w:marRight w:val="0"/>
      <w:marTop w:val="0"/>
      <w:marBottom w:val="0"/>
      <w:divBdr>
        <w:top w:val="none" w:sz="0" w:space="0" w:color="auto"/>
        <w:left w:val="none" w:sz="0" w:space="0" w:color="auto"/>
        <w:bottom w:val="none" w:sz="0" w:space="0" w:color="auto"/>
        <w:right w:val="none" w:sz="0" w:space="0" w:color="auto"/>
      </w:divBdr>
    </w:div>
    <w:div w:id="89589735">
      <w:bodyDiv w:val="1"/>
      <w:marLeft w:val="0"/>
      <w:marRight w:val="0"/>
      <w:marTop w:val="0"/>
      <w:marBottom w:val="0"/>
      <w:divBdr>
        <w:top w:val="none" w:sz="0" w:space="0" w:color="auto"/>
        <w:left w:val="none" w:sz="0" w:space="0" w:color="auto"/>
        <w:bottom w:val="none" w:sz="0" w:space="0" w:color="auto"/>
        <w:right w:val="none" w:sz="0" w:space="0" w:color="auto"/>
      </w:divBdr>
    </w:div>
    <w:div w:id="92630759">
      <w:bodyDiv w:val="1"/>
      <w:marLeft w:val="0"/>
      <w:marRight w:val="0"/>
      <w:marTop w:val="0"/>
      <w:marBottom w:val="0"/>
      <w:divBdr>
        <w:top w:val="none" w:sz="0" w:space="0" w:color="auto"/>
        <w:left w:val="none" w:sz="0" w:space="0" w:color="auto"/>
        <w:bottom w:val="none" w:sz="0" w:space="0" w:color="auto"/>
        <w:right w:val="none" w:sz="0" w:space="0" w:color="auto"/>
      </w:divBdr>
    </w:div>
    <w:div w:id="94441861">
      <w:bodyDiv w:val="1"/>
      <w:marLeft w:val="0"/>
      <w:marRight w:val="0"/>
      <w:marTop w:val="0"/>
      <w:marBottom w:val="0"/>
      <w:divBdr>
        <w:top w:val="none" w:sz="0" w:space="0" w:color="auto"/>
        <w:left w:val="none" w:sz="0" w:space="0" w:color="auto"/>
        <w:bottom w:val="none" w:sz="0" w:space="0" w:color="auto"/>
        <w:right w:val="none" w:sz="0" w:space="0" w:color="auto"/>
      </w:divBdr>
    </w:div>
    <w:div w:id="94789729">
      <w:bodyDiv w:val="1"/>
      <w:marLeft w:val="0"/>
      <w:marRight w:val="0"/>
      <w:marTop w:val="0"/>
      <w:marBottom w:val="0"/>
      <w:divBdr>
        <w:top w:val="none" w:sz="0" w:space="0" w:color="auto"/>
        <w:left w:val="none" w:sz="0" w:space="0" w:color="auto"/>
        <w:bottom w:val="none" w:sz="0" w:space="0" w:color="auto"/>
        <w:right w:val="none" w:sz="0" w:space="0" w:color="auto"/>
      </w:divBdr>
    </w:div>
    <w:div w:id="95834781">
      <w:bodyDiv w:val="1"/>
      <w:marLeft w:val="0"/>
      <w:marRight w:val="0"/>
      <w:marTop w:val="0"/>
      <w:marBottom w:val="0"/>
      <w:divBdr>
        <w:top w:val="none" w:sz="0" w:space="0" w:color="auto"/>
        <w:left w:val="none" w:sz="0" w:space="0" w:color="auto"/>
        <w:bottom w:val="none" w:sz="0" w:space="0" w:color="auto"/>
        <w:right w:val="none" w:sz="0" w:space="0" w:color="auto"/>
      </w:divBdr>
    </w:div>
    <w:div w:id="97527684">
      <w:bodyDiv w:val="1"/>
      <w:marLeft w:val="0"/>
      <w:marRight w:val="0"/>
      <w:marTop w:val="0"/>
      <w:marBottom w:val="0"/>
      <w:divBdr>
        <w:top w:val="none" w:sz="0" w:space="0" w:color="auto"/>
        <w:left w:val="none" w:sz="0" w:space="0" w:color="auto"/>
        <w:bottom w:val="none" w:sz="0" w:space="0" w:color="auto"/>
        <w:right w:val="none" w:sz="0" w:space="0" w:color="auto"/>
      </w:divBdr>
    </w:div>
    <w:div w:id="101269822">
      <w:bodyDiv w:val="1"/>
      <w:marLeft w:val="0"/>
      <w:marRight w:val="0"/>
      <w:marTop w:val="0"/>
      <w:marBottom w:val="0"/>
      <w:divBdr>
        <w:top w:val="none" w:sz="0" w:space="0" w:color="auto"/>
        <w:left w:val="none" w:sz="0" w:space="0" w:color="auto"/>
        <w:bottom w:val="none" w:sz="0" w:space="0" w:color="auto"/>
        <w:right w:val="none" w:sz="0" w:space="0" w:color="auto"/>
      </w:divBdr>
    </w:div>
    <w:div w:id="103810837">
      <w:bodyDiv w:val="1"/>
      <w:marLeft w:val="0"/>
      <w:marRight w:val="0"/>
      <w:marTop w:val="0"/>
      <w:marBottom w:val="0"/>
      <w:divBdr>
        <w:top w:val="none" w:sz="0" w:space="0" w:color="auto"/>
        <w:left w:val="none" w:sz="0" w:space="0" w:color="auto"/>
        <w:bottom w:val="none" w:sz="0" w:space="0" w:color="auto"/>
        <w:right w:val="none" w:sz="0" w:space="0" w:color="auto"/>
      </w:divBdr>
    </w:div>
    <w:div w:id="105660254">
      <w:bodyDiv w:val="1"/>
      <w:marLeft w:val="0"/>
      <w:marRight w:val="0"/>
      <w:marTop w:val="0"/>
      <w:marBottom w:val="0"/>
      <w:divBdr>
        <w:top w:val="none" w:sz="0" w:space="0" w:color="auto"/>
        <w:left w:val="none" w:sz="0" w:space="0" w:color="auto"/>
        <w:bottom w:val="none" w:sz="0" w:space="0" w:color="auto"/>
        <w:right w:val="none" w:sz="0" w:space="0" w:color="auto"/>
      </w:divBdr>
    </w:div>
    <w:div w:id="107310970">
      <w:bodyDiv w:val="1"/>
      <w:marLeft w:val="0"/>
      <w:marRight w:val="0"/>
      <w:marTop w:val="0"/>
      <w:marBottom w:val="0"/>
      <w:divBdr>
        <w:top w:val="none" w:sz="0" w:space="0" w:color="auto"/>
        <w:left w:val="none" w:sz="0" w:space="0" w:color="auto"/>
        <w:bottom w:val="none" w:sz="0" w:space="0" w:color="auto"/>
        <w:right w:val="none" w:sz="0" w:space="0" w:color="auto"/>
      </w:divBdr>
    </w:div>
    <w:div w:id="108791310">
      <w:bodyDiv w:val="1"/>
      <w:marLeft w:val="0"/>
      <w:marRight w:val="0"/>
      <w:marTop w:val="0"/>
      <w:marBottom w:val="0"/>
      <w:divBdr>
        <w:top w:val="none" w:sz="0" w:space="0" w:color="auto"/>
        <w:left w:val="none" w:sz="0" w:space="0" w:color="auto"/>
        <w:bottom w:val="none" w:sz="0" w:space="0" w:color="auto"/>
        <w:right w:val="none" w:sz="0" w:space="0" w:color="auto"/>
      </w:divBdr>
      <w:divsChild>
        <w:div w:id="1463035196">
          <w:marLeft w:val="0"/>
          <w:marRight w:val="0"/>
          <w:marTop w:val="0"/>
          <w:marBottom w:val="0"/>
          <w:divBdr>
            <w:top w:val="none" w:sz="0" w:space="0" w:color="auto"/>
            <w:left w:val="none" w:sz="0" w:space="0" w:color="auto"/>
            <w:bottom w:val="none" w:sz="0" w:space="0" w:color="auto"/>
            <w:right w:val="none" w:sz="0" w:space="0" w:color="auto"/>
          </w:divBdr>
        </w:div>
      </w:divsChild>
    </w:div>
    <w:div w:id="108814723">
      <w:bodyDiv w:val="1"/>
      <w:marLeft w:val="0"/>
      <w:marRight w:val="0"/>
      <w:marTop w:val="0"/>
      <w:marBottom w:val="0"/>
      <w:divBdr>
        <w:top w:val="none" w:sz="0" w:space="0" w:color="auto"/>
        <w:left w:val="none" w:sz="0" w:space="0" w:color="auto"/>
        <w:bottom w:val="none" w:sz="0" w:space="0" w:color="auto"/>
        <w:right w:val="none" w:sz="0" w:space="0" w:color="auto"/>
      </w:divBdr>
    </w:div>
    <w:div w:id="109863401">
      <w:bodyDiv w:val="1"/>
      <w:marLeft w:val="0"/>
      <w:marRight w:val="0"/>
      <w:marTop w:val="0"/>
      <w:marBottom w:val="0"/>
      <w:divBdr>
        <w:top w:val="none" w:sz="0" w:space="0" w:color="auto"/>
        <w:left w:val="none" w:sz="0" w:space="0" w:color="auto"/>
        <w:bottom w:val="none" w:sz="0" w:space="0" w:color="auto"/>
        <w:right w:val="none" w:sz="0" w:space="0" w:color="auto"/>
      </w:divBdr>
    </w:div>
    <w:div w:id="111022641">
      <w:bodyDiv w:val="1"/>
      <w:marLeft w:val="0"/>
      <w:marRight w:val="0"/>
      <w:marTop w:val="0"/>
      <w:marBottom w:val="0"/>
      <w:divBdr>
        <w:top w:val="none" w:sz="0" w:space="0" w:color="auto"/>
        <w:left w:val="none" w:sz="0" w:space="0" w:color="auto"/>
        <w:bottom w:val="none" w:sz="0" w:space="0" w:color="auto"/>
        <w:right w:val="none" w:sz="0" w:space="0" w:color="auto"/>
      </w:divBdr>
    </w:div>
    <w:div w:id="113670187">
      <w:bodyDiv w:val="1"/>
      <w:marLeft w:val="0"/>
      <w:marRight w:val="0"/>
      <w:marTop w:val="0"/>
      <w:marBottom w:val="0"/>
      <w:divBdr>
        <w:top w:val="none" w:sz="0" w:space="0" w:color="auto"/>
        <w:left w:val="none" w:sz="0" w:space="0" w:color="auto"/>
        <w:bottom w:val="none" w:sz="0" w:space="0" w:color="auto"/>
        <w:right w:val="none" w:sz="0" w:space="0" w:color="auto"/>
      </w:divBdr>
    </w:div>
    <w:div w:id="114064535">
      <w:bodyDiv w:val="1"/>
      <w:marLeft w:val="0"/>
      <w:marRight w:val="0"/>
      <w:marTop w:val="0"/>
      <w:marBottom w:val="0"/>
      <w:divBdr>
        <w:top w:val="none" w:sz="0" w:space="0" w:color="auto"/>
        <w:left w:val="none" w:sz="0" w:space="0" w:color="auto"/>
        <w:bottom w:val="none" w:sz="0" w:space="0" w:color="auto"/>
        <w:right w:val="none" w:sz="0" w:space="0" w:color="auto"/>
      </w:divBdr>
    </w:div>
    <w:div w:id="114300504">
      <w:bodyDiv w:val="1"/>
      <w:marLeft w:val="0"/>
      <w:marRight w:val="0"/>
      <w:marTop w:val="0"/>
      <w:marBottom w:val="0"/>
      <w:divBdr>
        <w:top w:val="none" w:sz="0" w:space="0" w:color="auto"/>
        <w:left w:val="none" w:sz="0" w:space="0" w:color="auto"/>
        <w:bottom w:val="none" w:sz="0" w:space="0" w:color="auto"/>
        <w:right w:val="none" w:sz="0" w:space="0" w:color="auto"/>
      </w:divBdr>
    </w:div>
    <w:div w:id="115297743">
      <w:bodyDiv w:val="1"/>
      <w:marLeft w:val="0"/>
      <w:marRight w:val="0"/>
      <w:marTop w:val="0"/>
      <w:marBottom w:val="0"/>
      <w:divBdr>
        <w:top w:val="none" w:sz="0" w:space="0" w:color="auto"/>
        <w:left w:val="none" w:sz="0" w:space="0" w:color="auto"/>
        <w:bottom w:val="none" w:sz="0" w:space="0" w:color="auto"/>
        <w:right w:val="none" w:sz="0" w:space="0" w:color="auto"/>
      </w:divBdr>
    </w:div>
    <w:div w:id="119105772">
      <w:bodyDiv w:val="1"/>
      <w:marLeft w:val="0"/>
      <w:marRight w:val="0"/>
      <w:marTop w:val="0"/>
      <w:marBottom w:val="0"/>
      <w:divBdr>
        <w:top w:val="none" w:sz="0" w:space="0" w:color="auto"/>
        <w:left w:val="none" w:sz="0" w:space="0" w:color="auto"/>
        <w:bottom w:val="none" w:sz="0" w:space="0" w:color="auto"/>
        <w:right w:val="none" w:sz="0" w:space="0" w:color="auto"/>
      </w:divBdr>
    </w:div>
    <w:div w:id="119887350">
      <w:bodyDiv w:val="1"/>
      <w:marLeft w:val="0"/>
      <w:marRight w:val="0"/>
      <w:marTop w:val="0"/>
      <w:marBottom w:val="0"/>
      <w:divBdr>
        <w:top w:val="none" w:sz="0" w:space="0" w:color="auto"/>
        <w:left w:val="none" w:sz="0" w:space="0" w:color="auto"/>
        <w:bottom w:val="none" w:sz="0" w:space="0" w:color="auto"/>
        <w:right w:val="none" w:sz="0" w:space="0" w:color="auto"/>
      </w:divBdr>
    </w:div>
    <w:div w:id="120460762">
      <w:bodyDiv w:val="1"/>
      <w:marLeft w:val="0"/>
      <w:marRight w:val="0"/>
      <w:marTop w:val="0"/>
      <w:marBottom w:val="0"/>
      <w:divBdr>
        <w:top w:val="none" w:sz="0" w:space="0" w:color="auto"/>
        <w:left w:val="none" w:sz="0" w:space="0" w:color="auto"/>
        <w:bottom w:val="none" w:sz="0" w:space="0" w:color="auto"/>
        <w:right w:val="none" w:sz="0" w:space="0" w:color="auto"/>
      </w:divBdr>
    </w:div>
    <w:div w:id="122045839">
      <w:bodyDiv w:val="1"/>
      <w:marLeft w:val="0"/>
      <w:marRight w:val="0"/>
      <w:marTop w:val="0"/>
      <w:marBottom w:val="0"/>
      <w:divBdr>
        <w:top w:val="none" w:sz="0" w:space="0" w:color="auto"/>
        <w:left w:val="none" w:sz="0" w:space="0" w:color="auto"/>
        <w:bottom w:val="none" w:sz="0" w:space="0" w:color="auto"/>
        <w:right w:val="none" w:sz="0" w:space="0" w:color="auto"/>
      </w:divBdr>
    </w:div>
    <w:div w:id="123355460">
      <w:bodyDiv w:val="1"/>
      <w:marLeft w:val="0"/>
      <w:marRight w:val="0"/>
      <w:marTop w:val="0"/>
      <w:marBottom w:val="0"/>
      <w:divBdr>
        <w:top w:val="none" w:sz="0" w:space="0" w:color="auto"/>
        <w:left w:val="none" w:sz="0" w:space="0" w:color="auto"/>
        <w:bottom w:val="none" w:sz="0" w:space="0" w:color="auto"/>
        <w:right w:val="none" w:sz="0" w:space="0" w:color="auto"/>
      </w:divBdr>
    </w:div>
    <w:div w:id="123470433">
      <w:bodyDiv w:val="1"/>
      <w:marLeft w:val="0"/>
      <w:marRight w:val="0"/>
      <w:marTop w:val="0"/>
      <w:marBottom w:val="0"/>
      <w:divBdr>
        <w:top w:val="none" w:sz="0" w:space="0" w:color="auto"/>
        <w:left w:val="none" w:sz="0" w:space="0" w:color="auto"/>
        <w:bottom w:val="none" w:sz="0" w:space="0" w:color="auto"/>
        <w:right w:val="none" w:sz="0" w:space="0" w:color="auto"/>
      </w:divBdr>
    </w:div>
    <w:div w:id="124660967">
      <w:bodyDiv w:val="1"/>
      <w:marLeft w:val="0"/>
      <w:marRight w:val="0"/>
      <w:marTop w:val="0"/>
      <w:marBottom w:val="0"/>
      <w:divBdr>
        <w:top w:val="none" w:sz="0" w:space="0" w:color="auto"/>
        <w:left w:val="none" w:sz="0" w:space="0" w:color="auto"/>
        <w:bottom w:val="none" w:sz="0" w:space="0" w:color="auto"/>
        <w:right w:val="none" w:sz="0" w:space="0" w:color="auto"/>
      </w:divBdr>
    </w:div>
    <w:div w:id="125859368">
      <w:bodyDiv w:val="1"/>
      <w:marLeft w:val="0"/>
      <w:marRight w:val="0"/>
      <w:marTop w:val="0"/>
      <w:marBottom w:val="0"/>
      <w:divBdr>
        <w:top w:val="none" w:sz="0" w:space="0" w:color="auto"/>
        <w:left w:val="none" w:sz="0" w:space="0" w:color="auto"/>
        <w:bottom w:val="none" w:sz="0" w:space="0" w:color="auto"/>
        <w:right w:val="none" w:sz="0" w:space="0" w:color="auto"/>
      </w:divBdr>
    </w:div>
    <w:div w:id="131334861">
      <w:bodyDiv w:val="1"/>
      <w:marLeft w:val="0"/>
      <w:marRight w:val="0"/>
      <w:marTop w:val="0"/>
      <w:marBottom w:val="0"/>
      <w:divBdr>
        <w:top w:val="none" w:sz="0" w:space="0" w:color="auto"/>
        <w:left w:val="none" w:sz="0" w:space="0" w:color="auto"/>
        <w:bottom w:val="none" w:sz="0" w:space="0" w:color="auto"/>
        <w:right w:val="none" w:sz="0" w:space="0" w:color="auto"/>
      </w:divBdr>
    </w:div>
    <w:div w:id="131674767">
      <w:bodyDiv w:val="1"/>
      <w:marLeft w:val="0"/>
      <w:marRight w:val="0"/>
      <w:marTop w:val="0"/>
      <w:marBottom w:val="0"/>
      <w:divBdr>
        <w:top w:val="none" w:sz="0" w:space="0" w:color="auto"/>
        <w:left w:val="none" w:sz="0" w:space="0" w:color="auto"/>
        <w:bottom w:val="none" w:sz="0" w:space="0" w:color="auto"/>
        <w:right w:val="none" w:sz="0" w:space="0" w:color="auto"/>
      </w:divBdr>
    </w:div>
    <w:div w:id="132406652">
      <w:bodyDiv w:val="1"/>
      <w:marLeft w:val="0"/>
      <w:marRight w:val="0"/>
      <w:marTop w:val="0"/>
      <w:marBottom w:val="0"/>
      <w:divBdr>
        <w:top w:val="none" w:sz="0" w:space="0" w:color="auto"/>
        <w:left w:val="none" w:sz="0" w:space="0" w:color="auto"/>
        <w:bottom w:val="none" w:sz="0" w:space="0" w:color="auto"/>
        <w:right w:val="none" w:sz="0" w:space="0" w:color="auto"/>
      </w:divBdr>
    </w:div>
    <w:div w:id="137185488">
      <w:bodyDiv w:val="1"/>
      <w:marLeft w:val="0"/>
      <w:marRight w:val="0"/>
      <w:marTop w:val="0"/>
      <w:marBottom w:val="0"/>
      <w:divBdr>
        <w:top w:val="none" w:sz="0" w:space="0" w:color="auto"/>
        <w:left w:val="none" w:sz="0" w:space="0" w:color="auto"/>
        <w:bottom w:val="none" w:sz="0" w:space="0" w:color="auto"/>
        <w:right w:val="none" w:sz="0" w:space="0" w:color="auto"/>
      </w:divBdr>
    </w:div>
    <w:div w:id="139617499">
      <w:bodyDiv w:val="1"/>
      <w:marLeft w:val="0"/>
      <w:marRight w:val="0"/>
      <w:marTop w:val="0"/>
      <w:marBottom w:val="0"/>
      <w:divBdr>
        <w:top w:val="none" w:sz="0" w:space="0" w:color="auto"/>
        <w:left w:val="none" w:sz="0" w:space="0" w:color="auto"/>
        <w:bottom w:val="none" w:sz="0" w:space="0" w:color="auto"/>
        <w:right w:val="none" w:sz="0" w:space="0" w:color="auto"/>
      </w:divBdr>
    </w:div>
    <w:div w:id="142701446">
      <w:bodyDiv w:val="1"/>
      <w:marLeft w:val="0"/>
      <w:marRight w:val="0"/>
      <w:marTop w:val="0"/>
      <w:marBottom w:val="0"/>
      <w:divBdr>
        <w:top w:val="none" w:sz="0" w:space="0" w:color="auto"/>
        <w:left w:val="none" w:sz="0" w:space="0" w:color="auto"/>
        <w:bottom w:val="none" w:sz="0" w:space="0" w:color="auto"/>
        <w:right w:val="none" w:sz="0" w:space="0" w:color="auto"/>
      </w:divBdr>
    </w:div>
    <w:div w:id="142893935">
      <w:bodyDiv w:val="1"/>
      <w:marLeft w:val="0"/>
      <w:marRight w:val="0"/>
      <w:marTop w:val="0"/>
      <w:marBottom w:val="0"/>
      <w:divBdr>
        <w:top w:val="none" w:sz="0" w:space="0" w:color="auto"/>
        <w:left w:val="none" w:sz="0" w:space="0" w:color="auto"/>
        <w:bottom w:val="none" w:sz="0" w:space="0" w:color="auto"/>
        <w:right w:val="none" w:sz="0" w:space="0" w:color="auto"/>
      </w:divBdr>
    </w:div>
    <w:div w:id="143547589">
      <w:bodyDiv w:val="1"/>
      <w:marLeft w:val="0"/>
      <w:marRight w:val="0"/>
      <w:marTop w:val="0"/>
      <w:marBottom w:val="0"/>
      <w:divBdr>
        <w:top w:val="none" w:sz="0" w:space="0" w:color="auto"/>
        <w:left w:val="none" w:sz="0" w:space="0" w:color="auto"/>
        <w:bottom w:val="none" w:sz="0" w:space="0" w:color="auto"/>
        <w:right w:val="none" w:sz="0" w:space="0" w:color="auto"/>
      </w:divBdr>
    </w:div>
    <w:div w:id="144396080">
      <w:bodyDiv w:val="1"/>
      <w:marLeft w:val="0"/>
      <w:marRight w:val="0"/>
      <w:marTop w:val="0"/>
      <w:marBottom w:val="0"/>
      <w:divBdr>
        <w:top w:val="none" w:sz="0" w:space="0" w:color="auto"/>
        <w:left w:val="none" w:sz="0" w:space="0" w:color="auto"/>
        <w:bottom w:val="none" w:sz="0" w:space="0" w:color="auto"/>
        <w:right w:val="none" w:sz="0" w:space="0" w:color="auto"/>
      </w:divBdr>
    </w:div>
    <w:div w:id="144587041">
      <w:bodyDiv w:val="1"/>
      <w:marLeft w:val="0"/>
      <w:marRight w:val="0"/>
      <w:marTop w:val="0"/>
      <w:marBottom w:val="0"/>
      <w:divBdr>
        <w:top w:val="none" w:sz="0" w:space="0" w:color="auto"/>
        <w:left w:val="none" w:sz="0" w:space="0" w:color="auto"/>
        <w:bottom w:val="none" w:sz="0" w:space="0" w:color="auto"/>
        <w:right w:val="none" w:sz="0" w:space="0" w:color="auto"/>
      </w:divBdr>
    </w:div>
    <w:div w:id="145754583">
      <w:bodyDiv w:val="1"/>
      <w:marLeft w:val="0"/>
      <w:marRight w:val="0"/>
      <w:marTop w:val="0"/>
      <w:marBottom w:val="0"/>
      <w:divBdr>
        <w:top w:val="none" w:sz="0" w:space="0" w:color="auto"/>
        <w:left w:val="none" w:sz="0" w:space="0" w:color="auto"/>
        <w:bottom w:val="none" w:sz="0" w:space="0" w:color="auto"/>
        <w:right w:val="none" w:sz="0" w:space="0" w:color="auto"/>
      </w:divBdr>
    </w:div>
    <w:div w:id="146867955">
      <w:bodyDiv w:val="1"/>
      <w:marLeft w:val="0"/>
      <w:marRight w:val="0"/>
      <w:marTop w:val="0"/>
      <w:marBottom w:val="0"/>
      <w:divBdr>
        <w:top w:val="none" w:sz="0" w:space="0" w:color="auto"/>
        <w:left w:val="none" w:sz="0" w:space="0" w:color="auto"/>
        <w:bottom w:val="none" w:sz="0" w:space="0" w:color="auto"/>
        <w:right w:val="none" w:sz="0" w:space="0" w:color="auto"/>
      </w:divBdr>
    </w:div>
    <w:div w:id="147981544">
      <w:bodyDiv w:val="1"/>
      <w:marLeft w:val="0"/>
      <w:marRight w:val="0"/>
      <w:marTop w:val="0"/>
      <w:marBottom w:val="0"/>
      <w:divBdr>
        <w:top w:val="none" w:sz="0" w:space="0" w:color="auto"/>
        <w:left w:val="none" w:sz="0" w:space="0" w:color="auto"/>
        <w:bottom w:val="none" w:sz="0" w:space="0" w:color="auto"/>
        <w:right w:val="none" w:sz="0" w:space="0" w:color="auto"/>
      </w:divBdr>
    </w:div>
    <w:div w:id="148056750">
      <w:bodyDiv w:val="1"/>
      <w:marLeft w:val="0"/>
      <w:marRight w:val="0"/>
      <w:marTop w:val="0"/>
      <w:marBottom w:val="0"/>
      <w:divBdr>
        <w:top w:val="none" w:sz="0" w:space="0" w:color="auto"/>
        <w:left w:val="none" w:sz="0" w:space="0" w:color="auto"/>
        <w:bottom w:val="none" w:sz="0" w:space="0" w:color="auto"/>
        <w:right w:val="none" w:sz="0" w:space="0" w:color="auto"/>
      </w:divBdr>
    </w:div>
    <w:div w:id="152263632">
      <w:bodyDiv w:val="1"/>
      <w:marLeft w:val="0"/>
      <w:marRight w:val="0"/>
      <w:marTop w:val="0"/>
      <w:marBottom w:val="0"/>
      <w:divBdr>
        <w:top w:val="none" w:sz="0" w:space="0" w:color="auto"/>
        <w:left w:val="none" w:sz="0" w:space="0" w:color="auto"/>
        <w:bottom w:val="none" w:sz="0" w:space="0" w:color="auto"/>
        <w:right w:val="none" w:sz="0" w:space="0" w:color="auto"/>
      </w:divBdr>
    </w:div>
    <w:div w:id="154690137">
      <w:bodyDiv w:val="1"/>
      <w:marLeft w:val="0"/>
      <w:marRight w:val="0"/>
      <w:marTop w:val="0"/>
      <w:marBottom w:val="0"/>
      <w:divBdr>
        <w:top w:val="none" w:sz="0" w:space="0" w:color="auto"/>
        <w:left w:val="none" w:sz="0" w:space="0" w:color="auto"/>
        <w:bottom w:val="none" w:sz="0" w:space="0" w:color="auto"/>
        <w:right w:val="none" w:sz="0" w:space="0" w:color="auto"/>
      </w:divBdr>
    </w:div>
    <w:div w:id="156461011">
      <w:bodyDiv w:val="1"/>
      <w:marLeft w:val="0"/>
      <w:marRight w:val="0"/>
      <w:marTop w:val="0"/>
      <w:marBottom w:val="0"/>
      <w:divBdr>
        <w:top w:val="none" w:sz="0" w:space="0" w:color="auto"/>
        <w:left w:val="none" w:sz="0" w:space="0" w:color="auto"/>
        <w:bottom w:val="none" w:sz="0" w:space="0" w:color="auto"/>
        <w:right w:val="none" w:sz="0" w:space="0" w:color="auto"/>
      </w:divBdr>
    </w:div>
    <w:div w:id="157229749">
      <w:bodyDiv w:val="1"/>
      <w:marLeft w:val="0"/>
      <w:marRight w:val="0"/>
      <w:marTop w:val="0"/>
      <w:marBottom w:val="0"/>
      <w:divBdr>
        <w:top w:val="none" w:sz="0" w:space="0" w:color="auto"/>
        <w:left w:val="none" w:sz="0" w:space="0" w:color="auto"/>
        <w:bottom w:val="none" w:sz="0" w:space="0" w:color="auto"/>
        <w:right w:val="none" w:sz="0" w:space="0" w:color="auto"/>
      </w:divBdr>
    </w:div>
    <w:div w:id="158277723">
      <w:bodyDiv w:val="1"/>
      <w:marLeft w:val="0"/>
      <w:marRight w:val="0"/>
      <w:marTop w:val="0"/>
      <w:marBottom w:val="0"/>
      <w:divBdr>
        <w:top w:val="none" w:sz="0" w:space="0" w:color="auto"/>
        <w:left w:val="none" w:sz="0" w:space="0" w:color="auto"/>
        <w:bottom w:val="none" w:sz="0" w:space="0" w:color="auto"/>
        <w:right w:val="none" w:sz="0" w:space="0" w:color="auto"/>
      </w:divBdr>
    </w:div>
    <w:div w:id="158883838">
      <w:bodyDiv w:val="1"/>
      <w:marLeft w:val="0"/>
      <w:marRight w:val="0"/>
      <w:marTop w:val="0"/>
      <w:marBottom w:val="0"/>
      <w:divBdr>
        <w:top w:val="none" w:sz="0" w:space="0" w:color="auto"/>
        <w:left w:val="none" w:sz="0" w:space="0" w:color="auto"/>
        <w:bottom w:val="none" w:sz="0" w:space="0" w:color="auto"/>
        <w:right w:val="none" w:sz="0" w:space="0" w:color="auto"/>
      </w:divBdr>
    </w:div>
    <w:div w:id="159203910">
      <w:bodyDiv w:val="1"/>
      <w:marLeft w:val="0"/>
      <w:marRight w:val="0"/>
      <w:marTop w:val="0"/>
      <w:marBottom w:val="0"/>
      <w:divBdr>
        <w:top w:val="none" w:sz="0" w:space="0" w:color="auto"/>
        <w:left w:val="none" w:sz="0" w:space="0" w:color="auto"/>
        <w:bottom w:val="none" w:sz="0" w:space="0" w:color="auto"/>
        <w:right w:val="none" w:sz="0" w:space="0" w:color="auto"/>
      </w:divBdr>
    </w:div>
    <w:div w:id="159546833">
      <w:bodyDiv w:val="1"/>
      <w:marLeft w:val="0"/>
      <w:marRight w:val="0"/>
      <w:marTop w:val="0"/>
      <w:marBottom w:val="0"/>
      <w:divBdr>
        <w:top w:val="none" w:sz="0" w:space="0" w:color="auto"/>
        <w:left w:val="none" w:sz="0" w:space="0" w:color="auto"/>
        <w:bottom w:val="none" w:sz="0" w:space="0" w:color="auto"/>
        <w:right w:val="none" w:sz="0" w:space="0" w:color="auto"/>
      </w:divBdr>
    </w:div>
    <w:div w:id="163013790">
      <w:bodyDiv w:val="1"/>
      <w:marLeft w:val="0"/>
      <w:marRight w:val="0"/>
      <w:marTop w:val="0"/>
      <w:marBottom w:val="0"/>
      <w:divBdr>
        <w:top w:val="none" w:sz="0" w:space="0" w:color="auto"/>
        <w:left w:val="none" w:sz="0" w:space="0" w:color="auto"/>
        <w:bottom w:val="none" w:sz="0" w:space="0" w:color="auto"/>
        <w:right w:val="none" w:sz="0" w:space="0" w:color="auto"/>
      </w:divBdr>
    </w:div>
    <w:div w:id="164367166">
      <w:bodyDiv w:val="1"/>
      <w:marLeft w:val="0"/>
      <w:marRight w:val="0"/>
      <w:marTop w:val="0"/>
      <w:marBottom w:val="0"/>
      <w:divBdr>
        <w:top w:val="none" w:sz="0" w:space="0" w:color="auto"/>
        <w:left w:val="none" w:sz="0" w:space="0" w:color="auto"/>
        <w:bottom w:val="none" w:sz="0" w:space="0" w:color="auto"/>
        <w:right w:val="none" w:sz="0" w:space="0" w:color="auto"/>
      </w:divBdr>
    </w:div>
    <w:div w:id="165484371">
      <w:bodyDiv w:val="1"/>
      <w:marLeft w:val="0"/>
      <w:marRight w:val="0"/>
      <w:marTop w:val="0"/>
      <w:marBottom w:val="0"/>
      <w:divBdr>
        <w:top w:val="none" w:sz="0" w:space="0" w:color="auto"/>
        <w:left w:val="none" w:sz="0" w:space="0" w:color="auto"/>
        <w:bottom w:val="none" w:sz="0" w:space="0" w:color="auto"/>
        <w:right w:val="none" w:sz="0" w:space="0" w:color="auto"/>
      </w:divBdr>
    </w:div>
    <w:div w:id="166092208">
      <w:bodyDiv w:val="1"/>
      <w:marLeft w:val="0"/>
      <w:marRight w:val="0"/>
      <w:marTop w:val="0"/>
      <w:marBottom w:val="0"/>
      <w:divBdr>
        <w:top w:val="none" w:sz="0" w:space="0" w:color="auto"/>
        <w:left w:val="none" w:sz="0" w:space="0" w:color="auto"/>
        <w:bottom w:val="none" w:sz="0" w:space="0" w:color="auto"/>
        <w:right w:val="none" w:sz="0" w:space="0" w:color="auto"/>
      </w:divBdr>
    </w:div>
    <w:div w:id="166287935">
      <w:bodyDiv w:val="1"/>
      <w:marLeft w:val="0"/>
      <w:marRight w:val="0"/>
      <w:marTop w:val="0"/>
      <w:marBottom w:val="0"/>
      <w:divBdr>
        <w:top w:val="none" w:sz="0" w:space="0" w:color="auto"/>
        <w:left w:val="none" w:sz="0" w:space="0" w:color="auto"/>
        <w:bottom w:val="none" w:sz="0" w:space="0" w:color="auto"/>
        <w:right w:val="none" w:sz="0" w:space="0" w:color="auto"/>
      </w:divBdr>
    </w:div>
    <w:div w:id="168253845">
      <w:bodyDiv w:val="1"/>
      <w:marLeft w:val="0"/>
      <w:marRight w:val="0"/>
      <w:marTop w:val="0"/>
      <w:marBottom w:val="0"/>
      <w:divBdr>
        <w:top w:val="none" w:sz="0" w:space="0" w:color="auto"/>
        <w:left w:val="none" w:sz="0" w:space="0" w:color="auto"/>
        <w:bottom w:val="none" w:sz="0" w:space="0" w:color="auto"/>
        <w:right w:val="none" w:sz="0" w:space="0" w:color="auto"/>
      </w:divBdr>
    </w:div>
    <w:div w:id="169412011">
      <w:bodyDiv w:val="1"/>
      <w:marLeft w:val="0"/>
      <w:marRight w:val="0"/>
      <w:marTop w:val="0"/>
      <w:marBottom w:val="0"/>
      <w:divBdr>
        <w:top w:val="none" w:sz="0" w:space="0" w:color="auto"/>
        <w:left w:val="none" w:sz="0" w:space="0" w:color="auto"/>
        <w:bottom w:val="none" w:sz="0" w:space="0" w:color="auto"/>
        <w:right w:val="none" w:sz="0" w:space="0" w:color="auto"/>
      </w:divBdr>
    </w:div>
    <w:div w:id="169881646">
      <w:bodyDiv w:val="1"/>
      <w:marLeft w:val="0"/>
      <w:marRight w:val="0"/>
      <w:marTop w:val="0"/>
      <w:marBottom w:val="0"/>
      <w:divBdr>
        <w:top w:val="none" w:sz="0" w:space="0" w:color="auto"/>
        <w:left w:val="none" w:sz="0" w:space="0" w:color="auto"/>
        <w:bottom w:val="none" w:sz="0" w:space="0" w:color="auto"/>
        <w:right w:val="none" w:sz="0" w:space="0" w:color="auto"/>
      </w:divBdr>
    </w:div>
    <w:div w:id="178280265">
      <w:bodyDiv w:val="1"/>
      <w:marLeft w:val="0"/>
      <w:marRight w:val="0"/>
      <w:marTop w:val="0"/>
      <w:marBottom w:val="0"/>
      <w:divBdr>
        <w:top w:val="none" w:sz="0" w:space="0" w:color="auto"/>
        <w:left w:val="none" w:sz="0" w:space="0" w:color="auto"/>
        <w:bottom w:val="none" w:sz="0" w:space="0" w:color="auto"/>
        <w:right w:val="none" w:sz="0" w:space="0" w:color="auto"/>
      </w:divBdr>
    </w:div>
    <w:div w:id="179702762">
      <w:bodyDiv w:val="1"/>
      <w:marLeft w:val="0"/>
      <w:marRight w:val="0"/>
      <w:marTop w:val="0"/>
      <w:marBottom w:val="0"/>
      <w:divBdr>
        <w:top w:val="none" w:sz="0" w:space="0" w:color="auto"/>
        <w:left w:val="none" w:sz="0" w:space="0" w:color="auto"/>
        <w:bottom w:val="none" w:sz="0" w:space="0" w:color="auto"/>
        <w:right w:val="none" w:sz="0" w:space="0" w:color="auto"/>
      </w:divBdr>
    </w:div>
    <w:div w:id="180046461">
      <w:bodyDiv w:val="1"/>
      <w:marLeft w:val="0"/>
      <w:marRight w:val="0"/>
      <w:marTop w:val="0"/>
      <w:marBottom w:val="0"/>
      <w:divBdr>
        <w:top w:val="none" w:sz="0" w:space="0" w:color="auto"/>
        <w:left w:val="none" w:sz="0" w:space="0" w:color="auto"/>
        <w:bottom w:val="none" w:sz="0" w:space="0" w:color="auto"/>
        <w:right w:val="none" w:sz="0" w:space="0" w:color="auto"/>
      </w:divBdr>
    </w:div>
    <w:div w:id="180125601">
      <w:bodyDiv w:val="1"/>
      <w:marLeft w:val="0"/>
      <w:marRight w:val="0"/>
      <w:marTop w:val="0"/>
      <w:marBottom w:val="0"/>
      <w:divBdr>
        <w:top w:val="none" w:sz="0" w:space="0" w:color="auto"/>
        <w:left w:val="none" w:sz="0" w:space="0" w:color="auto"/>
        <w:bottom w:val="none" w:sz="0" w:space="0" w:color="auto"/>
        <w:right w:val="none" w:sz="0" w:space="0" w:color="auto"/>
      </w:divBdr>
    </w:div>
    <w:div w:id="181358838">
      <w:bodyDiv w:val="1"/>
      <w:marLeft w:val="0"/>
      <w:marRight w:val="0"/>
      <w:marTop w:val="0"/>
      <w:marBottom w:val="0"/>
      <w:divBdr>
        <w:top w:val="none" w:sz="0" w:space="0" w:color="auto"/>
        <w:left w:val="none" w:sz="0" w:space="0" w:color="auto"/>
        <w:bottom w:val="none" w:sz="0" w:space="0" w:color="auto"/>
        <w:right w:val="none" w:sz="0" w:space="0" w:color="auto"/>
      </w:divBdr>
    </w:div>
    <w:div w:id="181406824">
      <w:bodyDiv w:val="1"/>
      <w:marLeft w:val="0"/>
      <w:marRight w:val="0"/>
      <w:marTop w:val="0"/>
      <w:marBottom w:val="0"/>
      <w:divBdr>
        <w:top w:val="none" w:sz="0" w:space="0" w:color="auto"/>
        <w:left w:val="none" w:sz="0" w:space="0" w:color="auto"/>
        <w:bottom w:val="none" w:sz="0" w:space="0" w:color="auto"/>
        <w:right w:val="none" w:sz="0" w:space="0" w:color="auto"/>
      </w:divBdr>
    </w:div>
    <w:div w:id="181667228">
      <w:bodyDiv w:val="1"/>
      <w:marLeft w:val="0"/>
      <w:marRight w:val="0"/>
      <w:marTop w:val="0"/>
      <w:marBottom w:val="0"/>
      <w:divBdr>
        <w:top w:val="none" w:sz="0" w:space="0" w:color="auto"/>
        <w:left w:val="none" w:sz="0" w:space="0" w:color="auto"/>
        <w:bottom w:val="none" w:sz="0" w:space="0" w:color="auto"/>
        <w:right w:val="none" w:sz="0" w:space="0" w:color="auto"/>
      </w:divBdr>
    </w:div>
    <w:div w:id="183635223">
      <w:bodyDiv w:val="1"/>
      <w:marLeft w:val="0"/>
      <w:marRight w:val="0"/>
      <w:marTop w:val="0"/>
      <w:marBottom w:val="0"/>
      <w:divBdr>
        <w:top w:val="none" w:sz="0" w:space="0" w:color="auto"/>
        <w:left w:val="none" w:sz="0" w:space="0" w:color="auto"/>
        <w:bottom w:val="none" w:sz="0" w:space="0" w:color="auto"/>
        <w:right w:val="none" w:sz="0" w:space="0" w:color="auto"/>
      </w:divBdr>
    </w:div>
    <w:div w:id="185564678">
      <w:bodyDiv w:val="1"/>
      <w:marLeft w:val="0"/>
      <w:marRight w:val="0"/>
      <w:marTop w:val="0"/>
      <w:marBottom w:val="0"/>
      <w:divBdr>
        <w:top w:val="none" w:sz="0" w:space="0" w:color="auto"/>
        <w:left w:val="none" w:sz="0" w:space="0" w:color="auto"/>
        <w:bottom w:val="none" w:sz="0" w:space="0" w:color="auto"/>
        <w:right w:val="none" w:sz="0" w:space="0" w:color="auto"/>
      </w:divBdr>
    </w:div>
    <w:div w:id="187452106">
      <w:bodyDiv w:val="1"/>
      <w:marLeft w:val="0"/>
      <w:marRight w:val="0"/>
      <w:marTop w:val="0"/>
      <w:marBottom w:val="0"/>
      <w:divBdr>
        <w:top w:val="none" w:sz="0" w:space="0" w:color="auto"/>
        <w:left w:val="none" w:sz="0" w:space="0" w:color="auto"/>
        <w:bottom w:val="none" w:sz="0" w:space="0" w:color="auto"/>
        <w:right w:val="none" w:sz="0" w:space="0" w:color="auto"/>
      </w:divBdr>
    </w:div>
    <w:div w:id="187791440">
      <w:bodyDiv w:val="1"/>
      <w:marLeft w:val="0"/>
      <w:marRight w:val="0"/>
      <w:marTop w:val="0"/>
      <w:marBottom w:val="0"/>
      <w:divBdr>
        <w:top w:val="none" w:sz="0" w:space="0" w:color="auto"/>
        <w:left w:val="none" w:sz="0" w:space="0" w:color="auto"/>
        <w:bottom w:val="none" w:sz="0" w:space="0" w:color="auto"/>
        <w:right w:val="none" w:sz="0" w:space="0" w:color="auto"/>
      </w:divBdr>
    </w:div>
    <w:div w:id="189683100">
      <w:bodyDiv w:val="1"/>
      <w:marLeft w:val="0"/>
      <w:marRight w:val="0"/>
      <w:marTop w:val="0"/>
      <w:marBottom w:val="0"/>
      <w:divBdr>
        <w:top w:val="none" w:sz="0" w:space="0" w:color="auto"/>
        <w:left w:val="none" w:sz="0" w:space="0" w:color="auto"/>
        <w:bottom w:val="none" w:sz="0" w:space="0" w:color="auto"/>
        <w:right w:val="none" w:sz="0" w:space="0" w:color="auto"/>
      </w:divBdr>
    </w:div>
    <w:div w:id="194315370">
      <w:bodyDiv w:val="1"/>
      <w:marLeft w:val="0"/>
      <w:marRight w:val="0"/>
      <w:marTop w:val="0"/>
      <w:marBottom w:val="0"/>
      <w:divBdr>
        <w:top w:val="none" w:sz="0" w:space="0" w:color="auto"/>
        <w:left w:val="none" w:sz="0" w:space="0" w:color="auto"/>
        <w:bottom w:val="none" w:sz="0" w:space="0" w:color="auto"/>
        <w:right w:val="none" w:sz="0" w:space="0" w:color="auto"/>
      </w:divBdr>
    </w:div>
    <w:div w:id="201328565">
      <w:bodyDiv w:val="1"/>
      <w:marLeft w:val="0"/>
      <w:marRight w:val="0"/>
      <w:marTop w:val="0"/>
      <w:marBottom w:val="0"/>
      <w:divBdr>
        <w:top w:val="none" w:sz="0" w:space="0" w:color="auto"/>
        <w:left w:val="none" w:sz="0" w:space="0" w:color="auto"/>
        <w:bottom w:val="none" w:sz="0" w:space="0" w:color="auto"/>
        <w:right w:val="none" w:sz="0" w:space="0" w:color="auto"/>
      </w:divBdr>
    </w:div>
    <w:div w:id="202645520">
      <w:bodyDiv w:val="1"/>
      <w:marLeft w:val="0"/>
      <w:marRight w:val="0"/>
      <w:marTop w:val="0"/>
      <w:marBottom w:val="0"/>
      <w:divBdr>
        <w:top w:val="none" w:sz="0" w:space="0" w:color="auto"/>
        <w:left w:val="none" w:sz="0" w:space="0" w:color="auto"/>
        <w:bottom w:val="none" w:sz="0" w:space="0" w:color="auto"/>
        <w:right w:val="none" w:sz="0" w:space="0" w:color="auto"/>
      </w:divBdr>
    </w:div>
    <w:div w:id="208346866">
      <w:bodyDiv w:val="1"/>
      <w:marLeft w:val="0"/>
      <w:marRight w:val="0"/>
      <w:marTop w:val="0"/>
      <w:marBottom w:val="0"/>
      <w:divBdr>
        <w:top w:val="none" w:sz="0" w:space="0" w:color="auto"/>
        <w:left w:val="none" w:sz="0" w:space="0" w:color="auto"/>
        <w:bottom w:val="none" w:sz="0" w:space="0" w:color="auto"/>
        <w:right w:val="none" w:sz="0" w:space="0" w:color="auto"/>
      </w:divBdr>
    </w:div>
    <w:div w:id="208735794">
      <w:bodyDiv w:val="1"/>
      <w:marLeft w:val="0"/>
      <w:marRight w:val="0"/>
      <w:marTop w:val="0"/>
      <w:marBottom w:val="0"/>
      <w:divBdr>
        <w:top w:val="none" w:sz="0" w:space="0" w:color="auto"/>
        <w:left w:val="none" w:sz="0" w:space="0" w:color="auto"/>
        <w:bottom w:val="none" w:sz="0" w:space="0" w:color="auto"/>
        <w:right w:val="none" w:sz="0" w:space="0" w:color="auto"/>
      </w:divBdr>
    </w:div>
    <w:div w:id="209271358">
      <w:bodyDiv w:val="1"/>
      <w:marLeft w:val="0"/>
      <w:marRight w:val="0"/>
      <w:marTop w:val="0"/>
      <w:marBottom w:val="0"/>
      <w:divBdr>
        <w:top w:val="none" w:sz="0" w:space="0" w:color="auto"/>
        <w:left w:val="none" w:sz="0" w:space="0" w:color="auto"/>
        <w:bottom w:val="none" w:sz="0" w:space="0" w:color="auto"/>
        <w:right w:val="none" w:sz="0" w:space="0" w:color="auto"/>
      </w:divBdr>
    </w:div>
    <w:div w:id="209535249">
      <w:bodyDiv w:val="1"/>
      <w:marLeft w:val="0"/>
      <w:marRight w:val="0"/>
      <w:marTop w:val="0"/>
      <w:marBottom w:val="0"/>
      <w:divBdr>
        <w:top w:val="none" w:sz="0" w:space="0" w:color="auto"/>
        <w:left w:val="none" w:sz="0" w:space="0" w:color="auto"/>
        <w:bottom w:val="none" w:sz="0" w:space="0" w:color="auto"/>
        <w:right w:val="none" w:sz="0" w:space="0" w:color="auto"/>
      </w:divBdr>
    </w:div>
    <w:div w:id="213733763">
      <w:bodyDiv w:val="1"/>
      <w:marLeft w:val="0"/>
      <w:marRight w:val="0"/>
      <w:marTop w:val="0"/>
      <w:marBottom w:val="0"/>
      <w:divBdr>
        <w:top w:val="none" w:sz="0" w:space="0" w:color="auto"/>
        <w:left w:val="none" w:sz="0" w:space="0" w:color="auto"/>
        <w:bottom w:val="none" w:sz="0" w:space="0" w:color="auto"/>
        <w:right w:val="none" w:sz="0" w:space="0" w:color="auto"/>
      </w:divBdr>
    </w:div>
    <w:div w:id="217673732">
      <w:bodyDiv w:val="1"/>
      <w:marLeft w:val="0"/>
      <w:marRight w:val="0"/>
      <w:marTop w:val="0"/>
      <w:marBottom w:val="0"/>
      <w:divBdr>
        <w:top w:val="none" w:sz="0" w:space="0" w:color="auto"/>
        <w:left w:val="none" w:sz="0" w:space="0" w:color="auto"/>
        <w:bottom w:val="none" w:sz="0" w:space="0" w:color="auto"/>
        <w:right w:val="none" w:sz="0" w:space="0" w:color="auto"/>
      </w:divBdr>
    </w:div>
    <w:div w:id="218634653">
      <w:bodyDiv w:val="1"/>
      <w:marLeft w:val="0"/>
      <w:marRight w:val="0"/>
      <w:marTop w:val="0"/>
      <w:marBottom w:val="0"/>
      <w:divBdr>
        <w:top w:val="none" w:sz="0" w:space="0" w:color="auto"/>
        <w:left w:val="none" w:sz="0" w:space="0" w:color="auto"/>
        <w:bottom w:val="none" w:sz="0" w:space="0" w:color="auto"/>
        <w:right w:val="none" w:sz="0" w:space="0" w:color="auto"/>
      </w:divBdr>
    </w:div>
    <w:div w:id="218636583">
      <w:bodyDiv w:val="1"/>
      <w:marLeft w:val="0"/>
      <w:marRight w:val="0"/>
      <w:marTop w:val="0"/>
      <w:marBottom w:val="0"/>
      <w:divBdr>
        <w:top w:val="none" w:sz="0" w:space="0" w:color="auto"/>
        <w:left w:val="none" w:sz="0" w:space="0" w:color="auto"/>
        <w:bottom w:val="none" w:sz="0" w:space="0" w:color="auto"/>
        <w:right w:val="none" w:sz="0" w:space="0" w:color="auto"/>
      </w:divBdr>
    </w:div>
    <w:div w:id="219094879">
      <w:bodyDiv w:val="1"/>
      <w:marLeft w:val="0"/>
      <w:marRight w:val="0"/>
      <w:marTop w:val="0"/>
      <w:marBottom w:val="0"/>
      <w:divBdr>
        <w:top w:val="none" w:sz="0" w:space="0" w:color="auto"/>
        <w:left w:val="none" w:sz="0" w:space="0" w:color="auto"/>
        <w:bottom w:val="none" w:sz="0" w:space="0" w:color="auto"/>
        <w:right w:val="none" w:sz="0" w:space="0" w:color="auto"/>
      </w:divBdr>
    </w:div>
    <w:div w:id="220486133">
      <w:bodyDiv w:val="1"/>
      <w:marLeft w:val="0"/>
      <w:marRight w:val="0"/>
      <w:marTop w:val="0"/>
      <w:marBottom w:val="0"/>
      <w:divBdr>
        <w:top w:val="none" w:sz="0" w:space="0" w:color="auto"/>
        <w:left w:val="none" w:sz="0" w:space="0" w:color="auto"/>
        <w:bottom w:val="none" w:sz="0" w:space="0" w:color="auto"/>
        <w:right w:val="none" w:sz="0" w:space="0" w:color="auto"/>
      </w:divBdr>
    </w:div>
    <w:div w:id="220560969">
      <w:bodyDiv w:val="1"/>
      <w:marLeft w:val="0"/>
      <w:marRight w:val="0"/>
      <w:marTop w:val="0"/>
      <w:marBottom w:val="0"/>
      <w:divBdr>
        <w:top w:val="none" w:sz="0" w:space="0" w:color="auto"/>
        <w:left w:val="none" w:sz="0" w:space="0" w:color="auto"/>
        <w:bottom w:val="none" w:sz="0" w:space="0" w:color="auto"/>
        <w:right w:val="none" w:sz="0" w:space="0" w:color="auto"/>
      </w:divBdr>
    </w:div>
    <w:div w:id="221795790">
      <w:bodyDiv w:val="1"/>
      <w:marLeft w:val="0"/>
      <w:marRight w:val="0"/>
      <w:marTop w:val="0"/>
      <w:marBottom w:val="0"/>
      <w:divBdr>
        <w:top w:val="none" w:sz="0" w:space="0" w:color="auto"/>
        <w:left w:val="none" w:sz="0" w:space="0" w:color="auto"/>
        <w:bottom w:val="none" w:sz="0" w:space="0" w:color="auto"/>
        <w:right w:val="none" w:sz="0" w:space="0" w:color="auto"/>
      </w:divBdr>
    </w:div>
    <w:div w:id="221910395">
      <w:bodyDiv w:val="1"/>
      <w:marLeft w:val="0"/>
      <w:marRight w:val="0"/>
      <w:marTop w:val="0"/>
      <w:marBottom w:val="0"/>
      <w:divBdr>
        <w:top w:val="none" w:sz="0" w:space="0" w:color="auto"/>
        <w:left w:val="none" w:sz="0" w:space="0" w:color="auto"/>
        <w:bottom w:val="none" w:sz="0" w:space="0" w:color="auto"/>
        <w:right w:val="none" w:sz="0" w:space="0" w:color="auto"/>
      </w:divBdr>
    </w:div>
    <w:div w:id="222106430">
      <w:bodyDiv w:val="1"/>
      <w:marLeft w:val="0"/>
      <w:marRight w:val="0"/>
      <w:marTop w:val="0"/>
      <w:marBottom w:val="0"/>
      <w:divBdr>
        <w:top w:val="none" w:sz="0" w:space="0" w:color="auto"/>
        <w:left w:val="none" w:sz="0" w:space="0" w:color="auto"/>
        <w:bottom w:val="none" w:sz="0" w:space="0" w:color="auto"/>
        <w:right w:val="none" w:sz="0" w:space="0" w:color="auto"/>
      </w:divBdr>
    </w:div>
    <w:div w:id="226720383">
      <w:bodyDiv w:val="1"/>
      <w:marLeft w:val="0"/>
      <w:marRight w:val="0"/>
      <w:marTop w:val="0"/>
      <w:marBottom w:val="0"/>
      <w:divBdr>
        <w:top w:val="none" w:sz="0" w:space="0" w:color="auto"/>
        <w:left w:val="none" w:sz="0" w:space="0" w:color="auto"/>
        <w:bottom w:val="none" w:sz="0" w:space="0" w:color="auto"/>
        <w:right w:val="none" w:sz="0" w:space="0" w:color="auto"/>
      </w:divBdr>
    </w:div>
    <w:div w:id="229534723">
      <w:bodyDiv w:val="1"/>
      <w:marLeft w:val="0"/>
      <w:marRight w:val="0"/>
      <w:marTop w:val="0"/>
      <w:marBottom w:val="0"/>
      <w:divBdr>
        <w:top w:val="none" w:sz="0" w:space="0" w:color="auto"/>
        <w:left w:val="none" w:sz="0" w:space="0" w:color="auto"/>
        <w:bottom w:val="none" w:sz="0" w:space="0" w:color="auto"/>
        <w:right w:val="none" w:sz="0" w:space="0" w:color="auto"/>
      </w:divBdr>
    </w:div>
    <w:div w:id="232855503">
      <w:bodyDiv w:val="1"/>
      <w:marLeft w:val="0"/>
      <w:marRight w:val="0"/>
      <w:marTop w:val="0"/>
      <w:marBottom w:val="0"/>
      <w:divBdr>
        <w:top w:val="none" w:sz="0" w:space="0" w:color="auto"/>
        <w:left w:val="none" w:sz="0" w:space="0" w:color="auto"/>
        <w:bottom w:val="none" w:sz="0" w:space="0" w:color="auto"/>
        <w:right w:val="none" w:sz="0" w:space="0" w:color="auto"/>
      </w:divBdr>
    </w:div>
    <w:div w:id="233855099">
      <w:bodyDiv w:val="1"/>
      <w:marLeft w:val="0"/>
      <w:marRight w:val="0"/>
      <w:marTop w:val="0"/>
      <w:marBottom w:val="0"/>
      <w:divBdr>
        <w:top w:val="none" w:sz="0" w:space="0" w:color="auto"/>
        <w:left w:val="none" w:sz="0" w:space="0" w:color="auto"/>
        <w:bottom w:val="none" w:sz="0" w:space="0" w:color="auto"/>
        <w:right w:val="none" w:sz="0" w:space="0" w:color="auto"/>
      </w:divBdr>
    </w:div>
    <w:div w:id="236405407">
      <w:bodyDiv w:val="1"/>
      <w:marLeft w:val="0"/>
      <w:marRight w:val="0"/>
      <w:marTop w:val="0"/>
      <w:marBottom w:val="0"/>
      <w:divBdr>
        <w:top w:val="none" w:sz="0" w:space="0" w:color="auto"/>
        <w:left w:val="none" w:sz="0" w:space="0" w:color="auto"/>
        <w:bottom w:val="none" w:sz="0" w:space="0" w:color="auto"/>
        <w:right w:val="none" w:sz="0" w:space="0" w:color="auto"/>
      </w:divBdr>
    </w:div>
    <w:div w:id="236676253">
      <w:bodyDiv w:val="1"/>
      <w:marLeft w:val="0"/>
      <w:marRight w:val="0"/>
      <w:marTop w:val="0"/>
      <w:marBottom w:val="0"/>
      <w:divBdr>
        <w:top w:val="none" w:sz="0" w:space="0" w:color="auto"/>
        <w:left w:val="none" w:sz="0" w:space="0" w:color="auto"/>
        <w:bottom w:val="none" w:sz="0" w:space="0" w:color="auto"/>
        <w:right w:val="none" w:sz="0" w:space="0" w:color="auto"/>
      </w:divBdr>
    </w:div>
    <w:div w:id="237449887">
      <w:bodyDiv w:val="1"/>
      <w:marLeft w:val="0"/>
      <w:marRight w:val="0"/>
      <w:marTop w:val="0"/>
      <w:marBottom w:val="0"/>
      <w:divBdr>
        <w:top w:val="none" w:sz="0" w:space="0" w:color="auto"/>
        <w:left w:val="none" w:sz="0" w:space="0" w:color="auto"/>
        <w:bottom w:val="none" w:sz="0" w:space="0" w:color="auto"/>
        <w:right w:val="none" w:sz="0" w:space="0" w:color="auto"/>
      </w:divBdr>
    </w:div>
    <w:div w:id="240677278">
      <w:bodyDiv w:val="1"/>
      <w:marLeft w:val="0"/>
      <w:marRight w:val="0"/>
      <w:marTop w:val="0"/>
      <w:marBottom w:val="0"/>
      <w:divBdr>
        <w:top w:val="none" w:sz="0" w:space="0" w:color="auto"/>
        <w:left w:val="none" w:sz="0" w:space="0" w:color="auto"/>
        <w:bottom w:val="none" w:sz="0" w:space="0" w:color="auto"/>
        <w:right w:val="none" w:sz="0" w:space="0" w:color="auto"/>
      </w:divBdr>
    </w:div>
    <w:div w:id="241834840">
      <w:bodyDiv w:val="1"/>
      <w:marLeft w:val="0"/>
      <w:marRight w:val="0"/>
      <w:marTop w:val="0"/>
      <w:marBottom w:val="0"/>
      <w:divBdr>
        <w:top w:val="none" w:sz="0" w:space="0" w:color="auto"/>
        <w:left w:val="none" w:sz="0" w:space="0" w:color="auto"/>
        <w:bottom w:val="none" w:sz="0" w:space="0" w:color="auto"/>
        <w:right w:val="none" w:sz="0" w:space="0" w:color="auto"/>
      </w:divBdr>
    </w:div>
    <w:div w:id="242106477">
      <w:bodyDiv w:val="1"/>
      <w:marLeft w:val="0"/>
      <w:marRight w:val="0"/>
      <w:marTop w:val="0"/>
      <w:marBottom w:val="0"/>
      <w:divBdr>
        <w:top w:val="none" w:sz="0" w:space="0" w:color="auto"/>
        <w:left w:val="none" w:sz="0" w:space="0" w:color="auto"/>
        <w:bottom w:val="none" w:sz="0" w:space="0" w:color="auto"/>
        <w:right w:val="none" w:sz="0" w:space="0" w:color="auto"/>
      </w:divBdr>
    </w:div>
    <w:div w:id="242685458">
      <w:bodyDiv w:val="1"/>
      <w:marLeft w:val="0"/>
      <w:marRight w:val="0"/>
      <w:marTop w:val="0"/>
      <w:marBottom w:val="0"/>
      <w:divBdr>
        <w:top w:val="none" w:sz="0" w:space="0" w:color="auto"/>
        <w:left w:val="none" w:sz="0" w:space="0" w:color="auto"/>
        <w:bottom w:val="none" w:sz="0" w:space="0" w:color="auto"/>
        <w:right w:val="none" w:sz="0" w:space="0" w:color="auto"/>
      </w:divBdr>
    </w:div>
    <w:div w:id="244922420">
      <w:bodyDiv w:val="1"/>
      <w:marLeft w:val="0"/>
      <w:marRight w:val="0"/>
      <w:marTop w:val="0"/>
      <w:marBottom w:val="0"/>
      <w:divBdr>
        <w:top w:val="none" w:sz="0" w:space="0" w:color="auto"/>
        <w:left w:val="none" w:sz="0" w:space="0" w:color="auto"/>
        <w:bottom w:val="none" w:sz="0" w:space="0" w:color="auto"/>
        <w:right w:val="none" w:sz="0" w:space="0" w:color="auto"/>
      </w:divBdr>
    </w:div>
    <w:div w:id="244998534">
      <w:bodyDiv w:val="1"/>
      <w:marLeft w:val="0"/>
      <w:marRight w:val="0"/>
      <w:marTop w:val="0"/>
      <w:marBottom w:val="0"/>
      <w:divBdr>
        <w:top w:val="none" w:sz="0" w:space="0" w:color="auto"/>
        <w:left w:val="none" w:sz="0" w:space="0" w:color="auto"/>
        <w:bottom w:val="none" w:sz="0" w:space="0" w:color="auto"/>
        <w:right w:val="none" w:sz="0" w:space="0" w:color="auto"/>
      </w:divBdr>
    </w:div>
    <w:div w:id="249122021">
      <w:bodyDiv w:val="1"/>
      <w:marLeft w:val="0"/>
      <w:marRight w:val="0"/>
      <w:marTop w:val="0"/>
      <w:marBottom w:val="0"/>
      <w:divBdr>
        <w:top w:val="none" w:sz="0" w:space="0" w:color="auto"/>
        <w:left w:val="none" w:sz="0" w:space="0" w:color="auto"/>
        <w:bottom w:val="none" w:sz="0" w:space="0" w:color="auto"/>
        <w:right w:val="none" w:sz="0" w:space="0" w:color="auto"/>
      </w:divBdr>
    </w:div>
    <w:div w:id="251789823">
      <w:bodyDiv w:val="1"/>
      <w:marLeft w:val="0"/>
      <w:marRight w:val="0"/>
      <w:marTop w:val="0"/>
      <w:marBottom w:val="0"/>
      <w:divBdr>
        <w:top w:val="none" w:sz="0" w:space="0" w:color="auto"/>
        <w:left w:val="none" w:sz="0" w:space="0" w:color="auto"/>
        <w:bottom w:val="none" w:sz="0" w:space="0" w:color="auto"/>
        <w:right w:val="none" w:sz="0" w:space="0" w:color="auto"/>
      </w:divBdr>
    </w:div>
    <w:div w:id="252130395">
      <w:bodyDiv w:val="1"/>
      <w:marLeft w:val="0"/>
      <w:marRight w:val="0"/>
      <w:marTop w:val="0"/>
      <w:marBottom w:val="0"/>
      <w:divBdr>
        <w:top w:val="none" w:sz="0" w:space="0" w:color="auto"/>
        <w:left w:val="none" w:sz="0" w:space="0" w:color="auto"/>
        <w:bottom w:val="none" w:sz="0" w:space="0" w:color="auto"/>
        <w:right w:val="none" w:sz="0" w:space="0" w:color="auto"/>
      </w:divBdr>
    </w:div>
    <w:div w:id="254093990">
      <w:bodyDiv w:val="1"/>
      <w:marLeft w:val="0"/>
      <w:marRight w:val="0"/>
      <w:marTop w:val="0"/>
      <w:marBottom w:val="0"/>
      <w:divBdr>
        <w:top w:val="none" w:sz="0" w:space="0" w:color="auto"/>
        <w:left w:val="none" w:sz="0" w:space="0" w:color="auto"/>
        <w:bottom w:val="none" w:sz="0" w:space="0" w:color="auto"/>
        <w:right w:val="none" w:sz="0" w:space="0" w:color="auto"/>
      </w:divBdr>
    </w:div>
    <w:div w:id="254561095">
      <w:bodyDiv w:val="1"/>
      <w:marLeft w:val="0"/>
      <w:marRight w:val="0"/>
      <w:marTop w:val="0"/>
      <w:marBottom w:val="0"/>
      <w:divBdr>
        <w:top w:val="none" w:sz="0" w:space="0" w:color="auto"/>
        <w:left w:val="none" w:sz="0" w:space="0" w:color="auto"/>
        <w:bottom w:val="none" w:sz="0" w:space="0" w:color="auto"/>
        <w:right w:val="none" w:sz="0" w:space="0" w:color="auto"/>
      </w:divBdr>
    </w:div>
    <w:div w:id="254873124">
      <w:bodyDiv w:val="1"/>
      <w:marLeft w:val="0"/>
      <w:marRight w:val="0"/>
      <w:marTop w:val="0"/>
      <w:marBottom w:val="0"/>
      <w:divBdr>
        <w:top w:val="none" w:sz="0" w:space="0" w:color="auto"/>
        <w:left w:val="none" w:sz="0" w:space="0" w:color="auto"/>
        <w:bottom w:val="none" w:sz="0" w:space="0" w:color="auto"/>
        <w:right w:val="none" w:sz="0" w:space="0" w:color="auto"/>
      </w:divBdr>
    </w:div>
    <w:div w:id="256449665">
      <w:bodyDiv w:val="1"/>
      <w:marLeft w:val="0"/>
      <w:marRight w:val="0"/>
      <w:marTop w:val="0"/>
      <w:marBottom w:val="0"/>
      <w:divBdr>
        <w:top w:val="none" w:sz="0" w:space="0" w:color="auto"/>
        <w:left w:val="none" w:sz="0" w:space="0" w:color="auto"/>
        <w:bottom w:val="none" w:sz="0" w:space="0" w:color="auto"/>
        <w:right w:val="none" w:sz="0" w:space="0" w:color="auto"/>
      </w:divBdr>
    </w:div>
    <w:div w:id="256641646">
      <w:bodyDiv w:val="1"/>
      <w:marLeft w:val="0"/>
      <w:marRight w:val="0"/>
      <w:marTop w:val="0"/>
      <w:marBottom w:val="0"/>
      <w:divBdr>
        <w:top w:val="none" w:sz="0" w:space="0" w:color="auto"/>
        <w:left w:val="none" w:sz="0" w:space="0" w:color="auto"/>
        <w:bottom w:val="none" w:sz="0" w:space="0" w:color="auto"/>
        <w:right w:val="none" w:sz="0" w:space="0" w:color="auto"/>
      </w:divBdr>
    </w:div>
    <w:div w:id="261840921">
      <w:bodyDiv w:val="1"/>
      <w:marLeft w:val="0"/>
      <w:marRight w:val="0"/>
      <w:marTop w:val="0"/>
      <w:marBottom w:val="0"/>
      <w:divBdr>
        <w:top w:val="none" w:sz="0" w:space="0" w:color="auto"/>
        <w:left w:val="none" w:sz="0" w:space="0" w:color="auto"/>
        <w:bottom w:val="none" w:sz="0" w:space="0" w:color="auto"/>
        <w:right w:val="none" w:sz="0" w:space="0" w:color="auto"/>
      </w:divBdr>
    </w:div>
    <w:div w:id="262618253">
      <w:bodyDiv w:val="1"/>
      <w:marLeft w:val="0"/>
      <w:marRight w:val="0"/>
      <w:marTop w:val="0"/>
      <w:marBottom w:val="0"/>
      <w:divBdr>
        <w:top w:val="none" w:sz="0" w:space="0" w:color="auto"/>
        <w:left w:val="none" w:sz="0" w:space="0" w:color="auto"/>
        <w:bottom w:val="none" w:sz="0" w:space="0" w:color="auto"/>
        <w:right w:val="none" w:sz="0" w:space="0" w:color="auto"/>
      </w:divBdr>
    </w:div>
    <w:div w:id="263268125">
      <w:bodyDiv w:val="1"/>
      <w:marLeft w:val="0"/>
      <w:marRight w:val="0"/>
      <w:marTop w:val="0"/>
      <w:marBottom w:val="0"/>
      <w:divBdr>
        <w:top w:val="none" w:sz="0" w:space="0" w:color="auto"/>
        <w:left w:val="none" w:sz="0" w:space="0" w:color="auto"/>
        <w:bottom w:val="none" w:sz="0" w:space="0" w:color="auto"/>
        <w:right w:val="none" w:sz="0" w:space="0" w:color="auto"/>
      </w:divBdr>
    </w:div>
    <w:div w:id="265188063">
      <w:bodyDiv w:val="1"/>
      <w:marLeft w:val="0"/>
      <w:marRight w:val="0"/>
      <w:marTop w:val="0"/>
      <w:marBottom w:val="0"/>
      <w:divBdr>
        <w:top w:val="none" w:sz="0" w:space="0" w:color="auto"/>
        <w:left w:val="none" w:sz="0" w:space="0" w:color="auto"/>
        <w:bottom w:val="none" w:sz="0" w:space="0" w:color="auto"/>
        <w:right w:val="none" w:sz="0" w:space="0" w:color="auto"/>
      </w:divBdr>
    </w:div>
    <w:div w:id="265238822">
      <w:bodyDiv w:val="1"/>
      <w:marLeft w:val="0"/>
      <w:marRight w:val="0"/>
      <w:marTop w:val="0"/>
      <w:marBottom w:val="0"/>
      <w:divBdr>
        <w:top w:val="none" w:sz="0" w:space="0" w:color="auto"/>
        <w:left w:val="none" w:sz="0" w:space="0" w:color="auto"/>
        <w:bottom w:val="none" w:sz="0" w:space="0" w:color="auto"/>
        <w:right w:val="none" w:sz="0" w:space="0" w:color="auto"/>
      </w:divBdr>
    </w:div>
    <w:div w:id="266817215">
      <w:bodyDiv w:val="1"/>
      <w:marLeft w:val="0"/>
      <w:marRight w:val="0"/>
      <w:marTop w:val="0"/>
      <w:marBottom w:val="0"/>
      <w:divBdr>
        <w:top w:val="none" w:sz="0" w:space="0" w:color="auto"/>
        <w:left w:val="none" w:sz="0" w:space="0" w:color="auto"/>
        <w:bottom w:val="none" w:sz="0" w:space="0" w:color="auto"/>
        <w:right w:val="none" w:sz="0" w:space="0" w:color="auto"/>
      </w:divBdr>
    </w:div>
    <w:div w:id="272589667">
      <w:bodyDiv w:val="1"/>
      <w:marLeft w:val="0"/>
      <w:marRight w:val="0"/>
      <w:marTop w:val="0"/>
      <w:marBottom w:val="0"/>
      <w:divBdr>
        <w:top w:val="none" w:sz="0" w:space="0" w:color="auto"/>
        <w:left w:val="none" w:sz="0" w:space="0" w:color="auto"/>
        <w:bottom w:val="none" w:sz="0" w:space="0" w:color="auto"/>
        <w:right w:val="none" w:sz="0" w:space="0" w:color="auto"/>
      </w:divBdr>
    </w:div>
    <w:div w:id="273830455">
      <w:bodyDiv w:val="1"/>
      <w:marLeft w:val="0"/>
      <w:marRight w:val="0"/>
      <w:marTop w:val="0"/>
      <w:marBottom w:val="0"/>
      <w:divBdr>
        <w:top w:val="none" w:sz="0" w:space="0" w:color="auto"/>
        <w:left w:val="none" w:sz="0" w:space="0" w:color="auto"/>
        <w:bottom w:val="none" w:sz="0" w:space="0" w:color="auto"/>
        <w:right w:val="none" w:sz="0" w:space="0" w:color="auto"/>
      </w:divBdr>
    </w:div>
    <w:div w:id="274286473">
      <w:bodyDiv w:val="1"/>
      <w:marLeft w:val="0"/>
      <w:marRight w:val="0"/>
      <w:marTop w:val="0"/>
      <w:marBottom w:val="0"/>
      <w:divBdr>
        <w:top w:val="none" w:sz="0" w:space="0" w:color="auto"/>
        <w:left w:val="none" w:sz="0" w:space="0" w:color="auto"/>
        <w:bottom w:val="none" w:sz="0" w:space="0" w:color="auto"/>
        <w:right w:val="none" w:sz="0" w:space="0" w:color="auto"/>
      </w:divBdr>
    </w:div>
    <w:div w:id="274798177">
      <w:bodyDiv w:val="1"/>
      <w:marLeft w:val="0"/>
      <w:marRight w:val="0"/>
      <w:marTop w:val="0"/>
      <w:marBottom w:val="0"/>
      <w:divBdr>
        <w:top w:val="none" w:sz="0" w:space="0" w:color="auto"/>
        <w:left w:val="none" w:sz="0" w:space="0" w:color="auto"/>
        <w:bottom w:val="none" w:sz="0" w:space="0" w:color="auto"/>
        <w:right w:val="none" w:sz="0" w:space="0" w:color="auto"/>
      </w:divBdr>
    </w:div>
    <w:div w:id="275915424">
      <w:bodyDiv w:val="1"/>
      <w:marLeft w:val="0"/>
      <w:marRight w:val="0"/>
      <w:marTop w:val="0"/>
      <w:marBottom w:val="0"/>
      <w:divBdr>
        <w:top w:val="none" w:sz="0" w:space="0" w:color="auto"/>
        <w:left w:val="none" w:sz="0" w:space="0" w:color="auto"/>
        <w:bottom w:val="none" w:sz="0" w:space="0" w:color="auto"/>
        <w:right w:val="none" w:sz="0" w:space="0" w:color="auto"/>
      </w:divBdr>
    </w:div>
    <w:div w:id="277568284">
      <w:bodyDiv w:val="1"/>
      <w:marLeft w:val="0"/>
      <w:marRight w:val="0"/>
      <w:marTop w:val="0"/>
      <w:marBottom w:val="0"/>
      <w:divBdr>
        <w:top w:val="none" w:sz="0" w:space="0" w:color="auto"/>
        <w:left w:val="none" w:sz="0" w:space="0" w:color="auto"/>
        <w:bottom w:val="none" w:sz="0" w:space="0" w:color="auto"/>
        <w:right w:val="none" w:sz="0" w:space="0" w:color="auto"/>
      </w:divBdr>
    </w:div>
    <w:div w:id="278148448">
      <w:bodyDiv w:val="1"/>
      <w:marLeft w:val="0"/>
      <w:marRight w:val="0"/>
      <w:marTop w:val="0"/>
      <w:marBottom w:val="0"/>
      <w:divBdr>
        <w:top w:val="none" w:sz="0" w:space="0" w:color="auto"/>
        <w:left w:val="none" w:sz="0" w:space="0" w:color="auto"/>
        <w:bottom w:val="none" w:sz="0" w:space="0" w:color="auto"/>
        <w:right w:val="none" w:sz="0" w:space="0" w:color="auto"/>
      </w:divBdr>
    </w:div>
    <w:div w:id="278729600">
      <w:bodyDiv w:val="1"/>
      <w:marLeft w:val="0"/>
      <w:marRight w:val="0"/>
      <w:marTop w:val="0"/>
      <w:marBottom w:val="0"/>
      <w:divBdr>
        <w:top w:val="none" w:sz="0" w:space="0" w:color="auto"/>
        <w:left w:val="none" w:sz="0" w:space="0" w:color="auto"/>
        <w:bottom w:val="none" w:sz="0" w:space="0" w:color="auto"/>
        <w:right w:val="none" w:sz="0" w:space="0" w:color="auto"/>
      </w:divBdr>
    </w:div>
    <w:div w:id="280260657">
      <w:bodyDiv w:val="1"/>
      <w:marLeft w:val="0"/>
      <w:marRight w:val="0"/>
      <w:marTop w:val="0"/>
      <w:marBottom w:val="0"/>
      <w:divBdr>
        <w:top w:val="none" w:sz="0" w:space="0" w:color="auto"/>
        <w:left w:val="none" w:sz="0" w:space="0" w:color="auto"/>
        <w:bottom w:val="none" w:sz="0" w:space="0" w:color="auto"/>
        <w:right w:val="none" w:sz="0" w:space="0" w:color="auto"/>
      </w:divBdr>
    </w:div>
    <w:div w:id="280382276">
      <w:bodyDiv w:val="1"/>
      <w:marLeft w:val="0"/>
      <w:marRight w:val="0"/>
      <w:marTop w:val="0"/>
      <w:marBottom w:val="0"/>
      <w:divBdr>
        <w:top w:val="none" w:sz="0" w:space="0" w:color="auto"/>
        <w:left w:val="none" w:sz="0" w:space="0" w:color="auto"/>
        <w:bottom w:val="none" w:sz="0" w:space="0" w:color="auto"/>
        <w:right w:val="none" w:sz="0" w:space="0" w:color="auto"/>
      </w:divBdr>
    </w:div>
    <w:div w:id="281113721">
      <w:bodyDiv w:val="1"/>
      <w:marLeft w:val="0"/>
      <w:marRight w:val="0"/>
      <w:marTop w:val="0"/>
      <w:marBottom w:val="0"/>
      <w:divBdr>
        <w:top w:val="none" w:sz="0" w:space="0" w:color="auto"/>
        <w:left w:val="none" w:sz="0" w:space="0" w:color="auto"/>
        <w:bottom w:val="none" w:sz="0" w:space="0" w:color="auto"/>
        <w:right w:val="none" w:sz="0" w:space="0" w:color="auto"/>
      </w:divBdr>
    </w:div>
    <w:div w:id="289095045">
      <w:bodyDiv w:val="1"/>
      <w:marLeft w:val="0"/>
      <w:marRight w:val="0"/>
      <w:marTop w:val="0"/>
      <w:marBottom w:val="0"/>
      <w:divBdr>
        <w:top w:val="none" w:sz="0" w:space="0" w:color="auto"/>
        <w:left w:val="none" w:sz="0" w:space="0" w:color="auto"/>
        <w:bottom w:val="none" w:sz="0" w:space="0" w:color="auto"/>
        <w:right w:val="none" w:sz="0" w:space="0" w:color="auto"/>
      </w:divBdr>
    </w:div>
    <w:div w:id="290668545">
      <w:bodyDiv w:val="1"/>
      <w:marLeft w:val="0"/>
      <w:marRight w:val="0"/>
      <w:marTop w:val="0"/>
      <w:marBottom w:val="0"/>
      <w:divBdr>
        <w:top w:val="none" w:sz="0" w:space="0" w:color="auto"/>
        <w:left w:val="none" w:sz="0" w:space="0" w:color="auto"/>
        <w:bottom w:val="none" w:sz="0" w:space="0" w:color="auto"/>
        <w:right w:val="none" w:sz="0" w:space="0" w:color="auto"/>
      </w:divBdr>
    </w:div>
    <w:div w:id="290945072">
      <w:bodyDiv w:val="1"/>
      <w:marLeft w:val="0"/>
      <w:marRight w:val="0"/>
      <w:marTop w:val="0"/>
      <w:marBottom w:val="0"/>
      <w:divBdr>
        <w:top w:val="none" w:sz="0" w:space="0" w:color="auto"/>
        <w:left w:val="none" w:sz="0" w:space="0" w:color="auto"/>
        <w:bottom w:val="none" w:sz="0" w:space="0" w:color="auto"/>
        <w:right w:val="none" w:sz="0" w:space="0" w:color="auto"/>
      </w:divBdr>
    </w:div>
    <w:div w:id="295726115">
      <w:bodyDiv w:val="1"/>
      <w:marLeft w:val="0"/>
      <w:marRight w:val="0"/>
      <w:marTop w:val="0"/>
      <w:marBottom w:val="0"/>
      <w:divBdr>
        <w:top w:val="none" w:sz="0" w:space="0" w:color="auto"/>
        <w:left w:val="none" w:sz="0" w:space="0" w:color="auto"/>
        <w:bottom w:val="none" w:sz="0" w:space="0" w:color="auto"/>
        <w:right w:val="none" w:sz="0" w:space="0" w:color="auto"/>
      </w:divBdr>
    </w:div>
    <w:div w:id="295766246">
      <w:bodyDiv w:val="1"/>
      <w:marLeft w:val="0"/>
      <w:marRight w:val="0"/>
      <w:marTop w:val="0"/>
      <w:marBottom w:val="0"/>
      <w:divBdr>
        <w:top w:val="none" w:sz="0" w:space="0" w:color="auto"/>
        <w:left w:val="none" w:sz="0" w:space="0" w:color="auto"/>
        <w:bottom w:val="none" w:sz="0" w:space="0" w:color="auto"/>
        <w:right w:val="none" w:sz="0" w:space="0" w:color="auto"/>
      </w:divBdr>
    </w:div>
    <w:div w:id="297758170">
      <w:bodyDiv w:val="1"/>
      <w:marLeft w:val="0"/>
      <w:marRight w:val="0"/>
      <w:marTop w:val="0"/>
      <w:marBottom w:val="0"/>
      <w:divBdr>
        <w:top w:val="none" w:sz="0" w:space="0" w:color="auto"/>
        <w:left w:val="none" w:sz="0" w:space="0" w:color="auto"/>
        <w:bottom w:val="none" w:sz="0" w:space="0" w:color="auto"/>
        <w:right w:val="none" w:sz="0" w:space="0" w:color="auto"/>
      </w:divBdr>
    </w:div>
    <w:div w:id="299578640">
      <w:bodyDiv w:val="1"/>
      <w:marLeft w:val="0"/>
      <w:marRight w:val="0"/>
      <w:marTop w:val="0"/>
      <w:marBottom w:val="0"/>
      <w:divBdr>
        <w:top w:val="none" w:sz="0" w:space="0" w:color="auto"/>
        <w:left w:val="none" w:sz="0" w:space="0" w:color="auto"/>
        <w:bottom w:val="none" w:sz="0" w:space="0" w:color="auto"/>
        <w:right w:val="none" w:sz="0" w:space="0" w:color="auto"/>
      </w:divBdr>
    </w:div>
    <w:div w:id="300429499">
      <w:bodyDiv w:val="1"/>
      <w:marLeft w:val="0"/>
      <w:marRight w:val="0"/>
      <w:marTop w:val="0"/>
      <w:marBottom w:val="0"/>
      <w:divBdr>
        <w:top w:val="none" w:sz="0" w:space="0" w:color="auto"/>
        <w:left w:val="none" w:sz="0" w:space="0" w:color="auto"/>
        <w:bottom w:val="none" w:sz="0" w:space="0" w:color="auto"/>
        <w:right w:val="none" w:sz="0" w:space="0" w:color="auto"/>
      </w:divBdr>
    </w:div>
    <w:div w:id="302854090">
      <w:bodyDiv w:val="1"/>
      <w:marLeft w:val="0"/>
      <w:marRight w:val="0"/>
      <w:marTop w:val="0"/>
      <w:marBottom w:val="0"/>
      <w:divBdr>
        <w:top w:val="none" w:sz="0" w:space="0" w:color="auto"/>
        <w:left w:val="none" w:sz="0" w:space="0" w:color="auto"/>
        <w:bottom w:val="none" w:sz="0" w:space="0" w:color="auto"/>
        <w:right w:val="none" w:sz="0" w:space="0" w:color="auto"/>
      </w:divBdr>
    </w:div>
    <w:div w:id="304818181">
      <w:bodyDiv w:val="1"/>
      <w:marLeft w:val="0"/>
      <w:marRight w:val="0"/>
      <w:marTop w:val="0"/>
      <w:marBottom w:val="0"/>
      <w:divBdr>
        <w:top w:val="none" w:sz="0" w:space="0" w:color="auto"/>
        <w:left w:val="none" w:sz="0" w:space="0" w:color="auto"/>
        <w:bottom w:val="none" w:sz="0" w:space="0" w:color="auto"/>
        <w:right w:val="none" w:sz="0" w:space="0" w:color="auto"/>
      </w:divBdr>
    </w:div>
    <w:div w:id="306783767">
      <w:bodyDiv w:val="1"/>
      <w:marLeft w:val="0"/>
      <w:marRight w:val="0"/>
      <w:marTop w:val="0"/>
      <w:marBottom w:val="0"/>
      <w:divBdr>
        <w:top w:val="none" w:sz="0" w:space="0" w:color="auto"/>
        <w:left w:val="none" w:sz="0" w:space="0" w:color="auto"/>
        <w:bottom w:val="none" w:sz="0" w:space="0" w:color="auto"/>
        <w:right w:val="none" w:sz="0" w:space="0" w:color="auto"/>
      </w:divBdr>
    </w:div>
    <w:div w:id="308436435">
      <w:bodyDiv w:val="1"/>
      <w:marLeft w:val="0"/>
      <w:marRight w:val="0"/>
      <w:marTop w:val="0"/>
      <w:marBottom w:val="0"/>
      <w:divBdr>
        <w:top w:val="none" w:sz="0" w:space="0" w:color="auto"/>
        <w:left w:val="none" w:sz="0" w:space="0" w:color="auto"/>
        <w:bottom w:val="none" w:sz="0" w:space="0" w:color="auto"/>
        <w:right w:val="none" w:sz="0" w:space="0" w:color="auto"/>
      </w:divBdr>
    </w:div>
    <w:div w:id="308944653">
      <w:bodyDiv w:val="1"/>
      <w:marLeft w:val="0"/>
      <w:marRight w:val="0"/>
      <w:marTop w:val="0"/>
      <w:marBottom w:val="0"/>
      <w:divBdr>
        <w:top w:val="none" w:sz="0" w:space="0" w:color="auto"/>
        <w:left w:val="none" w:sz="0" w:space="0" w:color="auto"/>
        <w:bottom w:val="none" w:sz="0" w:space="0" w:color="auto"/>
        <w:right w:val="none" w:sz="0" w:space="0" w:color="auto"/>
      </w:divBdr>
    </w:div>
    <w:div w:id="309017095">
      <w:bodyDiv w:val="1"/>
      <w:marLeft w:val="0"/>
      <w:marRight w:val="0"/>
      <w:marTop w:val="0"/>
      <w:marBottom w:val="0"/>
      <w:divBdr>
        <w:top w:val="none" w:sz="0" w:space="0" w:color="auto"/>
        <w:left w:val="none" w:sz="0" w:space="0" w:color="auto"/>
        <w:bottom w:val="none" w:sz="0" w:space="0" w:color="auto"/>
        <w:right w:val="none" w:sz="0" w:space="0" w:color="auto"/>
      </w:divBdr>
    </w:div>
    <w:div w:id="312442615">
      <w:bodyDiv w:val="1"/>
      <w:marLeft w:val="0"/>
      <w:marRight w:val="0"/>
      <w:marTop w:val="0"/>
      <w:marBottom w:val="0"/>
      <w:divBdr>
        <w:top w:val="none" w:sz="0" w:space="0" w:color="auto"/>
        <w:left w:val="none" w:sz="0" w:space="0" w:color="auto"/>
        <w:bottom w:val="none" w:sz="0" w:space="0" w:color="auto"/>
        <w:right w:val="none" w:sz="0" w:space="0" w:color="auto"/>
      </w:divBdr>
    </w:div>
    <w:div w:id="314184388">
      <w:bodyDiv w:val="1"/>
      <w:marLeft w:val="0"/>
      <w:marRight w:val="0"/>
      <w:marTop w:val="0"/>
      <w:marBottom w:val="0"/>
      <w:divBdr>
        <w:top w:val="none" w:sz="0" w:space="0" w:color="auto"/>
        <w:left w:val="none" w:sz="0" w:space="0" w:color="auto"/>
        <w:bottom w:val="none" w:sz="0" w:space="0" w:color="auto"/>
        <w:right w:val="none" w:sz="0" w:space="0" w:color="auto"/>
      </w:divBdr>
    </w:div>
    <w:div w:id="315455797">
      <w:bodyDiv w:val="1"/>
      <w:marLeft w:val="0"/>
      <w:marRight w:val="0"/>
      <w:marTop w:val="0"/>
      <w:marBottom w:val="0"/>
      <w:divBdr>
        <w:top w:val="none" w:sz="0" w:space="0" w:color="auto"/>
        <w:left w:val="none" w:sz="0" w:space="0" w:color="auto"/>
        <w:bottom w:val="none" w:sz="0" w:space="0" w:color="auto"/>
        <w:right w:val="none" w:sz="0" w:space="0" w:color="auto"/>
      </w:divBdr>
    </w:div>
    <w:div w:id="316694041">
      <w:bodyDiv w:val="1"/>
      <w:marLeft w:val="0"/>
      <w:marRight w:val="0"/>
      <w:marTop w:val="0"/>
      <w:marBottom w:val="0"/>
      <w:divBdr>
        <w:top w:val="none" w:sz="0" w:space="0" w:color="auto"/>
        <w:left w:val="none" w:sz="0" w:space="0" w:color="auto"/>
        <w:bottom w:val="none" w:sz="0" w:space="0" w:color="auto"/>
        <w:right w:val="none" w:sz="0" w:space="0" w:color="auto"/>
      </w:divBdr>
    </w:div>
    <w:div w:id="316954955">
      <w:bodyDiv w:val="1"/>
      <w:marLeft w:val="0"/>
      <w:marRight w:val="0"/>
      <w:marTop w:val="0"/>
      <w:marBottom w:val="0"/>
      <w:divBdr>
        <w:top w:val="none" w:sz="0" w:space="0" w:color="auto"/>
        <w:left w:val="none" w:sz="0" w:space="0" w:color="auto"/>
        <w:bottom w:val="none" w:sz="0" w:space="0" w:color="auto"/>
        <w:right w:val="none" w:sz="0" w:space="0" w:color="auto"/>
      </w:divBdr>
    </w:div>
    <w:div w:id="318465981">
      <w:bodyDiv w:val="1"/>
      <w:marLeft w:val="0"/>
      <w:marRight w:val="0"/>
      <w:marTop w:val="0"/>
      <w:marBottom w:val="0"/>
      <w:divBdr>
        <w:top w:val="none" w:sz="0" w:space="0" w:color="auto"/>
        <w:left w:val="none" w:sz="0" w:space="0" w:color="auto"/>
        <w:bottom w:val="none" w:sz="0" w:space="0" w:color="auto"/>
        <w:right w:val="none" w:sz="0" w:space="0" w:color="auto"/>
      </w:divBdr>
    </w:div>
    <w:div w:id="318847424">
      <w:bodyDiv w:val="1"/>
      <w:marLeft w:val="0"/>
      <w:marRight w:val="0"/>
      <w:marTop w:val="0"/>
      <w:marBottom w:val="0"/>
      <w:divBdr>
        <w:top w:val="none" w:sz="0" w:space="0" w:color="auto"/>
        <w:left w:val="none" w:sz="0" w:space="0" w:color="auto"/>
        <w:bottom w:val="none" w:sz="0" w:space="0" w:color="auto"/>
        <w:right w:val="none" w:sz="0" w:space="0" w:color="auto"/>
      </w:divBdr>
    </w:div>
    <w:div w:id="321662230">
      <w:bodyDiv w:val="1"/>
      <w:marLeft w:val="0"/>
      <w:marRight w:val="0"/>
      <w:marTop w:val="0"/>
      <w:marBottom w:val="0"/>
      <w:divBdr>
        <w:top w:val="none" w:sz="0" w:space="0" w:color="auto"/>
        <w:left w:val="none" w:sz="0" w:space="0" w:color="auto"/>
        <w:bottom w:val="none" w:sz="0" w:space="0" w:color="auto"/>
        <w:right w:val="none" w:sz="0" w:space="0" w:color="auto"/>
      </w:divBdr>
    </w:div>
    <w:div w:id="323749928">
      <w:bodyDiv w:val="1"/>
      <w:marLeft w:val="0"/>
      <w:marRight w:val="0"/>
      <w:marTop w:val="0"/>
      <w:marBottom w:val="0"/>
      <w:divBdr>
        <w:top w:val="none" w:sz="0" w:space="0" w:color="auto"/>
        <w:left w:val="none" w:sz="0" w:space="0" w:color="auto"/>
        <w:bottom w:val="none" w:sz="0" w:space="0" w:color="auto"/>
        <w:right w:val="none" w:sz="0" w:space="0" w:color="auto"/>
      </w:divBdr>
    </w:div>
    <w:div w:id="326902722">
      <w:bodyDiv w:val="1"/>
      <w:marLeft w:val="0"/>
      <w:marRight w:val="0"/>
      <w:marTop w:val="0"/>
      <w:marBottom w:val="0"/>
      <w:divBdr>
        <w:top w:val="none" w:sz="0" w:space="0" w:color="auto"/>
        <w:left w:val="none" w:sz="0" w:space="0" w:color="auto"/>
        <w:bottom w:val="none" w:sz="0" w:space="0" w:color="auto"/>
        <w:right w:val="none" w:sz="0" w:space="0" w:color="auto"/>
      </w:divBdr>
    </w:div>
    <w:div w:id="327178802">
      <w:bodyDiv w:val="1"/>
      <w:marLeft w:val="0"/>
      <w:marRight w:val="0"/>
      <w:marTop w:val="0"/>
      <w:marBottom w:val="0"/>
      <w:divBdr>
        <w:top w:val="none" w:sz="0" w:space="0" w:color="auto"/>
        <w:left w:val="none" w:sz="0" w:space="0" w:color="auto"/>
        <w:bottom w:val="none" w:sz="0" w:space="0" w:color="auto"/>
        <w:right w:val="none" w:sz="0" w:space="0" w:color="auto"/>
      </w:divBdr>
    </w:div>
    <w:div w:id="327295716">
      <w:bodyDiv w:val="1"/>
      <w:marLeft w:val="0"/>
      <w:marRight w:val="0"/>
      <w:marTop w:val="0"/>
      <w:marBottom w:val="0"/>
      <w:divBdr>
        <w:top w:val="none" w:sz="0" w:space="0" w:color="auto"/>
        <w:left w:val="none" w:sz="0" w:space="0" w:color="auto"/>
        <w:bottom w:val="none" w:sz="0" w:space="0" w:color="auto"/>
        <w:right w:val="none" w:sz="0" w:space="0" w:color="auto"/>
      </w:divBdr>
    </w:div>
    <w:div w:id="328950495">
      <w:bodyDiv w:val="1"/>
      <w:marLeft w:val="0"/>
      <w:marRight w:val="0"/>
      <w:marTop w:val="0"/>
      <w:marBottom w:val="0"/>
      <w:divBdr>
        <w:top w:val="none" w:sz="0" w:space="0" w:color="auto"/>
        <w:left w:val="none" w:sz="0" w:space="0" w:color="auto"/>
        <w:bottom w:val="none" w:sz="0" w:space="0" w:color="auto"/>
        <w:right w:val="none" w:sz="0" w:space="0" w:color="auto"/>
      </w:divBdr>
    </w:div>
    <w:div w:id="334038003">
      <w:bodyDiv w:val="1"/>
      <w:marLeft w:val="0"/>
      <w:marRight w:val="0"/>
      <w:marTop w:val="0"/>
      <w:marBottom w:val="0"/>
      <w:divBdr>
        <w:top w:val="none" w:sz="0" w:space="0" w:color="auto"/>
        <w:left w:val="none" w:sz="0" w:space="0" w:color="auto"/>
        <w:bottom w:val="none" w:sz="0" w:space="0" w:color="auto"/>
        <w:right w:val="none" w:sz="0" w:space="0" w:color="auto"/>
      </w:divBdr>
      <w:divsChild>
        <w:div w:id="564147806">
          <w:marLeft w:val="0"/>
          <w:marRight w:val="0"/>
          <w:marTop w:val="0"/>
          <w:marBottom w:val="30"/>
          <w:divBdr>
            <w:top w:val="none" w:sz="0" w:space="12" w:color="auto"/>
            <w:left w:val="single" w:sz="6" w:space="26" w:color="AAAAAA"/>
            <w:bottom w:val="single" w:sz="6" w:space="12" w:color="AAAAAA"/>
            <w:right w:val="single" w:sz="6" w:space="26" w:color="AAAAAA"/>
          </w:divBdr>
          <w:divsChild>
            <w:div w:id="323777559">
              <w:marLeft w:val="0"/>
              <w:marRight w:val="0"/>
              <w:marTop w:val="0"/>
              <w:marBottom w:val="0"/>
              <w:divBdr>
                <w:top w:val="none" w:sz="0" w:space="0" w:color="auto"/>
                <w:left w:val="none" w:sz="0" w:space="0" w:color="auto"/>
                <w:bottom w:val="none" w:sz="0" w:space="0" w:color="auto"/>
                <w:right w:val="none" w:sz="0" w:space="0" w:color="auto"/>
              </w:divBdr>
            </w:div>
            <w:div w:id="1164203190">
              <w:marLeft w:val="0"/>
              <w:marRight w:val="0"/>
              <w:marTop w:val="0"/>
              <w:marBottom w:val="0"/>
              <w:divBdr>
                <w:top w:val="none" w:sz="0" w:space="0" w:color="auto"/>
                <w:left w:val="none" w:sz="0" w:space="0" w:color="auto"/>
                <w:bottom w:val="none" w:sz="0" w:space="0" w:color="auto"/>
                <w:right w:val="none" w:sz="0" w:space="0" w:color="auto"/>
              </w:divBdr>
            </w:div>
            <w:div w:id="1494031022">
              <w:marLeft w:val="0"/>
              <w:marRight w:val="0"/>
              <w:marTop w:val="0"/>
              <w:marBottom w:val="0"/>
              <w:divBdr>
                <w:top w:val="none" w:sz="0" w:space="0" w:color="auto"/>
                <w:left w:val="none" w:sz="0" w:space="0" w:color="auto"/>
                <w:bottom w:val="none" w:sz="0" w:space="0" w:color="auto"/>
                <w:right w:val="none" w:sz="0" w:space="0" w:color="auto"/>
              </w:divBdr>
            </w:div>
            <w:div w:id="1833598004">
              <w:marLeft w:val="0"/>
              <w:marRight w:val="0"/>
              <w:marTop w:val="0"/>
              <w:marBottom w:val="0"/>
              <w:divBdr>
                <w:top w:val="none" w:sz="0" w:space="0" w:color="auto"/>
                <w:left w:val="none" w:sz="0" w:space="0" w:color="auto"/>
                <w:bottom w:val="none" w:sz="0" w:space="0" w:color="auto"/>
                <w:right w:val="none" w:sz="0" w:space="0" w:color="auto"/>
              </w:divBdr>
            </w:div>
            <w:div w:id="2040351672">
              <w:marLeft w:val="0"/>
              <w:marRight w:val="0"/>
              <w:marTop w:val="0"/>
              <w:marBottom w:val="0"/>
              <w:divBdr>
                <w:top w:val="none" w:sz="0" w:space="0" w:color="auto"/>
                <w:left w:val="none" w:sz="0" w:space="0" w:color="auto"/>
                <w:bottom w:val="none" w:sz="0" w:space="0" w:color="auto"/>
                <w:right w:val="none" w:sz="0" w:space="0" w:color="auto"/>
              </w:divBdr>
            </w:div>
            <w:div w:id="2117872095">
              <w:marLeft w:val="0"/>
              <w:marRight w:val="0"/>
              <w:marTop w:val="0"/>
              <w:marBottom w:val="0"/>
              <w:divBdr>
                <w:top w:val="none" w:sz="0" w:space="0" w:color="auto"/>
                <w:left w:val="none" w:sz="0" w:space="0" w:color="auto"/>
                <w:bottom w:val="none" w:sz="0" w:space="0" w:color="auto"/>
                <w:right w:val="none" w:sz="0" w:space="0" w:color="auto"/>
              </w:divBdr>
            </w:div>
          </w:divsChild>
        </w:div>
        <w:div w:id="1146750323">
          <w:marLeft w:val="0"/>
          <w:marRight w:val="0"/>
          <w:marTop w:val="15"/>
          <w:marBottom w:val="0"/>
          <w:divBdr>
            <w:top w:val="single" w:sz="6" w:space="0" w:color="999999"/>
            <w:left w:val="single" w:sz="6" w:space="0" w:color="999999"/>
            <w:bottom w:val="single" w:sz="6" w:space="0" w:color="999999"/>
            <w:right w:val="single" w:sz="6" w:space="0" w:color="999999"/>
          </w:divBdr>
        </w:div>
      </w:divsChild>
    </w:div>
    <w:div w:id="335694737">
      <w:bodyDiv w:val="1"/>
      <w:marLeft w:val="0"/>
      <w:marRight w:val="0"/>
      <w:marTop w:val="0"/>
      <w:marBottom w:val="0"/>
      <w:divBdr>
        <w:top w:val="none" w:sz="0" w:space="0" w:color="auto"/>
        <w:left w:val="none" w:sz="0" w:space="0" w:color="auto"/>
        <w:bottom w:val="none" w:sz="0" w:space="0" w:color="auto"/>
        <w:right w:val="none" w:sz="0" w:space="0" w:color="auto"/>
      </w:divBdr>
    </w:div>
    <w:div w:id="337272103">
      <w:bodyDiv w:val="1"/>
      <w:marLeft w:val="0"/>
      <w:marRight w:val="0"/>
      <w:marTop w:val="0"/>
      <w:marBottom w:val="0"/>
      <w:divBdr>
        <w:top w:val="none" w:sz="0" w:space="0" w:color="auto"/>
        <w:left w:val="none" w:sz="0" w:space="0" w:color="auto"/>
        <w:bottom w:val="none" w:sz="0" w:space="0" w:color="auto"/>
        <w:right w:val="none" w:sz="0" w:space="0" w:color="auto"/>
      </w:divBdr>
    </w:div>
    <w:div w:id="337392070">
      <w:bodyDiv w:val="1"/>
      <w:marLeft w:val="0"/>
      <w:marRight w:val="0"/>
      <w:marTop w:val="0"/>
      <w:marBottom w:val="0"/>
      <w:divBdr>
        <w:top w:val="none" w:sz="0" w:space="0" w:color="auto"/>
        <w:left w:val="none" w:sz="0" w:space="0" w:color="auto"/>
        <w:bottom w:val="none" w:sz="0" w:space="0" w:color="auto"/>
        <w:right w:val="none" w:sz="0" w:space="0" w:color="auto"/>
      </w:divBdr>
    </w:div>
    <w:div w:id="340813504">
      <w:bodyDiv w:val="1"/>
      <w:marLeft w:val="0"/>
      <w:marRight w:val="0"/>
      <w:marTop w:val="0"/>
      <w:marBottom w:val="0"/>
      <w:divBdr>
        <w:top w:val="none" w:sz="0" w:space="0" w:color="auto"/>
        <w:left w:val="none" w:sz="0" w:space="0" w:color="auto"/>
        <w:bottom w:val="none" w:sz="0" w:space="0" w:color="auto"/>
        <w:right w:val="none" w:sz="0" w:space="0" w:color="auto"/>
      </w:divBdr>
    </w:div>
    <w:div w:id="342174892">
      <w:bodyDiv w:val="1"/>
      <w:marLeft w:val="0"/>
      <w:marRight w:val="0"/>
      <w:marTop w:val="0"/>
      <w:marBottom w:val="0"/>
      <w:divBdr>
        <w:top w:val="none" w:sz="0" w:space="0" w:color="auto"/>
        <w:left w:val="none" w:sz="0" w:space="0" w:color="auto"/>
        <w:bottom w:val="none" w:sz="0" w:space="0" w:color="auto"/>
        <w:right w:val="none" w:sz="0" w:space="0" w:color="auto"/>
      </w:divBdr>
    </w:div>
    <w:div w:id="342781093">
      <w:bodyDiv w:val="1"/>
      <w:marLeft w:val="0"/>
      <w:marRight w:val="0"/>
      <w:marTop w:val="0"/>
      <w:marBottom w:val="0"/>
      <w:divBdr>
        <w:top w:val="none" w:sz="0" w:space="0" w:color="auto"/>
        <w:left w:val="none" w:sz="0" w:space="0" w:color="auto"/>
        <w:bottom w:val="none" w:sz="0" w:space="0" w:color="auto"/>
        <w:right w:val="none" w:sz="0" w:space="0" w:color="auto"/>
      </w:divBdr>
    </w:div>
    <w:div w:id="342783466">
      <w:bodyDiv w:val="1"/>
      <w:marLeft w:val="0"/>
      <w:marRight w:val="0"/>
      <w:marTop w:val="0"/>
      <w:marBottom w:val="0"/>
      <w:divBdr>
        <w:top w:val="none" w:sz="0" w:space="0" w:color="auto"/>
        <w:left w:val="none" w:sz="0" w:space="0" w:color="auto"/>
        <w:bottom w:val="none" w:sz="0" w:space="0" w:color="auto"/>
        <w:right w:val="none" w:sz="0" w:space="0" w:color="auto"/>
      </w:divBdr>
    </w:div>
    <w:div w:id="344482990">
      <w:bodyDiv w:val="1"/>
      <w:marLeft w:val="0"/>
      <w:marRight w:val="0"/>
      <w:marTop w:val="0"/>
      <w:marBottom w:val="0"/>
      <w:divBdr>
        <w:top w:val="none" w:sz="0" w:space="0" w:color="auto"/>
        <w:left w:val="none" w:sz="0" w:space="0" w:color="auto"/>
        <w:bottom w:val="none" w:sz="0" w:space="0" w:color="auto"/>
        <w:right w:val="none" w:sz="0" w:space="0" w:color="auto"/>
      </w:divBdr>
    </w:div>
    <w:div w:id="346491825">
      <w:bodyDiv w:val="1"/>
      <w:marLeft w:val="0"/>
      <w:marRight w:val="0"/>
      <w:marTop w:val="0"/>
      <w:marBottom w:val="0"/>
      <w:divBdr>
        <w:top w:val="none" w:sz="0" w:space="0" w:color="auto"/>
        <w:left w:val="none" w:sz="0" w:space="0" w:color="auto"/>
        <w:bottom w:val="none" w:sz="0" w:space="0" w:color="auto"/>
        <w:right w:val="none" w:sz="0" w:space="0" w:color="auto"/>
      </w:divBdr>
    </w:div>
    <w:div w:id="348065203">
      <w:bodyDiv w:val="1"/>
      <w:marLeft w:val="0"/>
      <w:marRight w:val="0"/>
      <w:marTop w:val="0"/>
      <w:marBottom w:val="0"/>
      <w:divBdr>
        <w:top w:val="none" w:sz="0" w:space="0" w:color="auto"/>
        <w:left w:val="none" w:sz="0" w:space="0" w:color="auto"/>
        <w:bottom w:val="none" w:sz="0" w:space="0" w:color="auto"/>
        <w:right w:val="none" w:sz="0" w:space="0" w:color="auto"/>
      </w:divBdr>
    </w:div>
    <w:div w:id="348603425">
      <w:bodyDiv w:val="1"/>
      <w:marLeft w:val="0"/>
      <w:marRight w:val="0"/>
      <w:marTop w:val="0"/>
      <w:marBottom w:val="0"/>
      <w:divBdr>
        <w:top w:val="none" w:sz="0" w:space="0" w:color="auto"/>
        <w:left w:val="none" w:sz="0" w:space="0" w:color="auto"/>
        <w:bottom w:val="none" w:sz="0" w:space="0" w:color="auto"/>
        <w:right w:val="none" w:sz="0" w:space="0" w:color="auto"/>
      </w:divBdr>
    </w:div>
    <w:div w:id="348679331">
      <w:bodyDiv w:val="1"/>
      <w:marLeft w:val="0"/>
      <w:marRight w:val="0"/>
      <w:marTop w:val="0"/>
      <w:marBottom w:val="0"/>
      <w:divBdr>
        <w:top w:val="none" w:sz="0" w:space="0" w:color="auto"/>
        <w:left w:val="none" w:sz="0" w:space="0" w:color="auto"/>
        <w:bottom w:val="none" w:sz="0" w:space="0" w:color="auto"/>
        <w:right w:val="none" w:sz="0" w:space="0" w:color="auto"/>
      </w:divBdr>
    </w:div>
    <w:div w:id="350035867">
      <w:bodyDiv w:val="1"/>
      <w:marLeft w:val="0"/>
      <w:marRight w:val="0"/>
      <w:marTop w:val="0"/>
      <w:marBottom w:val="0"/>
      <w:divBdr>
        <w:top w:val="none" w:sz="0" w:space="0" w:color="auto"/>
        <w:left w:val="none" w:sz="0" w:space="0" w:color="auto"/>
        <w:bottom w:val="none" w:sz="0" w:space="0" w:color="auto"/>
        <w:right w:val="none" w:sz="0" w:space="0" w:color="auto"/>
      </w:divBdr>
      <w:divsChild>
        <w:div w:id="2042052459">
          <w:marLeft w:val="0"/>
          <w:marRight w:val="0"/>
          <w:marTop w:val="0"/>
          <w:marBottom w:val="15"/>
          <w:divBdr>
            <w:top w:val="none" w:sz="0" w:space="0" w:color="auto"/>
            <w:left w:val="none" w:sz="0" w:space="0" w:color="auto"/>
            <w:bottom w:val="none" w:sz="0" w:space="0" w:color="auto"/>
            <w:right w:val="none" w:sz="0" w:space="0" w:color="auto"/>
          </w:divBdr>
          <w:divsChild>
            <w:div w:id="53446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18372">
      <w:bodyDiv w:val="1"/>
      <w:marLeft w:val="0"/>
      <w:marRight w:val="0"/>
      <w:marTop w:val="0"/>
      <w:marBottom w:val="0"/>
      <w:divBdr>
        <w:top w:val="none" w:sz="0" w:space="0" w:color="auto"/>
        <w:left w:val="none" w:sz="0" w:space="0" w:color="auto"/>
        <w:bottom w:val="none" w:sz="0" w:space="0" w:color="auto"/>
        <w:right w:val="none" w:sz="0" w:space="0" w:color="auto"/>
      </w:divBdr>
    </w:div>
    <w:div w:id="354384973">
      <w:bodyDiv w:val="1"/>
      <w:marLeft w:val="0"/>
      <w:marRight w:val="0"/>
      <w:marTop w:val="0"/>
      <w:marBottom w:val="0"/>
      <w:divBdr>
        <w:top w:val="none" w:sz="0" w:space="0" w:color="auto"/>
        <w:left w:val="none" w:sz="0" w:space="0" w:color="auto"/>
        <w:bottom w:val="none" w:sz="0" w:space="0" w:color="auto"/>
        <w:right w:val="none" w:sz="0" w:space="0" w:color="auto"/>
      </w:divBdr>
    </w:div>
    <w:div w:id="354581371">
      <w:bodyDiv w:val="1"/>
      <w:marLeft w:val="0"/>
      <w:marRight w:val="0"/>
      <w:marTop w:val="0"/>
      <w:marBottom w:val="0"/>
      <w:divBdr>
        <w:top w:val="none" w:sz="0" w:space="0" w:color="auto"/>
        <w:left w:val="none" w:sz="0" w:space="0" w:color="auto"/>
        <w:bottom w:val="none" w:sz="0" w:space="0" w:color="auto"/>
        <w:right w:val="none" w:sz="0" w:space="0" w:color="auto"/>
      </w:divBdr>
    </w:div>
    <w:div w:id="356126615">
      <w:bodyDiv w:val="1"/>
      <w:marLeft w:val="0"/>
      <w:marRight w:val="0"/>
      <w:marTop w:val="0"/>
      <w:marBottom w:val="0"/>
      <w:divBdr>
        <w:top w:val="none" w:sz="0" w:space="0" w:color="auto"/>
        <w:left w:val="none" w:sz="0" w:space="0" w:color="auto"/>
        <w:bottom w:val="none" w:sz="0" w:space="0" w:color="auto"/>
        <w:right w:val="none" w:sz="0" w:space="0" w:color="auto"/>
      </w:divBdr>
    </w:div>
    <w:div w:id="358359673">
      <w:bodyDiv w:val="1"/>
      <w:marLeft w:val="0"/>
      <w:marRight w:val="0"/>
      <w:marTop w:val="0"/>
      <w:marBottom w:val="0"/>
      <w:divBdr>
        <w:top w:val="none" w:sz="0" w:space="0" w:color="auto"/>
        <w:left w:val="none" w:sz="0" w:space="0" w:color="auto"/>
        <w:bottom w:val="none" w:sz="0" w:space="0" w:color="auto"/>
        <w:right w:val="none" w:sz="0" w:space="0" w:color="auto"/>
      </w:divBdr>
    </w:div>
    <w:div w:id="358893224">
      <w:bodyDiv w:val="1"/>
      <w:marLeft w:val="0"/>
      <w:marRight w:val="0"/>
      <w:marTop w:val="0"/>
      <w:marBottom w:val="0"/>
      <w:divBdr>
        <w:top w:val="none" w:sz="0" w:space="0" w:color="auto"/>
        <w:left w:val="none" w:sz="0" w:space="0" w:color="auto"/>
        <w:bottom w:val="none" w:sz="0" w:space="0" w:color="auto"/>
        <w:right w:val="none" w:sz="0" w:space="0" w:color="auto"/>
      </w:divBdr>
    </w:div>
    <w:div w:id="359281950">
      <w:bodyDiv w:val="1"/>
      <w:marLeft w:val="0"/>
      <w:marRight w:val="0"/>
      <w:marTop w:val="0"/>
      <w:marBottom w:val="0"/>
      <w:divBdr>
        <w:top w:val="none" w:sz="0" w:space="0" w:color="auto"/>
        <w:left w:val="none" w:sz="0" w:space="0" w:color="auto"/>
        <w:bottom w:val="none" w:sz="0" w:space="0" w:color="auto"/>
        <w:right w:val="none" w:sz="0" w:space="0" w:color="auto"/>
      </w:divBdr>
    </w:div>
    <w:div w:id="360059743">
      <w:bodyDiv w:val="1"/>
      <w:marLeft w:val="0"/>
      <w:marRight w:val="0"/>
      <w:marTop w:val="0"/>
      <w:marBottom w:val="0"/>
      <w:divBdr>
        <w:top w:val="none" w:sz="0" w:space="0" w:color="auto"/>
        <w:left w:val="none" w:sz="0" w:space="0" w:color="auto"/>
        <w:bottom w:val="none" w:sz="0" w:space="0" w:color="auto"/>
        <w:right w:val="none" w:sz="0" w:space="0" w:color="auto"/>
      </w:divBdr>
    </w:div>
    <w:div w:id="361250596">
      <w:bodyDiv w:val="1"/>
      <w:marLeft w:val="0"/>
      <w:marRight w:val="0"/>
      <w:marTop w:val="0"/>
      <w:marBottom w:val="0"/>
      <w:divBdr>
        <w:top w:val="none" w:sz="0" w:space="0" w:color="auto"/>
        <w:left w:val="none" w:sz="0" w:space="0" w:color="auto"/>
        <w:bottom w:val="none" w:sz="0" w:space="0" w:color="auto"/>
        <w:right w:val="none" w:sz="0" w:space="0" w:color="auto"/>
      </w:divBdr>
    </w:div>
    <w:div w:id="369653182">
      <w:bodyDiv w:val="1"/>
      <w:marLeft w:val="0"/>
      <w:marRight w:val="0"/>
      <w:marTop w:val="0"/>
      <w:marBottom w:val="0"/>
      <w:divBdr>
        <w:top w:val="none" w:sz="0" w:space="0" w:color="auto"/>
        <w:left w:val="none" w:sz="0" w:space="0" w:color="auto"/>
        <w:bottom w:val="none" w:sz="0" w:space="0" w:color="auto"/>
        <w:right w:val="none" w:sz="0" w:space="0" w:color="auto"/>
      </w:divBdr>
    </w:div>
    <w:div w:id="370153030">
      <w:bodyDiv w:val="1"/>
      <w:marLeft w:val="0"/>
      <w:marRight w:val="0"/>
      <w:marTop w:val="0"/>
      <w:marBottom w:val="0"/>
      <w:divBdr>
        <w:top w:val="none" w:sz="0" w:space="0" w:color="auto"/>
        <w:left w:val="none" w:sz="0" w:space="0" w:color="auto"/>
        <w:bottom w:val="none" w:sz="0" w:space="0" w:color="auto"/>
        <w:right w:val="none" w:sz="0" w:space="0" w:color="auto"/>
      </w:divBdr>
    </w:div>
    <w:div w:id="370881592">
      <w:bodyDiv w:val="1"/>
      <w:marLeft w:val="0"/>
      <w:marRight w:val="0"/>
      <w:marTop w:val="0"/>
      <w:marBottom w:val="0"/>
      <w:divBdr>
        <w:top w:val="none" w:sz="0" w:space="0" w:color="auto"/>
        <w:left w:val="none" w:sz="0" w:space="0" w:color="auto"/>
        <w:bottom w:val="none" w:sz="0" w:space="0" w:color="auto"/>
        <w:right w:val="none" w:sz="0" w:space="0" w:color="auto"/>
      </w:divBdr>
    </w:div>
    <w:div w:id="375811808">
      <w:bodyDiv w:val="1"/>
      <w:marLeft w:val="0"/>
      <w:marRight w:val="0"/>
      <w:marTop w:val="0"/>
      <w:marBottom w:val="0"/>
      <w:divBdr>
        <w:top w:val="none" w:sz="0" w:space="0" w:color="auto"/>
        <w:left w:val="none" w:sz="0" w:space="0" w:color="auto"/>
        <w:bottom w:val="none" w:sz="0" w:space="0" w:color="auto"/>
        <w:right w:val="none" w:sz="0" w:space="0" w:color="auto"/>
      </w:divBdr>
    </w:div>
    <w:div w:id="375932912">
      <w:bodyDiv w:val="1"/>
      <w:marLeft w:val="0"/>
      <w:marRight w:val="0"/>
      <w:marTop w:val="0"/>
      <w:marBottom w:val="0"/>
      <w:divBdr>
        <w:top w:val="none" w:sz="0" w:space="0" w:color="auto"/>
        <w:left w:val="none" w:sz="0" w:space="0" w:color="auto"/>
        <w:bottom w:val="none" w:sz="0" w:space="0" w:color="auto"/>
        <w:right w:val="none" w:sz="0" w:space="0" w:color="auto"/>
      </w:divBdr>
    </w:div>
    <w:div w:id="377097160">
      <w:bodyDiv w:val="1"/>
      <w:marLeft w:val="0"/>
      <w:marRight w:val="0"/>
      <w:marTop w:val="0"/>
      <w:marBottom w:val="0"/>
      <w:divBdr>
        <w:top w:val="none" w:sz="0" w:space="0" w:color="auto"/>
        <w:left w:val="none" w:sz="0" w:space="0" w:color="auto"/>
        <w:bottom w:val="none" w:sz="0" w:space="0" w:color="auto"/>
        <w:right w:val="none" w:sz="0" w:space="0" w:color="auto"/>
      </w:divBdr>
    </w:div>
    <w:div w:id="381246102">
      <w:bodyDiv w:val="1"/>
      <w:marLeft w:val="0"/>
      <w:marRight w:val="0"/>
      <w:marTop w:val="0"/>
      <w:marBottom w:val="0"/>
      <w:divBdr>
        <w:top w:val="none" w:sz="0" w:space="0" w:color="auto"/>
        <w:left w:val="none" w:sz="0" w:space="0" w:color="auto"/>
        <w:bottom w:val="none" w:sz="0" w:space="0" w:color="auto"/>
        <w:right w:val="none" w:sz="0" w:space="0" w:color="auto"/>
      </w:divBdr>
    </w:div>
    <w:div w:id="382094996">
      <w:bodyDiv w:val="1"/>
      <w:marLeft w:val="0"/>
      <w:marRight w:val="0"/>
      <w:marTop w:val="0"/>
      <w:marBottom w:val="0"/>
      <w:divBdr>
        <w:top w:val="none" w:sz="0" w:space="0" w:color="auto"/>
        <w:left w:val="none" w:sz="0" w:space="0" w:color="auto"/>
        <w:bottom w:val="none" w:sz="0" w:space="0" w:color="auto"/>
        <w:right w:val="none" w:sz="0" w:space="0" w:color="auto"/>
      </w:divBdr>
    </w:div>
    <w:div w:id="382874966">
      <w:bodyDiv w:val="1"/>
      <w:marLeft w:val="0"/>
      <w:marRight w:val="0"/>
      <w:marTop w:val="0"/>
      <w:marBottom w:val="0"/>
      <w:divBdr>
        <w:top w:val="none" w:sz="0" w:space="0" w:color="auto"/>
        <w:left w:val="none" w:sz="0" w:space="0" w:color="auto"/>
        <w:bottom w:val="none" w:sz="0" w:space="0" w:color="auto"/>
        <w:right w:val="none" w:sz="0" w:space="0" w:color="auto"/>
      </w:divBdr>
    </w:div>
    <w:div w:id="383480491">
      <w:bodyDiv w:val="1"/>
      <w:marLeft w:val="0"/>
      <w:marRight w:val="0"/>
      <w:marTop w:val="0"/>
      <w:marBottom w:val="0"/>
      <w:divBdr>
        <w:top w:val="none" w:sz="0" w:space="0" w:color="auto"/>
        <w:left w:val="none" w:sz="0" w:space="0" w:color="auto"/>
        <w:bottom w:val="none" w:sz="0" w:space="0" w:color="auto"/>
        <w:right w:val="none" w:sz="0" w:space="0" w:color="auto"/>
      </w:divBdr>
    </w:div>
    <w:div w:id="384765081">
      <w:bodyDiv w:val="1"/>
      <w:marLeft w:val="0"/>
      <w:marRight w:val="0"/>
      <w:marTop w:val="0"/>
      <w:marBottom w:val="0"/>
      <w:divBdr>
        <w:top w:val="none" w:sz="0" w:space="0" w:color="auto"/>
        <w:left w:val="none" w:sz="0" w:space="0" w:color="auto"/>
        <w:bottom w:val="none" w:sz="0" w:space="0" w:color="auto"/>
        <w:right w:val="none" w:sz="0" w:space="0" w:color="auto"/>
      </w:divBdr>
    </w:div>
    <w:div w:id="388267474">
      <w:bodyDiv w:val="1"/>
      <w:marLeft w:val="0"/>
      <w:marRight w:val="0"/>
      <w:marTop w:val="0"/>
      <w:marBottom w:val="0"/>
      <w:divBdr>
        <w:top w:val="none" w:sz="0" w:space="0" w:color="auto"/>
        <w:left w:val="none" w:sz="0" w:space="0" w:color="auto"/>
        <w:bottom w:val="none" w:sz="0" w:space="0" w:color="auto"/>
        <w:right w:val="none" w:sz="0" w:space="0" w:color="auto"/>
      </w:divBdr>
    </w:div>
    <w:div w:id="388577449">
      <w:bodyDiv w:val="1"/>
      <w:marLeft w:val="0"/>
      <w:marRight w:val="0"/>
      <w:marTop w:val="0"/>
      <w:marBottom w:val="0"/>
      <w:divBdr>
        <w:top w:val="none" w:sz="0" w:space="0" w:color="auto"/>
        <w:left w:val="none" w:sz="0" w:space="0" w:color="auto"/>
        <w:bottom w:val="none" w:sz="0" w:space="0" w:color="auto"/>
        <w:right w:val="none" w:sz="0" w:space="0" w:color="auto"/>
      </w:divBdr>
    </w:div>
    <w:div w:id="389232585">
      <w:bodyDiv w:val="1"/>
      <w:marLeft w:val="0"/>
      <w:marRight w:val="0"/>
      <w:marTop w:val="0"/>
      <w:marBottom w:val="0"/>
      <w:divBdr>
        <w:top w:val="none" w:sz="0" w:space="0" w:color="auto"/>
        <w:left w:val="none" w:sz="0" w:space="0" w:color="auto"/>
        <w:bottom w:val="none" w:sz="0" w:space="0" w:color="auto"/>
        <w:right w:val="none" w:sz="0" w:space="0" w:color="auto"/>
      </w:divBdr>
    </w:div>
    <w:div w:id="390082692">
      <w:bodyDiv w:val="1"/>
      <w:marLeft w:val="0"/>
      <w:marRight w:val="0"/>
      <w:marTop w:val="0"/>
      <w:marBottom w:val="0"/>
      <w:divBdr>
        <w:top w:val="none" w:sz="0" w:space="0" w:color="auto"/>
        <w:left w:val="none" w:sz="0" w:space="0" w:color="auto"/>
        <w:bottom w:val="none" w:sz="0" w:space="0" w:color="auto"/>
        <w:right w:val="none" w:sz="0" w:space="0" w:color="auto"/>
      </w:divBdr>
    </w:div>
    <w:div w:id="394859139">
      <w:bodyDiv w:val="1"/>
      <w:marLeft w:val="0"/>
      <w:marRight w:val="0"/>
      <w:marTop w:val="0"/>
      <w:marBottom w:val="0"/>
      <w:divBdr>
        <w:top w:val="none" w:sz="0" w:space="0" w:color="auto"/>
        <w:left w:val="none" w:sz="0" w:space="0" w:color="auto"/>
        <w:bottom w:val="none" w:sz="0" w:space="0" w:color="auto"/>
        <w:right w:val="none" w:sz="0" w:space="0" w:color="auto"/>
      </w:divBdr>
    </w:div>
    <w:div w:id="394936589">
      <w:bodyDiv w:val="1"/>
      <w:marLeft w:val="0"/>
      <w:marRight w:val="0"/>
      <w:marTop w:val="0"/>
      <w:marBottom w:val="0"/>
      <w:divBdr>
        <w:top w:val="none" w:sz="0" w:space="0" w:color="auto"/>
        <w:left w:val="none" w:sz="0" w:space="0" w:color="auto"/>
        <w:bottom w:val="none" w:sz="0" w:space="0" w:color="auto"/>
        <w:right w:val="none" w:sz="0" w:space="0" w:color="auto"/>
      </w:divBdr>
    </w:div>
    <w:div w:id="395517721">
      <w:bodyDiv w:val="1"/>
      <w:marLeft w:val="0"/>
      <w:marRight w:val="0"/>
      <w:marTop w:val="0"/>
      <w:marBottom w:val="0"/>
      <w:divBdr>
        <w:top w:val="none" w:sz="0" w:space="0" w:color="auto"/>
        <w:left w:val="none" w:sz="0" w:space="0" w:color="auto"/>
        <w:bottom w:val="none" w:sz="0" w:space="0" w:color="auto"/>
        <w:right w:val="none" w:sz="0" w:space="0" w:color="auto"/>
      </w:divBdr>
    </w:div>
    <w:div w:id="395789362">
      <w:bodyDiv w:val="1"/>
      <w:marLeft w:val="0"/>
      <w:marRight w:val="0"/>
      <w:marTop w:val="0"/>
      <w:marBottom w:val="0"/>
      <w:divBdr>
        <w:top w:val="none" w:sz="0" w:space="0" w:color="auto"/>
        <w:left w:val="none" w:sz="0" w:space="0" w:color="auto"/>
        <w:bottom w:val="none" w:sz="0" w:space="0" w:color="auto"/>
        <w:right w:val="none" w:sz="0" w:space="0" w:color="auto"/>
      </w:divBdr>
    </w:div>
    <w:div w:id="397751981">
      <w:bodyDiv w:val="1"/>
      <w:marLeft w:val="0"/>
      <w:marRight w:val="0"/>
      <w:marTop w:val="0"/>
      <w:marBottom w:val="0"/>
      <w:divBdr>
        <w:top w:val="none" w:sz="0" w:space="0" w:color="auto"/>
        <w:left w:val="none" w:sz="0" w:space="0" w:color="auto"/>
        <w:bottom w:val="none" w:sz="0" w:space="0" w:color="auto"/>
        <w:right w:val="none" w:sz="0" w:space="0" w:color="auto"/>
      </w:divBdr>
    </w:div>
    <w:div w:id="398476292">
      <w:bodyDiv w:val="1"/>
      <w:marLeft w:val="0"/>
      <w:marRight w:val="0"/>
      <w:marTop w:val="0"/>
      <w:marBottom w:val="0"/>
      <w:divBdr>
        <w:top w:val="none" w:sz="0" w:space="0" w:color="auto"/>
        <w:left w:val="none" w:sz="0" w:space="0" w:color="auto"/>
        <w:bottom w:val="none" w:sz="0" w:space="0" w:color="auto"/>
        <w:right w:val="none" w:sz="0" w:space="0" w:color="auto"/>
      </w:divBdr>
    </w:div>
    <w:div w:id="399400412">
      <w:bodyDiv w:val="1"/>
      <w:marLeft w:val="0"/>
      <w:marRight w:val="0"/>
      <w:marTop w:val="0"/>
      <w:marBottom w:val="0"/>
      <w:divBdr>
        <w:top w:val="none" w:sz="0" w:space="0" w:color="auto"/>
        <w:left w:val="none" w:sz="0" w:space="0" w:color="auto"/>
        <w:bottom w:val="none" w:sz="0" w:space="0" w:color="auto"/>
        <w:right w:val="none" w:sz="0" w:space="0" w:color="auto"/>
      </w:divBdr>
    </w:div>
    <w:div w:id="399639069">
      <w:bodyDiv w:val="1"/>
      <w:marLeft w:val="0"/>
      <w:marRight w:val="0"/>
      <w:marTop w:val="0"/>
      <w:marBottom w:val="0"/>
      <w:divBdr>
        <w:top w:val="none" w:sz="0" w:space="0" w:color="auto"/>
        <w:left w:val="none" w:sz="0" w:space="0" w:color="auto"/>
        <w:bottom w:val="none" w:sz="0" w:space="0" w:color="auto"/>
        <w:right w:val="none" w:sz="0" w:space="0" w:color="auto"/>
      </w:divBdr>
    </w:div>
    <w:div w:id="399911803">
      <w:bodyDiv w:val="1"/>
      <w:marLeft w:val="0"/>
      <w:marRight w:val="0"/>
      <w:marTop w:val="0"/>
      <w:marBottom w:val="0"/>
      <w:divBdr>
        <w:top w:val="none" w:sz="0" w:space="0" w:color="auto"/>
        <w:left w:val="none" w:sz="0" w:space="0" w:color="auto"/>
        <w:bottom w:val="none" w:sz="0" w:space="0" w:color="auto"/>
        <w:right w:val="none" w:sz="0" w:space="0" w:color="auto"/>
      </w:divBdr>
    </w:div>
    <w:div w:id="402795230">
      <w:bodyDiv w:val="1"/>
      <w:marLeft w:val="0"/>
      <w:marRight w:val="0"/>
      <w:marTop w:val="0"/>
      <w:marBottom w:val="0"/>
      <w:divBdr>
        <w:top w:val="none" w:sz="0" w:space="0" w:color="auto"/>
        <w:left w:val="none" w:sz="0" w:space="0" w:color="auto"/>
        <w:bottom w:val="none" w:sz="0" w:space="0" w:color="auto"/>
        <w:right w:val="none" w:sz="0" w:space="0" w:color="auto"/>
      </w:divBdr>
    </w:div>
    <w:div w:id="403379504">
      <w:bodyDiv w:val="1"/>
      <w:marLeft w:val="0"/>
      <w:marRight w:val="0"/>
      <w:marTop w:val="0"/>
      <w:marBottom w:val="0"/>
      <w:divBdr>
        <w:top w:val="none" w:sz="0" w:space="0" w:color="auto"/>
        <w:left w:val="none" w:sz="0" w:space="0" w:color="auto"/>
        <w:bottom w:val="none" w:sz="0" w:space="0" w:color="auto"/>
        <w:right w:val="none" w:sz="0" w:space="0" w:color="auto"/>
      </w:divBdr>
    </w:div>
    <w:div w:id="403576042">
      <w:bodyDiv w:val="1"/>
      <w:marLeft w:val="0"/>
      <w:marRight w:val="0"/>
      <w:marTop w:val="0"/>
      <w:marBottom w:val="0"/>
      <w:divBdr>
        <w:top w:val="none" w:sz="0" w:space="0" w:color="auto"/>
        <w:left w:val="none" w:sz="0" w:space="0" w:color="auto"/>
        <w:bottom w:val="none" w:sz="0" w:space="0" w:color="auto"/>
        <w:right w:val="none" w:sz="0" w:space="0" w:color="auto"/>
      </w:divBdr>
    </w:div>
    <w:div w:id="404029474">
      <w:bodyDiv w:val="1"/>
      <w:marLeft w:val="0"/>
      <w:marRight w:val="0"/>
      <w:marTop w:val="0"/>
      <w:marBottom w:val="0"/>
      <w:divBdr>
        <w:top w:val="none" w:sz="0" w:space="0" w:color="auto"/>
        <w:left w:val="none" w:sz="0" w:space="0" w:color="auto"/>
        <w:bottom w:val="none" w:sz="0" w:space="0" w:color="auto"/>
        <w:right w:val="none" w:sz="0" w:space="0" w:color="auto"/>
      </w:divBdr>
    </w:div>
    <w:div w:id="404305410">
      <w:bodyDiv w:val="1"/>
      <w:marLeft w:val="0"/>
      <w:marRight w:val="0"/>
      <w:marTop w:val="0"/>
      <w:marBottom w:val="0"/>
      <w:divBdr>
        <w:top w:val="none" w:sz="0" w:space="0" w:color="auto"/>
        <w:left w:val="none" w:sz="0" w:space="0" w:color="auto"/>
        <w:bottom w:val="none" w:sz="0" w:space="0" w:color="auto"/>
        <w:right w:val="none" w:sz="0" w:space="0" w:color="auto"/>
      </w:divBdr>
    </w:div>
    <w:div w:id="404499490">
      <w:bodyDiv w:val="1"/>
      <w:marLeft w:val="0"/>
      <w:marRight w:val="0"/>
      <w:marTop w:val="0"/>
      <w:marBottom w:val="0"/>
      <w:divBdr>
        <w:top w:val="none" w:sz="0" w:space="0" w:color="auto"/>
        <w:left w:val="none" w:sz="0" w:space="0" w:color="auto"/>
        <w:bottom w:val="none" w:sz="0" w:space="0" w:color="auto"/>
        <w:right w:val="none" w:sz="0" w:space="0" w:color="auto"/>
      </w:divBdr>
    </w:div>
    <w:div w:id="405958828">
      <w:bodyDiv w:val="1"/>
      <w:marLeft w:val="0"/>
      <w:marRight w:val="0"/>
      <w:marTop w:val="0"/>
      <w:marBottom w:val="0"/>
      <w:divBdr>
        <w:top w:val="none" w:sz="0" w:space="0" w:color="auto"/>
        <w:left w:val="none" w:sz="0" w:space="0" w:color="auto"/>
        <w:bottom w:val="none" w:sz="0" w:space="0" w:color="auto"/>
        <w:right w:val="none" w:sz="0" w:space="0" w:color="auto"/>
      </w:divBdr>
    </w:div>
    <w:div w:id="406810033">
      <w:bodyDiv w:val="1"/>
      <w:marLeft w:val="0"/>
      <w:marRight w:val="0"/>
      <w:marTop w:val="0"/>
      <w:marBottom w:val="0"/>
      <w:divBdr>
        <w:top w:val="none" w:sz="0" w:space="0" w:color="auto"/>
        <w:left w:val="none" w:sz="0" w:space="0" w:color="auto"/>
        <w:bottom w:val="none" w:sz="0" w:space="0" w:color="auto"/>
        <w:right w:val="none" w:sz="0" w:space="0" w:color="auto"/>
      </w:divBdr>
    </w:div>
    <w:div w:id="407193221">
      <w:bodyDiv w:val="1"/>
      <w:marLeft w:val="0"/>
      <w:marRight w:val="0"/>
      <w:marTop w:val="0"/>
      <w:marBottom w:val="0"/>
      <w:divBdr>
        <w:top w:val="none" w:sz="0" w:space="0" w:color="auto"/>
        <w:left w:val="none" w:sz="0" w:space="0" w:color="auto"/>
        <w:bottom w:val="none" w:sz="0" w:space="0" w:color="auto"/>
        <w:right w:val="none" w:sz="0" w:space="0" w:color="auto"/>
      </w:divBdr>
    </w:div>
    <w:div w:id="411197862">
      <w:bodyDiv w:val="1"/>
      <w:marLeft w:val="0"/>
      <w:marRight w:val="0"/>
      <w:marTop w:val="0"/>
      <w:marBottom w:val="0"/>
      <w:divBdr>
        <w:top w:val="none" w:sz="0" w:space="0" w:color="auto"/>
        <w:left w:val="none" w:sz="0" w:space="0" w:color="auto"/>
        <w:bottom w:val="none" w:sz="0" w:space="0" w:color="auto"/>
        <w:right w:val="none" w:sz="0" w:space="0" w:color="auto"/>
      </w:divBdr>
    </w:div>
    <w:div w:id="413210447">
      <w:bodyDiv w:val="1"/>
      <w:marLeft w:val="0"/>
      <w:marRight w:val="0"/>
      <w:marTop w:val="0"/>
      <w:marBottom w:val="0"/>
      <w:divBdr>
        <w:top w:val="none" w:sz="0" w:space="0" w:color="auto"/>
        <w:left w:val="none" w:sz="0" w:space="0" w:color="auto"/>
        <w:bottom w:val="none" w:sz="0" w:space="0" w:color="auto"/>
        <w:right w:val="none" w:sz="0" w:space="0" w:color="auto"/>
      </w:divBdr>
    </w:div>
    <w:div w:id="413473871">
      <w:bodyDiv w:val="1"/>
      <w:marLeft w:val="0"/>
      <w:marRight w:val="0"/>
      <w:marTop w:val="0"/>
      <w:marBottom w:val="0"/>
      <w:divBdr>
        <w:top w:val="none" w:sz="0" w:space="0" w:color="auto"/>
        <w:left w:val="none" w:sz="0" w:space="0" w:color="auto"/>
        <w:bottom w:val="none" w:sz="0" w:space="0" w:color="auto"/>
        <w:right w:val="none" w:sz="0" w:space="0" w:color="auto"/>
      </w:divBdr>
    </w:div>
    <w:div w:id="414130143">
      <w:bodyDiv w:val="1"/>
      <w:marLeft w:val="0"/>
      <w:marRight w:val="0"/>
      <w:marTop w:val="0"/>
      <w:marBottom w:val="0"/>
      <w:divBdr>
        <w:top w:val="none" w:sz="0" w:space="0" w:color="auto"/>
        <w:left w:val="none" w:sz="0" w:space="0" w:color="auto"/>
        <w:bottom w:val="none" w:sz="0" w:space="0" w:color="auto"/>
        <w:right w:val="none" w:sz="0" w:space="0" w:color="auto"/>
      </w:divBdr>
    </w:div>
    <w:div w:id="416437420">
      <w:bodyDiv w:val="1"/>
      <w:marLeft w:val="0"/>
      <w:marRight w:val="0"/>
      <w:marTop w:val="0"/>
      <w:marBottom w:val="0"/>
      <w:divBdr>
        <w:top w:val="none" w:sz="0" w:space="0" w:color="auto"/>
        <w:left w:val="none" w:sz="0" w:space="0" w:color="auto"/>
        <w:bottom w:val="none" w:sz="0" w:space="0" w:color="auto"/>
        <w:right w:val="none" w:sz="0" w:space="0" w:color="auto"/>
      </w:divBdr>
    </w:div>
    <w:div w:id="417292505">
      <w:bodyDiv w:val="1"/>
      <w:marLeft w:val="0"/>
      <w:marRight w:val="0"/>
      <w:marTop w:val="0"/>
      <w:marBottom w:val="0"/>
      <w:divBdr>
        <w:top w:val="none" w:sz="0" w:space="0" w:color="auto"/>
        <w:left w:val="none" w:sz="0" w:space="0" w:color="auto"/>
        <w:bottom w:val="none" w:sz="0" w:space="0" w:color="auto"/>
        <w:right w:val="none" w:sz="0" w:space="0" w:color="auto"/>
      </w:divBdr>
    </w:div>
    <w:div w:id="417559816">
      <w:bodyDiv w:val="1"/>
      <w:marLeft w:val="0"/>
      <w:marRight w:val="0"/>
      <w:marTop w:val="0"/>
      <w:marBottom w:val="0"/>
      <w:divBdr>
        <w:top w:val="none" w:sz="0" w:space="0" w:color="auto"/>
        <w:left w:val="none" w:sz="0" w:space="0" w:color="auto"/>
        <w:bottom w:val="none" w:sz="0" w:space="0" w:color="auto"/>
        <w:right w:val="none" w:sz="0" w:space="0" w:color="auto"/>
      </w:divBdr>
      <w:divsChild>
        <w:div w:id="1216508056">
          <w:marLeft w:val="0"/>
          <w:marRight w:val="0"/>
          <w:marTop w:val="0"/>
          <w:marBottom w:val="15"/>
          <w:divBdr>
            <w:top w:val="none" w:sz="0" w:space="0" w:color="auto"/>
            <w:left w:val="none" w:sz="0" w:space="0" w:color="auto"/>
            <w:bottom w:val="none" w:sz="0" w:space="0" w:color="auto"/>
            <w:right w:val="none" w:sz="0" w:space="0" w:color="auto"/>
          </w:divBdr>
          <w:divsChild>
            <w:div w:id="68074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37038">
      <w:bodyDiv w:val="1"/>
      <w:marLeft w:val="0"/>
      <w:marRight w:val="0"/>
      <w:marTop w:val="0"/>
      <w:marBottom w:val="0"/>
      <w:divBdr>
        <w:top w:val="none" w:sz="0" w:space="0" w:color="auto"/>
        <w:left w:val="none" w:sz="0" w:space="0" w:color="auto"/>
        <w:bottom w:val="none" w:sz="0" w:space="0" w:color="auto"/>
        <w:right w:val="none" w:sz="0" w:space="0" w:color="auto"/>
      </w:divBdr>
    </w:div>
    <w:div w:id="420294811">
      <w:bodyDiv w:val="1"/>
      <w:marLeft w:val="0"/>
      <w:marRight w:val="0"/>
      <w:marTop w:val="0"/>
      <w:marBottom w:val="0"/>
      <w:divBdr>
        <w:top w:val="none" w:sz="0" w:space="0" w:color="auto"/>
        <w:left w:val="none" w:sz="0" w:space="0" w:color="auto"/>
        <w:bottom w:val="none" w:sz="0" w:space="0" w:color="auto"/>
        <w:right w:val="none" w:sz="0" w:space="0" w:color="auto"/>
      </w:divBdr>
    </w:div>
    <w:div w:id="420952019">
      <w:bodyDiv w:val="1"/>
      <w:marLeft w:val="0"/>
      <w:marRight w:val="0"/>
      <w:marTop w:val="0"/>
      <w:marBottom w:val="0"/>
      <w:divBdr>
        <w:top w:val="none" w:sz="0" w:space="0" w:color="auto"/>
        <w:left w:val="none" w:sz="0" w:space="0" w:color="auto"/>
        <w:bottom w:val="none" w:sz="0" w:space="0" w:color="auto"/>
        <w:right w:val="none" w:sz="0" w:space="0" w:color="auto"/>
      </w:divBdr>
    </w:div>
    <w:div w:id="421025438">
      <w:bodyDiv w:val="1"/>
      <w:marLeft w:val="0"/>
      <w:marRight w:val="0"/>
      <w:marTop w:val="0"/>
      <w:marBottom w:val="0"/>
      <w:divBdr>
        <w:top w:val="none" w:sz="0" w:space="0" w:color="auto"/>
        <w:left w:val="none" w:sz="0" w:space="0" w:color="auto"/>
        <w:bottom w:val="none" w:sz="0" w:space="0" w:color="auto"/>
        <w:right w:val="none" w:sz="0" w:space="0" w:color="auto"/>
      </w:divBdr>
    </w:div>
    <w:div w:id="424544272">
      <w:bodyDiv w:val="1"/>
      <w:marLeft w:val="0"/>
      <w:marRight w:val="0"/>
      <w:marTop w:val="0"/>
      <w:marBottom w:val="0"/>
      <w:divBdr>
        <w:top w:val="none" w:sz="0" w:space="0" w:color="auto"/>
        <w:left w:val="none" w:sz="0" w:space="0" w:color="auto"/>
        <w:bottom w:val="none" w:sz="0" w:space="0" w:color="auto"/>
        <w:right w:val="none" w:sz="0" w:space="0" w:color="auto"/>
      </w:divBdr>
    </w:div>
    <w:div w:id="425344712">
      <w:bodyDiv w:val="1"/>
      <w:marLeft w:val="0"/>
      <w:marRight w:val="0"/>
      <w:marTop w:val="0"/>
      <w:marBottom w:val="0"/>
      <w:divBdr>
        <w:top w:val="none" w:sz="0" w:space="0" w:color="auto"/>
        <w:left w:val="none" w:sz="0" w:space="0" w:color="auto"/>
        <w:bottom w:val="none" w:sz="0" w:space="0" w:color="auto"/>
        <w:right w:val="none" w:sz="0" w:space="0" w:color="auto"/>
      </w:divBdr>
    </w:div>
    <w:div w:id="427195586">
      <w:bodyDiv w:val="1"/>
      <w:marLeft w:val="0"/>
      <w:marRight w:val="0"/>
      <w:marTop w:val="0"/>
      <w:marBottom w:val="0"/>
      <w:divBdr>
        <w:top w:val="none" w:sz="0" w:space="0" w:color="auto"/>
        <w:left w:val="none" w:sz="0" w:space="0" w:color="auto"/>
        <w:bottom w:val="none" w:sz="0" w:space="0" w:color="auto"/>
        <w:right w:val="none" w:sz="0" w:space="0" w:color="auto"/>
      </w:divBdr>
    </w:div>
    <w:div w:id="427700408">
      <w:bodyDiv w:val="1"/>
      <w:marLeft w:val="0"/>
      <w:marRight w:val="0"/>
      <w:marTop w:val="0"/>
      <w:marBottom w:val="0"/>
      <w:divBdr>
        <w:top w:val="none" w:sz="0" w:space="0" w:color="auto"/>
        <w:left w:val="none" w:sz="0" w:space="0" w:color="auto"/>
        <w:bottom w:val="none" w:sz="0" w:space="0" w:color="auto"/>
        <w:right w:val="none" w:sz="0" w:space="0" w:color="auto"/>
      </w:divBdr>
    </w:div>
    <w:div w:id="429277270">
      <w:bodyDiv w:val="1"/>
      <w:marLeft w:val="0"/>
      <w:marRight w:val="0"/>
      <w:marTop w:val="0"/>
      <w:marBottom w:val="0"/>
      <w:divBdr>
        <w:top w:val="none" w:sz="0" w:space="0" w:color="auto"/>
        <w:left w:val="none" w:sz="0" w:space="0" w:color="auto"/>
        <w:bottom w:val="none" w:sz="0" w:space="0" w:color="auto"/>
        <w:right w:val="none" w:sz="0" w:space="0" w:color="auto"/>
      </w:divBdr>
    </w:div>
    <w:div w:id="432290444">
      <w:bodyDiv w:val="1"/>
      <w:marLeft w:val="0"/>
      <w:marRight w:val="0"/>
      <w:marTop w:val="0"/>
      <w:marBottom w:val="0"/>
      <w:divBdr>
        <w:top w:val="none" w:sz="0" w:space="0" w:color="auto"/>
        <w:left w:val="none" w:sz="0" w:space="0" w:color="auto"/>
        <w:bottom w:val="none" w:sz="0" w:space="0" w:color="auto"/>
        <w:right w:val="none" w:sz="0" w:space="0" w:color="auto"/>
      </w:divBdr>
    </w:div>
    <w:div w:id="432438646">
      <w:bodyDiv w:val="1"/>
      <w:marLeft w:val="0"/>
      <w:marRight w:val="0"/>
      <w:marTop w:val="0"/>
      <w:marBottom w:val="0"/>
      <w:divBdr>
        <w:top w:val="none" w:sz="0" w:space="0" w:color="auto"/>
        <w:left w:val="none" w:sz="0" w:space="0" w:color="auto"/>
        <w:bottom w:val="none" w:sz="0" w:space="0" w:color="auto"/>
        <w:right w:val="none" w:sz="0" w:space="0" w:color="auto"/>
      </w:divBdr>
    </w:div>
    <w:div w:id="435488160">
      <w:bodyDiv w:val="1"/>
      <w:marLeft w:val="0"/>
      <w:marRight w:val="0"/>
      <w:marTop w:val="0"/>
      <w:marBottom w:val="0"/>
      <w:divBdr>
        <w:top w:val="none" w:sz="0" w:space="0" w:color="auto"/>
        <w:left w:val="none" w:sz="0" w:space="0" w:color="auto"/>
        <w:bottom w:val="none" w:sz="0" w:space="0" w:color="auto"/>
        <w:right w:val="none" w:sz="0" w:space="0" w:color="auto"/>
      </w:divBdr>
    </w:div>
    <w:div w:id="437257347">
      <w:bodyDiv w:val="1"/>
      <w:marLeft w:val="0"/>
      <w:marRight w:val="0"/>
      <w:marTop w:val="0"/>
      <w:marBottom w:val="0"/>
      <w:divBdr>
        <w:top w:val="none" w:sz="0" w:space="0" w:color="auto"/>
        <w:left w:val="none" w:sz="0" w:space="0" w:color="auto"/>
        <w:bottom w:val="none" w:sz="0" w:space="0" w:color="auto"/>
        <w:right w:val="none" w:sz="0" w:space="0" w:color="auto"/>
      </w:divBdr>
    </w:div>
    <w:div w:id="438255331">
      <w:bodyDiv w:val="1"/>
      <w:marLeft w:val="0"/>
      <w:marRight w:val="0"/>
      <w:marTop w:val="0"/>
      <w:marBottom w:val="0"/>
      <w:divBdr>
        <w:top w:val="none" w:sz="0" w:space="0" w:color="auto"/>
        <w:left w:val="none" w:sz="0" w:space="0" w:color="auto"/>
        <w:bottom w:val="none" w:sz="0" w:space="0" w:color="auto"/>
        <w:right w:val="none" w:sz="0" w:space="0" w:color="auto"/>
      </w:divBdr>
    </w:div>
    <w:div w:id="439036579">
      <w:bodyDiv w:val="1"/>
      <w:marLeft w:val="0"/>
      <w:marRight w:val="0"/>
      <w:marTop w:val="0"/>
      <w:marBottom w:val="0"/>
      <w:divBdr>
        <w:top w:val="none" w:sz="0" w:space="0" w:color="auto"/>
        <w:left w:val="none" w:sz="0" w:space="0" w:color="auto"/>
        <w:bottom w:val="none" w:sz="0" w:space="0" w:color="auto"/>
        <w:right w:val="none" w:sz="0" w:space="0" w:color="auto"/>
      </w:divBdr>
    </w:div>
    <w:div w:id="439374619">
      <w:bodyDiv w:val="1"/>
      <w:marLeft w:val="0"/>
      <w:marRight w:val="0"/>
      <w:marTop w:val="0"/>
      <w:marBottom w:val="0"/>
      <w:divBdr>
        <w:top w:val="none" w:sz="0" w:space="0" w:color="auto"/>
        <w:left w:val="none" w:sz="0" w:space="0" w:color="auto"/>
        <w:bottom w:val="none" w:sz="0" w:space="0" w:color="auto"/>
        <w:right w:val="none" w:sz="0" w:space="0" w:color="auto"/>
      </w:divBdr>
    </w:div>
    <w:div w:id="442269410">
      <w:bodyDiv w:val="1"/>
      <w:marLeft w:val="0"/>
      <w:marRight w:val="0"/>
      <w:marTop w:val="0"/>
      <w:marBottom w:val="0"/>
      <w:divBdr>
        <w:top w:val="none" w:sz="0" w:space="0" w:color="auto"/>
        <w:left w:val="none" w:sz="0" w:space="0" w:color="auto"/>
        <w:bottom w:val="none" w:sz="0" w:space="0" w:color="auto"/>
        <w:right w:val="none" w:sz="0" w:space="0" w:color="auto"/>
      </w:divBdr>
    </w:div>
    <w:div w:id="443548376">
      <w:bodyDiv w:val="1"/>
      <w:marLeft w:val="0"/>
      <w:marRight w:val="0"/>
      <w:marTop w:val="0"/>
      <w:marBottom w:val="0"/>
      <w:divBdr>
        <w:top w:val="none" w:sz="0" w:space="0" w:color="auto"/>
        <w:left w:val="none" w:sz="0" w:space="0" w:color="auto"/>
        <w:bottom w:val="none" w:sz="0" w:space="0" w:color="auto"/>
        <w:right w:val="none" w:sz="0" w:space="0" w:color="auto"/>
      </w:divBdr>
    </w:div>
    <w:div w:id="444931966">
      <w:bodyDiv w:val="1"/>
      <w:marLeft w:val="0"/>
      <w:marRight w:val="0"/>
      <w:marTop w:val="0"/>
      <w:marBottom w:val="0"/>
      <w:divBdr>
        <w:top w:val="none" w:sz="0" w:space="0" w:color="auto"/>
        <w:left w:val="none" w:sz="0" w:space="0" w:color="auto"/>
        <w:bottom w:val="none" w:sz="0" w:space="0" w:color="auto"/>
        <w:right w:val="none" w:sz="0" w:space="0" w:color="auto"/>
      </w:divBdr>
    </w:div>
    <w:div w:id="446463454">
      <w:bodyDiv w:val="1"/>
      <w:marLeft w:val="0"/>
      <w:marRight w:val="0"/>
      <w:marTop w:val="0"/>
      <w:marBottom w:val="0"/>
      <w:divBdr>
        <w:top w:val="none" w:sz="0" w:space="0" w:color="auto"/>
        <w:left w:val="none" w:sz="0" w:space="0" w:color="auto"/>
        <w:bottom w:val="none" w:sz="0" w:space="0" w:color="auto"/>
        <w:right w:val="none" w:sz="0" w:space="0" w:color="auto"/>
      </w:divBdr>
    </w:div>
    <w:div w:id="449008228">
      <w:bodyDiv w:val="1"/>
      <w:marLeft w:val="0"/>
      <w:marRight w:val="0"/>
      <w:marTop w:val="0"/>
      <w:marBottom w:val="0"/>
      <w:divBdr>
        <w:top w:val="none" w:sz="0" w:space="0" w:color="auto"/>
        <w:left w:val="none" w:sz="0" w:space="0" w:color="auto"/>
        <w:bottom w:val="none" w:sz="0" w:space="0" w:color="auto"/>
        <w:right w:val="none" w:sz="0" w:space="0" w:color="auto"/>
      </w:divBdr>
    </w:div>
    <w:div w:id="449057526">
      <w:bodyDiv w:val="1"/>
      <w:marLeft w:val="0"/>
      <w:marRight w:val="0"/>
      <w:marTop w:val="0"/>
      <w:marBottom w:val="0"/>
      <w:divBdr>
        <w:top w:val="none" w:sz="0" w:space="0" w:color="auto"/>
        <w:left w:val="none" w:sz="0" w:space="0" w:color="auto"/>
        <w:bottom w:val="none" w:sz="0" w:space="0" w:color="auto"/>
        <w:right w:val="none" w:sz="0" w:space="0" w:color="auto"/>
      </w:divBdr>
    </w:div>
    <w:div w:id="450318630">
      <w:bodyDiv w:val="1"/>
      <w:marLeft w:val="0"/>
      <w:marRight w:val="0"/>
      <w:marTop w:val="0"/>
      <w:marBottom w:val="0"/>
      <w:divBdr>
        <w:top w:val="none" w:sz="0" w:space="0" w:color="auto"/>
        <w:left w:val="none" w:sz="0" w:space="0" w:color="auto"/>
        <w:bottom w:val="none" w:sz="0" w:space="0" w:color="auto"/>
        <w:right w:val="none" w:sz="0" w:space="0" w:color="auto"/>
      </w:divBdr>
    </w:div>
    <w:div w:id="451246111">
      <w:bodyDiv w:val="1"/>
      <w:marLeft w:val="0"/>
      <w:marRight w:val="0"/>
      <w:marTop w:val="0"/>
      <w:marBottom w:val="0"/>
      <w:divBdr>
        <w:top w:val="none" w:sz="0" w:space="0" w:color="auto"/>
        <w:left w:val="none" w:sz="0" w:space="0" w:color="auto"/>
        <w:bottom w:val="none" w:sz="0" w:space="0" w:color="auto"/>
        <w:right w:val="none" w:sz="0" w:space="0" w:color="auto"/>
      </w:divBdr>
    </w:div>
    <w:div w:id="456608832">
      <w:bodyDiv w:val="1"/>
      <w:marLeft w:val="0"/>
      <w:marRight w:val="0"/>
      <w:marTop w:val="0"/>
      <w:marBottom w:val="0"/>
      <w:divBdr>
        <w:top w:val="none" w:sz="0" w:space="0" w:color="auto"/>
        <w:left w:val="none" w:sz="0" w:space="0" w:color="auto"/>
        <w:bottom w:val="none" w:sz="0" w:space="0" w:color="auto"/>
        <w:right w:val="none" w:sz="0" w:space="0" w:color="auto"/>
      </w:divBdr>
    </w:div>
    <w:div w:id="456877672">
      <w:bodyDiv w:val="1"/>
      <w:marLeft w:val="0"/>
      <w:marRight w:val="0"/>
      <w:marTop w:val="0"/>
      <w:marBottom w:val="0"/>
      <w:divBdr>
        <w:top w:val="none" w:sz="0" w:space="0" w:color="auto"/>
        <w:left w:val="none" w:sz="0" w:space="0" w:color="auto"/>
        <w:bottom w:val="none" w:sz="0" w:space="0" w:color="auto"/>
        <w:right w:val="none" w:sz="0" w:space="0" w:color="auto"/>
      </w:divBdr>
    </w:div>
    <w:div w:id="458761886">
      <w:bodyDiv w:val="1"/>
      <w:marLeft w:val="0"/>
      <w:marRight w:val="0"/>
      <w:marTop w:val="0"/>
      <w:marBottom w:val="0"/>
      <w:divBdr>
        <w:top w:val="none" w:sz="0" w:space="0" w:color="auto"/>
        <w:left w:val="none" w:sz="0" w:space="0" w:color="auto"/>
        <w:bottom w:val="none" w:sz="0" w:space="0" w:color="auto"/>
        <w:right w:val="none" w:sz="0" w:space="0" w:color="auto"/>
      </w:divBdr>
    </w:div>
    <w:div w:id="459688896">
      <w:bodyDiv w:val="1"/>
      <w:marLeft w:val="0"/>
      <w:marRight w:val="0"/>
      <w:marTop w:val="0"/>
      <w:marBottom w:val="0"/>
      <w:divBdr>
        <w:top w:val="none" w:sz="0" w:space="0" w:color="auto"/>
        <w:left w:val="none" w:sz="0" w:space="0" w:color="auto"/>
        <w:bottom w:val="none" w:sz="0" w:space="0" w:color="auto"/>
        <w:right w:val="none" w:sz="0" w:space="0" w:color="auto"/>
      </w:divBdr>
    </w:div>
    <w:div w:id="460881891">
      <w:bodyDiv w:val="1"/>
      <w:marLeft w:val="0"/>
      <w:marRight w:val="0"/>
      <w:marTop w:val="0"/>
      <w:marBottom w:val="0"/>
      <w:divBdr>
        <w:top w:val="none" w:sz="0" w:space="0" w:color="auto"/>
        <w:left w:val="none" w:sz="0" w:space="0" w:color="auto"/>
        <w:bottom w:val="none" w:sz="0" w:space="0" w:color="auto"/>
        <w:right w:val="none" w:sz="0" w:space="0" w:color="auto"/>
      </w:divBdr>
      <w:divsChild>
        <w:div w:id="50812711">
          <w:marLeft w:val="0"/>
          <w:marRight w:val="0"/>
          <w:marTop w:val="0"/>
          <w:marBottom w:val="0"/>
          <w:divBdr>
            <w:top w:val="none" w:sz="0" w:space="0" w:color="auto"/>
            <w:left w:val="none" w:sz="0" w:space="0" w:color="auto"/>
            <w:bottom w:val="none" w:sz="0" w:space="0" w:color="auto"/>
            <w:right w:val="none" w:sz="0" w:space="0" w:color="auto"/>
          </w:divBdr>
        </w:div>
      </w:divsChild>
    </w:div>
    <w:div w:id="461576232">
      <w:bodyDiv w:val="1"/>
      <w:marLeft w:val="0"/>
      <w:marRight w:val="0"/>
      <w:marTop w:val="0"/>
      <w:marBottom w:val="0"/>
      <w:divBdr>
        <w:top w:val="none" w:sz="0" w:space="0" w:color="auto"/>
        <w:left w:val="none" w:sz="0" w:space="0" w:color="auto"/>
        <w:bottom w:val="none" w:sz="0" w:space="0" w:color="auto"/>
        <w:right w:val="none" w:sz="0" w:space="0" w:color="auto"/>
      </w:divBdr>
    </w:div>
    <w:div w:id="464003032">
      <w:bodyDiv w:val="1"/>
      <w:marLeft w:val="0"/>
      <w:marRight w:val="0"/>
      <w:marTop w:val="0"/>
      <w:marBottom w:val="0"/>
      <w:divBdr>
        <w:top w:val="none" w:sz="0" w:space="0" w:color="auto"/>
        <w:left w:val="none" w:sz="0" w:space="0" w:color="auto"/>
        <w:bottom w:val="none" w:sz="0" w:space="0" w:color="auto"/>
        <w:right w:val="none" w:sz="0" w:space="0" w:color="auto"/>
      </w:divBdr>
    </w:div>
    <w:div w:id="464540267">
      <w:bodyDiv w:val="1"/>
      <w:marLeft w:val="0"/>
      <w:marRight w:val="0"/>
      <w:marTop w:val="0"/>
      <w:marBottom w:val="0"/>
      <w:divBdr>
        <w:top w:val="none" w:sz="0" w:space="0" w:color="auto"/>
        <w:left w:val="none" w:sz="0" w:space="0" w:color="auto"/>
        <w:bottom w:val="none" w:sz="0" w:space="0" w:color="auto"/>
        <w:right w:val="none" w:sz="0" w:space="0" w:color="auto"/>
      </w:divBdr>
    </w:div>
    <w:div w:id="466121821">
      <w:bodyDiv w:val="1"/>
      <w:marLeft w:val="0"/>
      <w:marRight w:val="0"/>
      <w:marTop w:val="0"/>
      <w:marBottom w:val="0"/>
      <w:divBdr>
        <w:top w:val="none" w:sz="0" w:space="0" w:color="auto"/>
        <w:left w:val="none" w:sz="0" w:space="0" w:color="auto"/>
        <w:bottom w:val="none" w:sz="0" w:space="0" w:color="auto"/>
        <w:right w:val="none" w:sz="0" w:space="0" w:color="auto"/>
      </w:divBdr>
    </w:div>
    <w:div w:id="466169095">
      <w:bodyDiv w:val="1"/>
      <w:marLeft w:val="0"/>
      <w:marRight w:val="0"/>
      <w:marTop w:val="0"/>
      <w:marBottom w:val="0"/>
      <w:divBdr>
        <w:top w:val="none" w:sz="0" w:space="0" w:color="auto"/>
        <w:left w:val="none" w:sz="0" w:space="0" w:color="auto"/>
        <w:bottom w:val="none" w:sz="0" w:space="0" w:color="auto"/>
        <w:right w:val="none" w:sz="0" w:space="0" w:color="auto"/>
      </w:divBdr>
    </w:div>
    <w:div w:id="469632075">
      <w:bodyDiv w:val="1"/>
      <w:marLeft w:val="0"/>
      <w:marRight w:val="0"/>
      <w:marTop w:val="0"/>
      <w:marBottom w:val="0"/>
      <w:divBdr>
        <w:top w:val="none" w:sz="0" w:space="0" w:color="auto"/>
        <w:left w:val="none" w:sz="0" w:space="0" w:color="auto"/>
        <w:bottom w:val="none" w:sz="0" w:space="0" w:color="auto"/>
        <w:right w:val="none" w:sz="0" w:space="0" w:color="auto"/>
      </w:divBdr>
      <w:divsChild>
        <w:div w:id="605768950">
          <w:marLeft w:val="0"/>
          <w:marRight w:val="0"/>
          <w:marTop w:val="0"/>
          <w:marBottom w:val="0"/>
          <w:divBdr>
            <w:top w:val="none" w:sz="0" w:space="0" w:color="auto"/>
            <w:left w:val="none" w:sz="0" w:space="0" w:color="auto"/>
            <w:bottom w:val="none" w:sz="0" w:space="0" w:color="auto"/>
            <w:right w:val="none" w:sz="0" w:space="0" w:color="auto"/>
          </w:divBdr>
        </w:div>
      </w:divsChild>
    </w:div>
    <w:div w:id="470683150">
      <w:bodyDiv w:val="1"/>
      <w:marLeft w:val="0"/>
      <w:marRight w:val="0"/>
      <w:marTop w:val="0"/>
      <w:marBottom w:val="0"/>
      <w:divBdr>
        <w:top w:val="none" w:sz="0" w:space="0" w:color="auto"/>
        <w:left w:val="none" w:sz="0" w:space="0" w:color="auto"/>
        <w:bottom w:val="none" w:sz="0" w:space="0" w:color="auto"/>
        <w:right w:val="none" w:sz="0" w:space="0" w:color="auto"/>
      </w:divBdr>
    </w:div>
    <w:div w:id="473718957">
      <w:bodyDiv w:val="1"/>
      <w:marLeft w:val="0"/>
      <w:marRight w:val="0"/>
      <w:marTop w:val="0"/>
      <w:marBottom w:val="0"/>
      <w:divBdr>
        <w:top w:val="none" w:sz="0" w:space="0" w:color="auto"/>
        <w:left w:val="none" w:sz="0" w:space="0" w:color="auto"/>
        <w:bottom w:val="none" w:sz="0" w:space="0" w:color="auto"/>
        <w:right w:val="none" w:sz="0" w:space="0" w:color="auto"/>
      </w:divBdr>
    </w:div>
    <w:div w:id="475728390">
      <w:bodyDiv w:val="1"/>
      <w:marLeft w:val="0"/>
      <w:marRight w:val="0"/>
      <w:marTop w:val="0"/>
      <w:marBottom w:val="0"/>
      <w:divBdr>
        <w:top w:val="none" w:sz="0" w:space="0" w:color="auto"/>
        <w:left w:val="none" w:sz="0" w:space="0" w:color="auto"/>
        <w:bottom w:val="none" w:sz="0" w:space="0" w:color="auto"/>
        <w:right w:val="none" w:sz="0" w:space="0" w:color="auto"/>
      </w:divBdr>
      <w:divsChild>
        <w:div w:id="488711325">
          <w:marLeft w:val="0"/>
          <w:marRight w:val="0"/>
          <w:marTop w:val="0"/>
          <w:marBottom w:val="0"/>
          <w:divBdr>
            <w:top w:val="none" w:sz="0" w:space="0" w:color="auto"/>
            <w:left w:val="none" w:sz="0" w:space="0" w:color="auto"/>
            <w:bottom w:val="none" w:sz="0" w:space="0" w:color="auto"/>
            <w:right w:val="none" w:sz="0" w:space="0" w:color="auto"/>
          </w:divBdr>
          <w:divsChild>
            <w:div w:id="1530802026">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478116583">
      <w:bodyDiv w:val="1"/>
      <w:marLeft w:val="0"/>
      <w:marRight w:val="0"/>
      <w:marTop w:val="0"/>
      <w:marBottom w:val="0"/>
      <w:divBdr>
        <w:top w:val="none" w:sz="0" w:space="0" w:color="auto"/>
        <w:left w:val="none" w:sz="0" w:space="0" w:color="auto"/>
        <w:bottom w:val="none" w:sz="0" w:space="0" w:color="auto"/>
        <w:right w:val="none" w:sz="0" w:space="0" w:color="auto"/>
      </w:divBdr>
    </w:div>
    <w:div w:id="480195298">
      <w:bodyDiv w:val="1"/>
      <w:marLeft w:val="0"/>
      <w:marRight w:val="0"/>
      <w:marTop w:val="0"/>
      <w:marBottom w:val="0"/>
      <w:divBdr>
        <w:top w:val="none" w:sz="0" w:space="0" w:color="auto"/>
        <w:left w:val="none" w:sz="0" w:space="0" w:color="auto"/>
        <w:bottom w:val="none" w:sz="0" w:space="0" w:color="auto"/>
        <w:right w:val="none" w:sz="0" w:space="0" w:color="auto"/>
      </w:divBdr>
    </w:div>
    <w:div w:id="481238051">
      <w:bodyDiv w:val="1"/>
      <w:marLeft w:val="0"/>
      <w:marRight w:val="0"/>
      <w:marTop w:val="0"/>
      <w:marBottom w:val="0"/>
      <w:divBdr>
        <w:top w:val="none" w:sz="0" w:space="0" w:color="auto"/>
        <w:left w:val="none" w:sz="0" w:space="0" w:color="auto"/>
        <w:bottom w:val="none" w:sz="0" w:space="0" w:color="auto"/>
        <w:right w:val="none" w:sz="0" w:space="0" w:color="auto"/>
      </w:divBdr>
    </w:div>
    <w:div w:id="484779552">
      <w:bodyDiv w:val="1"/>
      <w:marLeft w:val="0"/>
      <w:marRight w:val="0"/>
      <w:marTop w:val="0"/>
      <w:marBottom w:val="0"/>
      <w:divBdr>
        <w:top w:val="none" w:sz="0" w:space="0" w:color="auto"/>
        <w:left w:val="none" w:sz="0" w:space="0" w:color="auto"/>
        <w:bottom w:val="none" w:sz="0" w:space="0" w:color="auto"/>
        <w:right w:val="none" w:sz="0" w:space="0" w:color="auto"/>
      </w:divBdr>
    </w:div>
    <w:div w:id="485634323">
      <w:bodyDiv w:val="1"/>
      <w:marLeft w:val="0"/>
      <w:marRight w:val="0"/>
      <w:marTop w:val="0"/>
      <w:marBottom w:val="0"/>
      <w:divBdr>
        <w:top w:val="none" w:sz="0" w:space="0" w:color="auto"/>
        <w:left w:val="none" w:sz="0" w:space="0" w:color="auto"/>
        <w:bottom w:val="none" w:sz="0" w:space="0" w:color="auto"/>
        <w:right w:val="none" w:sz="0" w:space="0" w:color="auto"/>
      </w:divBdr>
    </w:div>
    <w:div w:id="485978438">
      <w:bodyDiv w:val="1"/>
      <w:marLeft w:val="0"/>
      <w:marRight w:val="0"/>
      <w:marTop w:val="0"/>
      <w:marBottom w:val="0"/>
      <w:divBdr>
        <w:top w:val="none" w:sz="0" w:space="0" w:color="auto"/>
        <w:left w:val="none" w:sz="0" w:space="0" w:color="auto"/>
        <w:bottom w:val="none" w:sz="0" w:space="0" w:color="auto"/>
        <w:right w:val="none" w:sz="0" w:space="0" w:color="auto"/>
      </w:divBdr>
    </w:div>
    <w:div w:id="487139749">
      <w:bodyDiv w:val="1"/>
      <w:marLeft w:val="0"/>
      <w:marRight w:val="0"/>
      <w:marTop w:val="0"/>
      <w:marBottom w:val="0"/>
      <w:divBdr>
        <w:top w:val="none" w:sz="0" w:space="0" w:color="auto"/>
        <w:left w:val="none" w:sz="0" w:space="0" w:color="auto"/>
        <w:bottom w:val="none" w:sz="0" w:space="0" w:color="auto"/>
        <w:right w:val="none" w:sz="0" w:space="0" w:color="auto"/>
      </w:divBdr>
    </w:div>
    <w:div w:id="487869336">
      <w:bodyDiv w:val="1"/>
      <w:marLeft w:val="0"/>
      <w:marRight w:val="0"/>
      <w:marTop w:val="0"/>
      <w:marBottom w:val="0"/>
      <w:divBdr>
        <w:top w:val="none" w:sz="0" w:space="0" w:color="auto"/>
        <w:left w:val="none" w:sz="0" w:space="0" w:color="auto"/>
        <w:bottom w:val="none" w:sz="0" w:space="0" w:color="auto"/>
        <w:right w:val="none" w:sz="0" w:space="0" w:color="auto"/>
      </w:divBdr>
    </w:div>
    <w:div w:id="488442178">
      <w:bodyDiv w:val="1"/>
      <w:marLeft w:val="0"/>
      <w:marRight w:val="0"/>
      <w:marTop w:val="0"/>
      <w:marBottom w:val="0"/>
      <w:divBdr>
        <w:top w:val="none" w:sz="0" w:space="0" w:color="auto"/>
        <w:left w:val="none" w:sz="0" w:space="0" w:color="auto"/>
        <w:bottom w:val="none" w:sz="0" w:space="0" w:color="auto"/>
        <w:right w:val="none" w:sz="0" w:space="0" w:color="auto"/>
      </w:divBdr>
    </w:div>
    <w:div w:id="489059227">
      <w:bodyDiv w:val="1"/>
      <w:marLeft w:val="0"/>
      <w:marRight w:val="0"/>
      <w:marTop w:val="0"/>
      <w:marBottom w:val="0"/>
      <w:divBdr>
        <w:top w:val="none" w:sz="0" w:space="0" w:color="auto"/>
        <w:left w:val="none" w:sz="0" w:space="0" w:color="auto"/>
        <w:bottom w:val="none" w:sz="0" w:space="0" w:color="auto"/>
        <w:right w:val="none" w:sz="0" w:space="0" w:color="auto"/>
      </w:divBdr>
    </w:div>
    <w:div w:id="490221436">
      <w:bodyDiv w:val="1"/>
      <w:marLeft w:val="0"/>
      <w:marRight w:val="0"/>
      <w:marTop w:val="0"/>
      <w:marBottom w:val="0"/>
      <w:divBdr>
        <w:top w:val="none" w:sz="0" w:space="0" w:color="auto"/>
        <w:left w:val="none" w:sz="0" w:space="0" w:color="auto"/>
        <w:bottom w:val="none" w:sz="0" w:space="0" w:color="auto"/>
        <w:right w:val="none" w:sz="0" w:space="0" w:color="auto"/>
      </w:divBdr>
    </w:div>
    <w:div w:id="492382086">
      <w:bodyDiv w:val="1"/>
      <w:marLeft w:val="0"/>
      <w:marRight w:val="0"/>
      <w:marTop w:val="0"/>
      <w:marBottom w:val="0"/>
      <w:divBdr>
        <w:top w:val="none" w:sz="0" w:space="0" w:color="auto"/>
        <w:left w:val="none" w:sz="0" w:space="0" w:color="auto"/>
        <w:bottom w:val="none" w:sz="0" w:space="0" w:color="auto"/>
        <w:right w:val="none" w:sz="0" w:space="0" w:color="auto"/>
      </w:divBdr>
    </w:div>
    <w:div w:id="494999691">
      <w:bodyDiv w:val="1"/>
      <w:marLeft w:val="0"/>
      <w:marRight w:val="0"/>
      <w:marTop w:val="0"/>
      <w:marBottom w:val="0"/>
      <w:divBdr>
        <w:top w:val="none" w:sz="0" w:space="0" w:color="auto"/>
        <w:left w:val="none" w:sz="0" w:space="0" w:color="auto"/>
        <w:bottom w:val="none" w:sz="0" w:space="0" w:color="auto"/>
        <w:right w:val="none" w:sz="0" w:space="0" w:color="auto"/>
      </w:divBdr>
    </w:div>
    <w:div w:id="498079356">
      <w:bodyDiv w:val="1"/>
      <w:marLeft w:val="0"/>
      <w:marRight w:val="0"/>
      <w:marTop w:val="0"/>
      <w:marBottom w:val="0"/>
      <w:divBdr>
        <w:top w:val="none" w:sz="0" w:space="0" w:color="auto"/>
        <w:left w:val="none" w:sz="0" w:space="0" w:color="auto"/>
        <w:bottom w:val="none" w:sz="0" w:space="0" w:color="auto"/>
        <w:right w:val="none" w:sz="0" w:space="0" w:color="auto"/>
      </w:divBdr>
    </w:div>
    <w:div w:id="498153120">
      <w:bodyDiv w:val="1"/>
      <w:marLeft w:val="0"/>
      <w:marRight w:val="0"/>
      <w:marTop w:val="0"/>
      <w:marBottom w:val="0"/>
      <w:divBdr>
        <w:top w:val="none" w:sz="0" w:space="0" w:color="auto"/>
        <w:left w:val="none" w:sz="0" w:space="0" w:color="auto"/>
        <w:bottom w:val="none" w:sz="0" w:space="0" w:color="auto"/>
        <w:right w:val="none" w:sz="0" w:space="0" w:color="auto"/>
      </w:divBdr>
    </w:div>
    <w:div w:id="501239424">
      <w:bodyDiv w:val="1"/>
      <w:marLeft w:val="0"/>
      <w:marRight w:val="0"/>
      <w:marTop w:val="0"/>
      <w:marBottom w:val="0"/>
      <w:divBdr>
        <w:top w:val="none" w:sz="0" w:space="0" w:color="auto"/>
        <w:left w:val="none" w:sz="0" w:space="0" w:color="auto"/>
        <w:bottom w:val="none" w:sz="0" w:space="0" w:color="auto"/>
        <w:right w:val="none" w:sz="0" w:space="0" w:color="auto"/>
      </w:divBdr>
    </w:div>
    <w:div w:id="501622271">
      <w:bodyDiv w:val="1"/>
      <w:marLeft w:val="0"/>
      <w:marRight w:val="0"/>
      <w:marTop w:val="0"/>
      <w:marBottom w:val="0"/>
      <w:divBdr>
        <w:top w:val="none" w:sz="0" w:space="0" w:color="auto"/>
        <w:left w:val="none" w:sz="0" w:space="0" w:color="auto"/>
        <w:bottom w:val="none" w:sz="0" w:space="0" w:color="auto"/>
        <w:right w:val="none" w:sz="0" w:space="0" w:color="auto"/>
      </w:divBdr>
    </w:div>
    <w:div w:id="504325576">
      <w:bodyDiv w:val="1"/>
      <w:marLeft w:val="0"/>
      <w:marRight w:val="0"/>
      <w:marTop w:val="0"/>
      <w:marBottom w:val="0"/>
      <w:divBdr>
        <w:top w:val="none" w:sz="0" w:space="0" w:color="auto"/>
        <w:left w:val="none" w:sz="0" w:space="0" w:color="auto"/>
        <w:bottom w:val="none" w:sz="0" w:space="0" w:color="auto"/>
        <w:right w:val="none" w:sz="0" w:space="0" w:color="auto"/>
      </w:divBdr>
    </w:div>
    <w:div w:id="505629375">
      <w:bodyDiv w:val="1"/>
      <w:marLeft w:val="0"/>
      <w:marRight w:val="0"/>
      <w:marTop w:val="0"/>
      <w:marBottom w:val="0"/>
      <w:divBdr>
        <w:top w:val="none" w:sz="0" w:space="0" w:color="auto"/>
        <w:left w:val="none" w:sz="0" w:space="0" w:color="auto"/>
        <w:bottom w:val="none" w:sz="0" w:space="0" w:color="auto"/>
        <w:right w:val="none" w:sz="0" w:space="0" w:color="auto"/>
      </w:divBdr>
    </w:div>
    <w:div w:id="505680861">
      <w:bodyDiv w:val="1"/>
      <w:marLeft w:val="0"/>
      <w:marRight w:val="0"/>
      <w:marTop w:val="0"/>
      <w:marBottom w:val="0"/>
      <w:divBdr>
        <w:top w:val="none" w:sz="0" w:space="0" w:color="auto"/>
        <w:left w:val="none" w:sz="0" w:space="0" w:color="auto"/>
        <w:bottom w:val="none" w:sz="0" w:space="0" w:color="auto"/>
        <w:right w:val="none" w:sz="0" w:space="0" w:color="auto"/>
      </w:divBdr>
    </w:div>
    <w:div w:id="505945785">
      <w:bodyDiv w:val="1"/>
      <w:marLeft w:val="0"/>
      <w:marRight w:val="0"/>
      <w:marTop w:val="0"/>
      <w:marBottom w:val="0"/>
      <w:divBdr>
        <w:top w:val="none" w:sz="0" w:space="0" w:color="auto"/>
        <w:left w:val="none" w:sz="0" w:space="0" w:color="auto"/>
        <w:bottom w:val="none" w:sz="0" w:space="0" w:color="auto"/>
        <w:right w:val="none" w:sz="0" w:space="0" w:color="auto"/>
      </w:divBdr>
    </w:div>
    <w:div w:id="507911979">
      <w:bodyDiv w:val="1"/>
      <w:marLeft w:val="0"/>
      <w:marRight w:val="0"/>
      <w:marTop w:val="0"/>
      <w:marBottom w:val="0"/>
      <w:divBdr>
        <w:top w:val="none" w:sz="0" w:space="0" w:color="auto"/>
        <w:left w:val="none" w:sz="0" w:space="0" w:color="auto"/>
        <w:bottom w:val="none" w:sz="0" w:space="0" w:color="auto"/>
        <w:right w:val="none" w:sz="0" w:space="0" w:color="auto"/>
      </w:divBdr>
    </w:div>
    <w:div w:id="508712336">
      <w:bodyDiv w:val="1"/>
      <w:marLeft w:val="0"/>
      <w:marRight w:val="0"/>
      <w:marTop w:val="0"/>
      <w:marBottom w:val="0"/>
      <w:divBdr>
        <w:top w:val="none" w:sz="0" w:space="0" w:color="auto"/>
        <w:left w:val="none" w:sz="0" w:space="0" w:color="auto"/>
        <w:bottom w:val="none" w:sz="0" w:space="0" w:color="auto"/>
        <w:right w:val="none" w:sz="0" w:space="0" w:color="auto"/>
      </w:divBdr>
    </w:div>
    <w:div w:id="510799461">
      <w:bodyDiv w:val="1"/>
      <w:marLeft w:val="0"/>
      <w:marRight w:val="0"/>
      <w:marTop w:val="0"/>
      <w:marBottom w:val="0"/>
      <w:divBdr>
        <w:top w:val="none" w:sz="0" w:space="0" w:color="auto"/>
        <w:left w:val="none" w:sz="0" w:space="0" w:color="auto"/>
        <w:bottom w:val="none" w:sz="0" w:space="0" w:color="auto"/>
        <w:right w:val="none" w:sz="0" w:space="0" w:color="auto"/>
      </w:divBdr>
    </w:div>
    <w:div w:id="512493674">
      <w:bodyDiv w:val="1"/>
      <w:marLeft w:val="0"/>
      <w:marRight w:val="0"/>
      <w:marTop w:val="0"/>
      <w:marBottom w:val="0"/>
      <w:divBdr>
        <w:top w:val="none" w:sz="0" w:space="0" w:color="auto"/>
        <w:left w:val="none" w:sz="0" w:space="0" w:color="auto"/>
        <w:bottom w:val="none" w:sz="0" w:space="0" w:color="auto"/>
        <w:right w:val="none" w:sz="0" w:space="0" w:color="auto"/>
      </w:divBdr>
    </w:div>
    <w:div w:id="512959887">
      <w:bodyDiv w:val="1"/>
      <w:marLeft w:val="0"/>
      <w:marRight w:val="0"/>
      <w:marTop w:val="0"/>
      <w:marBottom w:val="0"/>
      <w:divBdr>
        <w:top w:val="none" w:sz="0" w:space="0" w:color="auto"/>
        <w:left w:val="none" w:sz="0" w:space="0" w:color="auto"/>
        <w:bottom w:val="none" w:sz="0" w:space="0" w:color="auto"/>
        <w:right w:val="none" w:sz="0" w:space="0" w:color="auto"/>
      </w:divBdr>
    </w:div>
    <w:div w:id="515000647">
      <w:bodyDiv w:val="1"/>
      <w:marLeft w:val="0"/>
      <w:marRight w:val="0"/>
      <w:marTop w:val="0"/>
      <w:marBottom w:val="0"/>
      <w:divBdr>
        <w:top w:val="none" w:sz="0" w:space="0" w:color="auto"/>
        <w:left w:val="none" w:sz="0" w:space="0" w:color="auto"/>
        <w:bottom w:val="none" w:sz="0" w:space="0" w:color="auto"/>
        <w:right w:val="none" w:sz="0" w:space="0" w:color="auto"/>
      </w:divBdr>
    </w:div>
    <w:div w:id="519972870">
      <w:bodyDiv w:val="1"/>
      <w:marLeft w:val="0"/>
      <w:marRight w:val="0"/>
      <w:marTop w:val="0"/>
      <w:marBottom w:val="0"/>
      <w:divBdr>
        <w:top w:val="none" w:sz="0" w:space="0" w:color="auto"/>
        <w:left w:val="none" w:sz="0" w:space="0" w:color="auto"/>
        <w:bottom w:val="none" w:sz="0" w:space="0" w:color="auto"/>
        <w:right w:val="none" w:sz="0" w:space="0" w:color="auto"/>
      </w:divBdr>
    </w:div>
    <w:div w:id="520894965">
      <w:bodyDiv w:val="1"/>
      <w:marLeft w:val="0"/>
      <w:marRight w:val="0"/>
      <w:marTop w:val="0"/>
      <w:marBottom w:val="0"/>
      <w:divBdr>
        <w:top w:val="none" w:sz="0" w:space="0" w:color="auto"/>
        <w:left w:val="none" w:sz="0" w:space="0" w:color="auto"/>
        <w:bottom w:val="none" w:sz="0" w:space="0" w:color="auto"/>
        <w:right w:val="none" w:sz="0" w:space="0" w:color="auto"/>
      </w:divBdr>
    </w:div>
    <w:div w:id="521356291">
      <w:bodyDiv w:val="1"/>
      <w:marLeft w:val="0"/>
      <w:marRight w:val="0"/>
      <w:marTop w:val="0"/>
      <w:marBottom w:val="0"/>
      <w:divBdr>
        <w:top w:val="none" w:sz="0" w:space="0" w:color="auto"/>
        <w:left w:val="none" w:sz="0" w:space="0" w:color="auto"/>
        <w:bottom w:val="none" w:sz="0" w:space="0" w:color="auto"/>
        <w:right w:val="none" w:sz="0" w:space="0" w:color="auto"/>
      </w:divBdr>
    </w:div>
    <w:div w:id="525364705">
      <w:bodyDiv w:val="1"/>
      <w:marLeft w:val="0"/>
      <w:marRight w:val="0"/>
      <w:marTop w:val="0"/>
      <w:marBottom w:val="0"/>
      <w:divBdr>
        <w:top w:val="none" w:sz="0" w:space="0" w:color="auto"/>
        <w:left w:val="none" w:sz="0" w:space="0" w:color="auto"/>
        <w:bottom w:val="none" w:sz="0" w:space="0" w:color="auto"/>
        <w:right w:val="none" w:sz="0" w:space="0" w:color="auto"/>
      </w:divBdr>
    </w:div>
    <w:div w:id="526406498">
      <w:bodyDiv w:val="1"/>
      <w:marLeft w:val="0"/>
      <w:marRight w:val="0"/>
      <w:marTop w:val="0"/>
      <w:marBottom w:val="0"/>
      <w:divBdr>
        <w:top w:val="none" w:sz="0" w:space="0" w:color="auto"/>
        <w:left w:val="none" w:sz="0" w:space="0" w:color="auto"/>
        <w:bottom w:val="none" w:sz="0" w:space="0" w:color="auto"/>
        <w:right w:val="none" w:sz="0" w:space="0" w:color="auto"/>
      </w:divBdr>
    </w:div>
    <w:div w:id="526800147">
      <w:bodyDiv w:val="1"/>
      <w:marLeft w:val="0"/>
      <w:marRight w:val="0"/>
      <w:marTop w:val="0"/>
      <w:marBottom w:val="0"/>
      <w:divBdr>
        <w:top w:val="none" w:sz="0" w:space="0" w:color="auto"/>
        <w:left w:val="none" w:sz="0" w:space="0" w:color="auto"/>
        <w:bottom w:val="none" w:sz="0" w:space="0" w:color="auto"/>
        <w:right w:val="none" w:sz="0" w:space="0" w:color="auto"/>
      </w:divBdr>
    </w:div>
    <w:div w:id="526913797">
      <w:bodyDiv w:val="1"/>
      <w:marLeft w:val="0"/>
      <w:marRight w:val="0"/>
      <w:marTop w:val="0"/>
      <w:marBottom w:val="0"/>
      <w:divBdr>
        <w:top w:val="none" w:sz="0" w:space="0" w:color="auto"/>
        <w:left w:val="none" w:sz="0" w:space="0" w:color="auto"/>
        <w:bottom w:val="none" w:sz="0" w:space="0" w:color="auto"/>
        <w:right w:val="none" w:sz="0" w:space="0" w:color="auto"/>
      </w:divBdr>
    </w:div>
    <w:div w:id="532763742">
      <w:bodyDiv w:val="1"/>
      <w:marLeft w:val="0"/>
      <w:marRight w:val="0"/>
      <w:marTop w:val="0"/>
      <w:marBottom w:val="0"/>
      <w:divBdr>
        <w:top w:val="none" w:sz="0" w:space="0" w:color="auto"/>
        <w:left w:val="none" w:sz="0" w:space="0" w:color="auto"/>
        <w:bottom w:val="none" w:sz="0" w:space="0" w:color="auto"/>
        <w:right w:val="none" w:sz="0" w:space="0" w:color="auto"/>
      </w:divBdr>
    </w:div>
    <w:div w:id="532767840">
      <w:bodyDiv w:val="1"/>
      <w:marLeft w:val="0"/>
      <w:marRight w:val="0"/>
      <w:marTop w:val="0"/>
      <w:marBottom w:val="0"/>
      <w:divBdr>
        <w:top w:val="none" w:sz="0" w:space="0" w:color="auto"/>
        <w:left w:val="none" w:sz="0" w:space="0" w:color="auto"/>
        <w:bottom w:val="none" w:sz="0" w:space="0" w:color="auto"/>
        <w:right w:val="none" w:sz="0" w:space="0" w:color="auto"/>
      </w:divBdr>
    </w:div>
    <w:div w:id="535580469">
      <w:bodyDiv w:val="1"/>
      <w:marLeft w:val="0"/>
      <w:marRight w:val="0"/>
      <w:marTop w:val="0"/>
      <w:marBottom w:val="0"/>
      <w:divBdr>
        <w:top w:val="none" w:sz="0" w:space="0" w:color="auto"/>
        <w:left w:val="none" w:sz="0" w:space="0" w:color="auto"/>
        <w:bottom w:val="none" w:sz="0" w:space="0" w:color="auto"/>
        <w:right w:val="none" w:sz="0" w:space="0" w:color="auto"/>
      </w:divBdr>
    </w:div>
    <w:div w:id="536281682">
      <w:bodyDiv w:val="1"/>
      <w:marLeft w:val="0"/>
      <w:marRight w:val="0"/>
      <w:marTop w:val="0"/>
      <w:marBottom w:val="0"/>
      <w:divBdr>
        <w:top w:val="none" w:sz="0" w:space="0" w:color="auto"/>
        <w:left w:val="none" w:sz="0" w:space="0" w:color="auto"/>
        <w:bottom w:val="none" w:sz="0" w:space="0" w:color="auto"/>
        <w:right w:val="none" w:sz="0" w:space="0" w:color="auto"/>
      </w:divBdr>
    </w:div>
    <w:div w:id="538015396">
      <w:bodyDiv w:val="1"/>
      <w:marLeft w:val="0"/>
      <w:marRight w:val="0"/>
      <w:marTop w:val="0"/>
      <w:marBottom w:val="0"/>
      <w:divBdr>
        <w:top w:val="none" w:sz="0" w:space="0" w:color="auto"/>
        <w:left w:val="none" w:sz="0" w:space="0" w:color="auto"/>
        <w:bottom w:val="none" w:sz="0" w:space="0" w:color="auto"/>
        <w:right w:val="none" w:sz="0" w:space="0" w:color="auto"/>
      </w:divBdr>
    </w:div>
    <w:div w:id="538661539">
      <w:bodyDiv w:val="1"/>
      <w:marLeft w:val="0"/>
      <w:marRight w:val="0"/>
      <w:marTop w:val="0"/>
      <w:marBottom w:val="0"/>
      <w:divBdr>
        <w:top w:val="none" w:sz="0" w:space="0" w:color="auto"/>
        <w:left w:val="none" w:sz="0" w:space="0" w:color="auto"/>
        <w:bottom w:val="none" w:sz="0" w:space="0" w:color="auto"/>
        <w:right w:val="none" w:sz="0" w:space="0" w:color="auto"/>
      </w:divBdr>
    </w:div>
    <w:div w:id="540896491">
      <w:bodyDiv w:val="1"/>
      <w:marLeft w:val="0"/>
      <w:marRight w:val="0"/>
      <w:marTop w:val="0"/>
      <w:marBottom w:val="0"/>
      <w:divBdr>
        <w:top w:val="none" w:sz="0" w:space="0" w:color="auto"/>
        <w:left w:val="none" w:sz="0" w:space="0" w:color="auto"/>
        <w:bottom w:val="none" w:sz="0" w:space="0" w:color="auto"/>
        <w:right w:val="none" w:sz="0" w:space="0" w:color="auto"/>
      </w:divBdr>
    </w:div>
    <w:div w:id="540945598">
      <w:bodyDiv w:val="1"/>
      <w:marLeft w:val="0"/>
      <w:marRight w:val="0"/>
      <w:marTop w:val="0"/>
      <w:marBottom w:val="0"/>
      <w:divBdr>
        <w:top w:val="none" w:sz="0" w:space="0" w:color="auto"/>
        <w:left w:val="none" w:sz="0" w:space="0" w:color="auto"/>
        <w:bottom w:val="none" w:sz="0" w:space="0" w:color="auto"/>
        <w:right w:val="none" w:sz="0" w:space="0" w:color="auto"/>
      </w:divBdr>
    </w:div>
    <w:div w:id="542180324">
      <w:bodyDiv w:val="1"/>
      <w:marLeft w:val="0"/>
      <w:marRight w:val="0"/>
      <w:marTop w:val="0"/>
      <w:marBottom w:val="0"/>
      <w:divBdr>
        <w:top w:val="none" w:sz="0" w:space="0" w:color="auto"/>
        <w:left w:val="none" w:sz="0" w:space="0" w:color="auto"/>
        <w:bottom w:val="none" w:sz="0" w:space="0" w:color="auto"/>
        <w:right w:val="none" w:sz="0" w:space="0" w:color="auto"/>
      </w:divBdr>
    </w:div>
    <w:div w:id="545291970">
      <w:bodyDiv w:val="1"/>
      <w:marLeft w:val="0"/>
      <w:marRight w:val="0"/>
      <w:marTop w:val="0"/>
      <w:marBottom w:val="0"/>
      <w:divBdr>
        <w:top w:val="none" w:sz="0" w:space="0" w:color="auto"/>
        <w:left w:val="none" w:sz="0" w:space="0" w:color="auto"/>
        <w:bottom w:val="none" w:sz="0" w:space="0" w:color="auto"/>
        <w:right w:val="none" w:sz="0" w:space="0" w:color="auto"/>
      </w:divBdr>
    </w:div>
    <w:div w:id="545334791">
      <w:bodyDiv w:val="1"/>
      <w:marLeft w:val="0"/>
      <w:marRight w:val="0"/>
      <w:marTop w:val="0"/>
      <w:marBottom w:val="0"/>
      <w:divBdr>
        <w:top w:val="none" w:sz="0" w:space="0" w:color="auto"/>
        <w:left w:val="none" w:sz="0" w:space="0" w:color="auto"/>
        <w:bottom w:val="none" w:sz="0" w:space="0" w:color="auto"/>
        <w:right w:val="none" w:sz="0" w:space="0" w:color="auto"/>
      </w:divBdr>
    </w:div>
    <w:div w:id="545921099">
      <w:bodyDiv w:val="1"/>
      <w:marLeft w:val="0"/>
      <w:marRight w:val="0"/>
      <w:marTop w:val="0"/>
      <w:marBottom w:val="0"/>
      <w:divBdr>
        <w:top w:val="none" w:sz="0" w:space="0" w:color="auto"/>
        <w:left w:val="none" w:sz="0" w:space="0" w:color="auto"/>
        <w:bottom w:val="none" w:sz="0" w:space="0" w:color="auto"/>
        <w:right w:val="none" w:sz="0" w:space="0" w:color="auto"/>
      </w:divBdr>
    </w:div>
    <w:div w:id="546262996">
      <w:bodyDiv w:val="1"/>
      <w:marLeft w:val="0"/>
      <w:marRight w:val="0"/>
      <w:marTop w:val="0"/>
      <w:marBottom w:val="0"/>
      <w:divBdr>
        <w:top w:val="none" w:sz="0" w:space="0" w:color="auto"/>
        <w:left w:val="none" w:sz="0" w:space="0" w:color="auto"/>
        <w:bottom w:val="none" w:sz="0" w:space="0" w:color="auto"/>
        <w:right w:val="none" w:sz="0" w:space="0" w:color="auto"/>
      </w:divBdr>
    </w:div>
    <w:div w:id="547182564">
      <w:bodyDiv w:val="1"/>
      <w:marLeft w:val="0"/>
      <w:marRight w:val="0"/>
      <w:marTop w:val="0"/>
      <w:marBottom w:val="0"/>
      <w:divBdr>
        <w:top w:val="none" w:sz="0" w:space="0" w:color="auto"/>
        <w:left w:val="none" w:sz="0" w:space="0" w:color="auto"/>
        <w:bottom w:val="none" w:sz="0" w:space="0" w:color="auto"/>
        <w:right w:val="none" w:sz="0" w:space="0" w:color="auto"/>
      </w:divBdr>
    </w:div>
    <w:div w:id="550266968">
      <w:bodyDiv w:val="1"/>
      <w:marLeft w:val="0"/>
      <w:marRight w:val="0"/>
      <w:marTop w:val="0"/>
      <w:marBottom w:val="0"/>
      <w:divBdr>
        <w:top w:val="none" w:sz="0" w:space="0" w:color="auto"/>
        <w:left w:val="none" w:sz="0" w:space="0" w:color="auto"/>
        <w:bottom w:val="none" w:sz="0" w:space="0" w:color="auto"/>
        <w:right w:val="none" w:sz="0" w:space="0" w:color="auto"/>
      </w:divBdr>
    </w:div>
    <w:div w:id="551309175">
      <w:bodyDiv w:val="1"/>
      <w:marLeft w:val="0"/>
      <w:marRight w:val="0"/>
      <w:marTop w:val="0"/>
      <w:marBottom w:val="0"/>
      <w:divBdr>
        <w:top w:val="none" w:sz="0" w:space="0" w:color="auto"/>
        <w:left w:val="none" w:sz="0" w:space="0" w:color="auto"/>
        <w:bottom w:val="none" w:sz="0" w:space="0" w:color="auto"/>
        <w:right w:val="none" w:sz="0" w:space="0" w:color="auto"/>
      </w:divBdr>
    </w:div>
    <w:div w:id="551576028">
      <w:bodyDiv w:val="1"/>
      <w:marLeft w:val="0"/>
      <w:marRight w:val="0"/>
      <w:marTop w:val="0"/>
      <w:marBottom w:val="0"/>
      <w:divBdr>
        <w:top w:val="none" w:sz="0" w:space="0" w:color="auto"/>
        <w:left w:val="none" w:sz="0" w:space="0" w:color="auto"/>
        <w:bottom w:val="none" w:sz="0" w:space="0" w:color="auto"/>
        <w:right w:val="none" w:sz="0" w:space="0" w:color="auto"/>
      </w:divBdr>
    </w:div>
    <w:div w:id="551616741">
      <w:bodyDiv w:val="1"/>
      <w:marLeft w:val="0"/>
      <w:marRight w:val="0"/>
      <w:marTop w:val="0"/>
      <w:marBottom w:val="0"/>
      <w:divBdr>
        <w:top w:val="none" w:sz="0" w:space="0" w:color="auto"/>
        <w:left w:val="none" w:sz="0" w:space="0" w:color="auto"/>
        <w:bottom w:val="none" w:sz="0" w:space="0" w:color="auto"/>
        <w:right w:val="none" w:sz="0" w:space="0" w:color="auto"/>
      </w:divBdr>
    </w:div>
    <w:div w:id="551893227">
      <w:bodyDiv w:val="1"/>
      <w:marLeft w:val="0"/>
      <w:marRight w:val="0"/>
      <w:marTop w:val="0"/>
      <w:marBottom w:val="0"/>
      <w:divBdr>
        <w:top w:val="none" w:sz="0" w:space="0" w:color="auto"/>
        <w:left w:val="none" w:sz="0" w:space="0" w:color="auto"/>
        <w:bottom w:val="none" w:sz="0" w:space="0" w:color="auto"/>
        <w:right w:val="none" w:sz="0" w:space="0" w:color="auto"/>
      </w:divBdr>
    </w:div>
    <w:div w:id="553078190">
      <w:bodyDiv w:val="1"/>
      <w:marLeft w:val="0"/>
      <w:marRight w:val="0"/>
      <w:marTop w:val="0"/>
      <w:marBottom w:val="0"/>
      <w:divBdr>
        <w:top w:val="none" w:sz="0" w:space="0" w:color="auto"/>
        <w:left w:val="none" w:sz="0" w:space="0" w:color="auto"/>
        <w:bottom w:val="none" w:sz="0" w:space="0" w:color="auto"/>
        <w:right w:val="none" w:sz="0" w:space="0" w:color="auto"/>
      </w:divBdr>
    </w:div>
    <w:div w:id="553081890">
      <w:bodyDiv w:val="1"/>
      <w:marLeft w:val="0"/>
      <w:marRight w:val="0"/>
      <w:marTop w:val="0"/>
      <w:marBottom w:val="0"/>
      <w:divBdr>
        <w:top w:val="none" w:sz="0" w:space="0" w:color="auto"/>
        <w:left w:val="none" w:sz="0" w:space="0" w:color="auto"/>
        <w:bottom w:val="none" w:sz="0" w:space="0" w:color="auto"/>
        <w:right w:val="none" w:sz="0" w:space="0" w:color="auto"/>
      </w:divBdr>
    </w:div>
    <w:div w:id="554122048">
      <w:bodyDiv w:val="1"/>
      <w:marLeft w:val="0"/>
      <w:marRight w:val="0"/>
      <w:marTop w:val="0"/>
      <w:marBottom w:val="0"/>
      <w:divBdr>
        <w:top w:val="none" w:sz="0" w:space="0" w:color="auto"/>
        <w:left w:val="none" w:sz="0" w:space="0" w:color="auto"/>
        <w:bottom w:val="none" w:sz="0" w:space="0" w:color="auto"/>
        <w:right w:val="none" w:sz="0" w:space="0" w:color="auto"/>
      </w:divBdr>
    </w:div>
    <w:div w:id="556163552">
      <w:bodyDiv w:val="1"/>
      <w:marLeft w:val="0"/>
      <w:marRight w:val="0"/>
      <w:marTop w:val="0"/>
      <w:marBottom w:val="0"/>
      <w:divBdr>
        <w:top w:val="none" w:sz="0" w:space="0" w:color="auto"/>
        <w:left w:val="none" w:sz="0" w:space="0" w:color="auto"/>
        <w:bottom w:val="none" w:sz="0" w:space="0" w:color="auto"/>
        <w:right w:val="none" w:sz="0" w:space="0" w:color="auto"/>
      </w:divBdr>
    </w:div>
    <w:div w:id="557866837">
      <w:bodyDiv w:val="1"/>
      <w:marLeft w:val="0"/>
      <w:marRight w:val="0"/>
      <w:marTop w:val="0"/>
      <w:marBottom w:val="0"/>
      <w:divBdr>
        <w:top w:val="none" w:sz="0" w:space="0" w:color="auto"/>
        <w:left w:val="none" w:sz="0" w:space="0" w:color="auto"/>
        <w:bottom w:val="none" w:sz="0" w:space="0" w:color="auto"/>
        <w:right w:val="none" w:sz="0" w:space="0" w:color="auto"/>
      </w:divBdr>
    </w:div>
    <w:div w:id="558904531">
      <w:bodyDiv w:val="1"/>
      <w:marLeft w:val="0"/>
      <w:marRight w:val="0"/>
      <w:marTop w:val="0"/>
      <w:marBottom w:val="0"/>
      <w:divBdr>
        <w:top w:val="none" w:sz="0" w:space="0" w:color="auto"/>
        <w:left w:val="none" w:sz="0" w:space="0" w:color="auto"/>
        <w:bottom w:val="none" w:sz="0" w:space="0" w:color="auto"/>
        <w:right w:val="none" w:sz="0" w:space="0" w:color="auto"/>
      </w:divBdr>
    </w:div>
    <w:div w:id="558907181">
      <w:bodyDiv w:val="1"/>
      <w:marLeft w:val="0"/>
      <w:marRight w:val="0"/>
      <w:marTop w:val="0"/>
      <w:marBottom w:val="0"/>
      <w:divBdr>
        <w:top w:val="none" w:sz="0" w:space="0" w:color="auto"/>
        <w:left w:val="none" w:sz="0" w:space="0" w:color="auto"/>
        <w:bottom w:val="none" w:sz="0" w:space="0" w:color="auto"/>
        <w:right w:val="none" w:sz="0" w:space="0" w:color="auto"/>
      </w:divBdr>
    </w:div>
    <w:div w:id="559219745">
      <w:bodyDiv w:val="1"/>
      <w:marLeft w:val="0"/>
      <w:marRight w:val="0"/>
      <w:marTop w:val="0"/>
      <w:marBottom w:val="0"/>
      <w:divBdr>
        <w:top w:val="none" w:sz="0" w:space="0" w:color="auto"/>
        <w:left w:val="none" w:sz="0" w:space="0" w:color="auto"/>
        <w:bottom w:val="none" w:sz="0" w:space="0" w:color="auto"/>
        <w:right w:val="none" w:sz="0" w:space="0" w:color="auto"/>
      </w:divBdr>
    </w:div>
    <w:div w:id="559706145">
      <w:bodyDiv w:val="1"/>
      <w:marLeft w:val="0"/>
      <w:marRight w:val="0"/>
      <w:marTop w:val="0"/>
      <w:marBottom w:val="0"/>
      <w:divBdr>
        <w:top w:val="none" w:sz="0" w:space="0" w:color="auto"/>
        <w:left w:val="none" w:sz="0" w:space="0" w:color="auto"/>
        <w:bottom w:val="none" w:sz="0" w:space="0" w:color="auto"/>
        <w:right w:val="none" w:sz="0" w:space="0" w:color="auto"/>
      </w:divBdr>
    </w:div>
    <w:div w:id="559945128">
      <w:bodyDiv w:val="1"/>
      <w:marLeft w:val="0"/>
      <w:marRight w:val="0"/>
      <w:marTop w:val="0"/>
      <w:marBottom w:val="0"/>
      <w:divBdr>
        <w:top w:val="none" w:sz="0" w:space="0" w:color="auto"/>
        <w:left w:val="none" w:sz="0" w:space="0" w:color="auto"/>
        <w:bottom w:val="none" w:sz="0" w:space="0" w:color="auto"/>
        <w:right w:val="none" w:sz="0" w:space="0" w:color="auto"/>
      </w:divBdr>
    </w:div>
    <w:div w:id="560479703">
      <w:bodyDiv w:val="1"/>
      <w:marLeft w:val="0"/>
      <w:marRight w:val="0"/>
      <w:marTop w:val="0"/>
      <w:marBottom w:val="0"/>
      <w:divBdr>
        <w:top w:val="none" w:sz="0" w:space="0" w:color="auto"/>
        <w:left w:val="none" w:sz="0" w:space="0" w:color="auto"/>
        <w:bottom w:val="none" w:sz="0" w:space="0" w:color="auto"/>
        <w:right w:val="none" w:sz="0" w:space="0" w:color="auto"/>
      </w:divBdr>
    </w:div>
    <w:div w:id="566309567">
      <w:bodyDiv w:val="1"/>
      <w:marLeft w:val="0"/>
      <w:marRight w:val="0"/>
      <w:marTop w:val="0"/>
      <w:marBottom w:val="0"/>
      <w:divBdr>
        <w:top w:val="none" w:sz="0" w:space="0" w:color="auto"/>
        <w:left w:val="none" w:sz="0" w:space="0" w:color="auto"/>
        <w:bottom w:val="none" w:sz="0" w:space="0" w:color="auto"/>
        <w:right w:val="none" w:sz="0" w:space="0" w:color="auto"/>
      </w:divBdr>
    </w:div>
    <w:div w:id="566913540">
      <w:bodyDiv w:val="1"/>
      <w:marLeft w:val="0"/>
      <w:marRight w:val="0"/>
      <w:marTop w:val="0"/>
      <w:marBottom w:val="0"/>
      <w:divBdr>
        <w:top w:val="none" w:sz="0" w:space="0" w:color="auto"/>
        <w:left w:val="none" w:sz="0" w:space="0" w:color="auto"/>
        <w:bottom w:val="none" w:sz="0" w:space="0" w:color="auto"/>
        <w:right w:val="none" w:sz="0" w:space="0" w:color="auto"/>
      </w:divBdr>
    </w:div>
    <w:div w:id="567419061">
      <w:bodyDiv w:val="1"/>
      <w:marLeft w:val="0"/>
      <w:marRight w:val="0"/>
      <w:marTop w:val="0"/>
      <w:marBottom w:val="0"/>
      <w:divBdr>
        <w:top w:val="none" w:sz="0" w:space="0" w:color="auto"/>
        <w:left w:val="none" w:sz="0" w:space="0" w:color="auto"/>
        <w:bottom w:val="none" w:sz="0" w:space="0" w:color="auto"/>
        <w:right w:val="none" w:sz="0" w:space="0" w:color="auto"/>
      </w:divBdr>
    </w:div>
    <w:div w:id="567812059">
      <w:bodyDiv w:val="1"/>
      <w:marLeft w:val="0"/>
      <w:marRight w:val="0"/>
      <w:marTop w:val="0"/>
      <w:marBottom w:val="0"/>
      <w:divBdr>
        <w:top w:val="none" w:sz="0" w:space="0" w:color="auto"/>
        <w:left w:val="none" w:sz="0" w:space="0" w:color="auto"/>
        <w:bottom w:val="none" w:sz="0" w:space="0" w:color="auto"/>
        <w:right w:val="none" w:sz="0" w:space="0" w:color="auto"/>
      </w:divBdr>
    </w:div>
    <w:div w:id="568079120">
      <w:bodyDiv w:val="1"/>
      <w:marLeft w:val="0"/>
      <w:marRight w:val="0"/>
      <w:marTop w:val="0"/>
      <w:marBottom w:val="0"/>
      <w:divBdr>
        <w:top w:val="none" w:sz="0" w:space="0" w:color="auto"/>
        <w:left w:val="none" w:sz="0" w:space="0" w:color="auto"/>
        <w:bottom w:val="none" w:sz="0" w:space="0" w:color="auto"/>
        <w:right w:val="none" w:sz="0" w:space="0" w:color="auto"/>
      </w:divBdr>
    </w:div>
    <w:div w:id="571618793">
      <w:bodyDiv w:val="1"/>
      <w:marLeft w:val="0"/>
      <w:marRight w:val="0"/>
      <w:marTop w:val="0"/>
      <w:marBottom w:val="0"/>
      <w:divBdr>
        <w:top w:val="none" w:sz="0" w:space="0" w:color="auto"/>
        <w:left w:val="none" w:sz="0" w:space="0" w:color="auto"/>
        <w:bottom w:val="none" w:sz="0" w:space="0" w:color="auto"/>
        <w:right w:val="none" w:sz="0" w:space="0" w:color="auto"/>
      </w:divBdr>
    </w:div>
    <w:div w:id="576944282">
      <w:bodyDiv w:val="1"/>
      <w:marLeft w:val="0"/>
      <w:marRight w:val="0"/>
      <w:marTop w:val="0"/>
      <w:marBottom w:val="0"/>
      <w:divBdr>
        <w:top w:val="none" w:sz="0" w:space="0" w:color="auto"/>
        <w:left w:val="none" w:sz="0" w:space="0" w:color="auto"/>
        <w:bottom w:val="none" w:sz="0" w:space="0" w:color="auto"/>
        <w:right w:val="none" w:sz="0" w:space="0" w:color="auto"/>
      </w:divBdr>
    </w:div>
    <w:div w:id="579409375">
      <w:bodyDiv w:val="1"/>
      <w:marLeft w:val="0"/>
      <w:marRight w:val="0"/>
      <w:marTop w:val="0"/>
      <w:marBottom w:val="0"/>
      <w:divBdr>
        <w:top w:val="none" w:sz="0" w:space="0" w:color="auto"/>
        <w:left w:val="none" w:sz="0" w:space="0" w:color="auto"/>
        <w:bottom w:val="none" w:sz="0" w:space="0" w:color="auto"/>
        <w:right w:val="none" w:sz="0" w:space="0" w:color="auto"/>
      </w:divBdr>
    </w:div>
    <w:div w:id="580455606">
      <w:bodyDiv w:val="1"/>
      <w:marLeft w:val="0"/>
      <w:marRight w:val="0"/>
      <w:marTop w:val="0"/>
      <w:marBottom w:val="0"/>
      <w:divBdr>
        <w:top w:val="none" w:sz="0" w:space="0" w:color="auto"/>
        <w:left w:val="none" w:sz="0" w:space="0" w:color="auto"/>
        <w:bottom w:val="none" w:sz="0" w:space="0" w:color="auto"/>
        <w:right w:val="none" w:sz="0" w:space="0" w:color="auto"/>
      </w:divBdr>
    </w:div>
    <w:div w:id="582492194">
      <w:bodyDiv w:val="1"/>
      <w:marLeft w:val="0"/>
      <w:marRight w:val="0"/>
      <w:marTop w:val="0"/>
      <w:marBottom w:val="0"/>
      <w:divBdr>
        <w:top w:val="none" w:sz="0" w:space="0" w:color="auto"/>
        <w:left w:val="none" w:sz="0" w:space="0" w:color="auto"/>
        <w:bottom w:val="none" w:sz="0" w:space="0" w:color="auto"/>
        <w:right w:val="none" w:sz="0" w:space="0" w:color="auto"/>
      </w:divBdr>
    </w:div>
    <w:div w:id="584000883">
      <w:bodyDiv w:val="1"/>
      <w:marLeft w:val="0"/>
      <w:marRight w:val="0"/>
      <w:marTop w:val="0"/>
      <w:marBottom w:val="0"/>
      <w:divBdr>
        <w:top w:val="none" w:sz="0" w:space="0" w:color="auto"/>
        <w:left w:val="none" w:sz="0" w:space="0" w:color="auto"/>
        <w:bottom w:val="none" w:sz="0" w:space="0" w:color="auto"/>
        <w:right w:val="none" w:sz="0" w:space="0" w:color="auto"/>
      </w:divBdr>
    </w:div>
    <w:div w:id="589510176">
      <w:bodyDiv w:val="1"/>
      <w:marLeft w:val="0"/>
      <w:marRight w:val="0"/>
      <w:marTop w:val="0"/>
      <w:marBottom w:val="0"/>
      <w:divBdr>
        <w:top w:val="none" w:sz="0" w:space="0" w:color="auto"/>
        <w:left w:val="none" w:sz="0" w:space="0" w:color="auto"/>
        <w:bottom w:val="none" w:sz="0" w:space="0" w:color="auto"/>
        <w:right w:val="none" w:sz="0" w:space="0" w:color="auto"/>
      </w:divBdr>
    </w:div>
    <w:div w:id="590092775">
      <w:bodyDiv w:val="1"/>
      <w:marLeft w:val="0"/>
      <w:marRight w:val="0"/>
      <w:marTop w:val="0"/>
      <w:marBottom w:val="0"/>
      <w:divBdr>
        <w:top w:val="none" w:sz="0" w:space="0" w:color="auto"/>
        <w:left w:val="none" w:sz="0" w:space="0" w:color="auto"/>
        <w:bottom w:val="none" w:sz="0" w:space="0" w:color="auto"/>
        <w:right w:val="none" w:sz="0" w:space="0" w:color="auto"/>
      </w:divBdr>
    </w:div>
    <w:div w:id="592780195">
      <w:bodyDiv w:val="1"/>
      <w:marLeft w:val="0"/>
      <w:marRight w:val="0"/>
      <w:marTop w:val="0"/>
      <w:marBottom w:val="0"/>
      <w:divBdr>
        <w:top w:val="none" w:sz="0" w:space="0" w:color="auto"/>
        <w:left w:val="none" w:sz="0" w:space="0" w:color="auto"/>
        <w:bottom w:val="none" w:sz="0" w:space="0" w:color="auto"/>
        <w:right w:val="none" w:sz="0" w:space="0" w:color="auto"/>
      </w:divBdr>
    </w:div>
    <w:div w:id="593244689">
      <w:bodyDiv w:val="1"/>
      <w:marLeft w:val="0"/>
      <w:marRight w:val="0"/>
      <w:marTop w:val="0"/>
      <w:marBottom w:val="0"/>
      <w:divBdr>
        <w:top w:val="none" w:sz="0" w:space="0" w:color="auto"/>
        <w:left w:val="none" w:sz="0" w:space="0" w:color="auto"/>
        <w:bottom w:val="none" w:sz="0" w:space="0" w:color="auto"/>
        <w:right w:val="none" w:sz="0" w:space="0" w:color="auto"/>
      </w:divBdr>
    </w:div>
    <w:div w:id="593899840">
      <w:bodyDiv w:val="1"/>
      <w:marLeft w:val="0"/>
      <w:marRight w:val="0"/>
      <w:marTop w:val="0"/>
      <w:marBottom w:val="0"/>
      <w:divBdr>
        <w:top w:val="none" w:sz="0" w:space="0" w:color="auto"/>
        <w:left w:val="none" w:sz="0" w:space="0" w:color="auto"/>
        <w:bottom w:val="none" w:sz="0" w:space="0" w:color="auto"/>
        <w:right w:val="none" w:sz="0" w:space="0" w:color="auto"/>
      </w:divBdr>
    </w:div>
    <w:div w:id="595288329">
      <w:bodyDiv w:val="1"/>
      <w:marLeft w:val="0"/>
      <w:marRight w:val="0"/>
      <w:marTop w:val="0"/>
      <w:marBottom w:val="0"/>
      <w:divBdr>
        <w:top w:val="none" w:sz="0" w:space="0" w:color="auto"/>
        <w:left w:val="none" w:sz="0" w:space="0" w:color="auto"/>
        <w:bottom w:val="none" w:sz="0" w:space="0" w:color="auto"/>
        <w:right w:val="none" w:sz="0" w:space="0" w:color="auto"/>
      </w:divBdr>
    </w:div>
    <w:div w:id="595554044">
      <w:bodyDiv w:val="1"/>
      <w:marLeft w:val="0"/>
      <w:marRight w:val="0"/>
      <w:marTop w:val="0"/>
      <w:marBottom w:val="0"/>
      <w:divBdr>
        <w:top w:val="none" w:sz="0" w:space="0" w:color="auto"/>
        <w:left w:val="none" w:sz="0" w:space="0" w:color="auto"/>
        <w:bottom w:val="none" w:sz="0" w:space="0" w:color="auto"/>
        <w:right w:val="none" w:sz="0" w:space="0" w:color="auto"/>
      </w:divBdr>
    </w:div>
    <w:div w:id="596013866">
      <w:bodyDiv w:val="1"/>
      <w:marLeft w:val="0"/>
      <w:marRight w:val="0"/>
      <w:marTop w:val="0"/>
      <w:marBottom w:val="0"/>
      <w:divBdr>
        <w:top w:val="none" w:sz="0" w:space="0" w:color="auto"/>
        <w:left w:val="none" w:sz="0" w:space="0" w:color="auto"/>
        <w:bottom w:val="none" w:sz="0" w:space="0" w:color="auto"/>
        <w:right w:val="none" w:sz="0" w:space="0" w:color="auto"/>
      </w:divBdr>
    </w:div>
    <w:div w:id="596789670">
      <w:bodyDiv w:val="1"/>
      <w:marLeft w:val="0"/>
      <w:marRight w:val="0"/>
      <w:marTop w:val="0"/>
      <w:marBottom w:val="0"/>
      <w:divBdr>
        <w:top w:val="none" w:sz="0" w:space="0" w:color="auto"/>
        <w:left w:val="none" w:sz="0" w:space="0" w:color="auto"/>
        <w:bottom w:val="none" w:sz="0" w:space="0" w:color="auto"/>
        <w:right w:val="none" w:sz="0" w:space="0" w:color="auto"/>
      </w:divBdr>
    </w:div>
    <w:div w:id="596912021">
      <w:bodyDiv w:val="1"/>
      <w:marLeft w:val="0"/>
      <w:marRight w:val="0"/>
      <w:marTop w:val="0"/>
      <w:marBottom w:val="0"/>
      <w:divBdr>
        <w:top w:val="none" w:sz="0" w:space="0" w:color="auto"/>
        <w:left w:val="none" w:sz="0" w:space="0" w:color="auto"/>
        <w:bottom w:val="none" w:sz="0" w:space="0" w:color="auto"/>
        <w:right w:val="none" w:sz="0" w:space="0" w:color="auto"/>
      </w:divBdr>
    </w:div>
    <w:div w:id="598222881">
      <w:bodyDiv w:val="1"/>
      <w:marLeft w:val="0"/>
      <w:marRight w:val="0"/>
      <w:marTop w:val="0"/>
      <w:marBottom w:val="0"/>
      <w:divBdr>
        <w:top w:val="none" w:sz="0" w:space="0" w:color="auto"/>
        <w:left w:val="none" w:sz="0" w:space="0" w:color="auto"/>
        <w:bottom w:val="none" w:sz="0" w:space="0" w:color="auto"/>
        <w:right w:val="none" w:sz="0" w:space="0" w:color="auto"/>
      </w:divBdr>
    </w:div>
    <w:div w:id="599917806">
      <w:bodyDiv w:val="1"/>
      <w:marLeft w:val="0"/>
      <w:marRight w:val="0"/>
      <w:marTop w:val="0"/>
      <w:marBottom w:val="0"/>
      <w:divBdr>
        <w:top w:val="none" w:sz="0" w:space="0" w:color="auto"/>
        <w:left w:val="none" w:sz="0" w:space="0" w:color="auto"/>
        <w:bottom w:val="none" w:sz="0" w:space="0" w:color="auto"/>
        <w:right w:val="none" w:sz="0" w:space="0" w:color="auto"/>
      </w:divBdr>
    </w:div>
    <w:div w:id="600377792">
      <w:bodyDiv w:val="1"/>
      <w:marLeft w:val="0"/>
      <w:marRight w:val="0"/>
      <w:marTop w:val="0"/>
      <w:marBottom w:val="0"/>
      <w:divBdr>
        <w:top w:val="none" w:sz="0" w:space="0" w:color="auto"/>
        <w:left w:val="none" w:sz="0" w:space="0" w:color="auto"/>
        <w:bottom w:val="none" w:sz="0" w:space="0" w:color="auto"/>
        <w:right w:val="none" w:sz="0" w:space="0" w:color="auto"/>
      </w:divBdr>
    </w:div>
    <w:div w:id="600723458">
      <w:bodyDiv w:val="1"/>
      <w:marLeft w:val="0"/>
      <w:marRight w:val="0"/>
      <w:marTop w:val="0"/>
      <w:marBottom w:val="0"/>
      <w:divBdr>
        <w:top w:val="none" w:sz="0" w:space="0" w:color="auto"/>
        <w:left w:val="none" w:sz="0" w:space="0" w:color="auto"/>
        <w:bottom w:val="none" w:sz="0" w:space="0" w:color="auto"/>
        <w:right w:val="none" w:sz="0" w:space="0" w:color="auto"/>
      </w:divBdr>
    </w:div>
    <w:div w:id="601108531">
      <w:bodyDiv w:val="1"/>
      <w:marLeft w:val="0"/>
      <w:marRight w:val="0"/>
      <w:marTop w:val="0"/>
      <w:marBottom w:val="0"/>
      <w:divBdr>
        <w:top w:val="none" w:sz="0" w:space="0" w:color="auto"/>
        <w:left w:val="none" w:sz="0" w:space="0" w:color="auto"/>
        <w:bottom w:val="none" w:sz="0" w:space="0" w:color="auto"/>
        <w:right w:val="none" w:sz="0" w:space="0" w:color="auto"/>
      </w:divBdr>
    </w:div>
    <w:div w:id="601646691">
      <w:bodyDiv w:val="1"/>
      <w:marLeft w:val="0"/>
      <w:marRight w:val="0"/>
      <w:marTop w:val="0"/>
      <w:marBottom w:val="0"/>
      <w:divBdr>
        <w:top w:val="none" w:sz="0" w:space="0" w:color="auto"/>
        <w:left w:val="none" w:sz="0" w:space="0" w:color="auto"/>
        <w:bottom w:val="none" w:sz="0" w:space="0" w:color="auto"/>
        <w:right w:val="none" w:sz="0" w:space="0" w:color="auto"/>
      </w:divBdr>
    </w:div>
    <w:div w:id="603221956">
      <w:bodyDiv w:val="1"/>
      <w:marLeft w:val="0"/>
      <w:marRight w:val="0"/>
      <w:marTop w:val="0"/>
      <w:marBottom w:val="0"/>
      <w:divBdr>
        <w:top w:val="none" w:sz="0" w:space="0" w:color="auto"/>
        <w:left w:val="none" w:sz="0" w:space="0" w:color="auto"/>
        <w:bottom w:val="none" w:sz="0" w:space="0" w:color="auto"/>
        <w:right w:val="none" w:sz="0" w:space="0" w:color="auto"/>
      </w:divBdr>
    </w:div>
    <w:div w:id="604340033">
      <w:bodyDiv w:val="1"/>
      <w:marLeft w:val="0"/>
      <w:marRight w:val="0"/>
      <w:marTop w:val="0"/>
      <w:marBottom w:val="0"/>
      <w:divBdr>
        <w:top w:val="none" w:sz="0" w:space="0" w:color="auto"/>
        <w:left w:val="none" w:sz="0" w:space="0" w:color="auto"/>
        <w:bottom w:val="none" w:sz="0" w:space="0" w:color="auto"/>
        <w:right w:val="none" w:sz="0" w:space="0" w:color="auto"/>
      </w:divBdr>
    </w:div>
    <w:div w:id="605189534">
      <w:bodyDiv w:val="1"/>
      <w:marLeft w:val="0"/>
      <w:marRight w:val="0"/>
      <w:marTop w:val="0"/>
      <w:marBottom w:val="0"/>
      <w:divBdr>
        <w:top w:val="none" w:sz="0" w:space="0" w:color="auto"/>
        <w:left w:val="none" w:sz="0" w:space="0" w:color="auto"/>
        <w:bottom w:val="none" w:sz="0" w:space="0" w:color="auto"/>
        <w:right w:val="none" w:sz="0" w:space="0" w:color="auto"/>
      </w:divBdr>
    </w:div>
    <w:div w:id="606738326">
      <w:bodyDiv w:val="1"/>
      <w:marLeft w:val="0"/>
      <w:marRight w:val="0"/>
      <w:marTop w:val="0"/>
      <w:marBottom w:val="0"/>
      <w:divBdr>
        <w:top w:val="none" w:sz="0" w:space="0" w:color="auto"/>
        <w:left w:val="none" w:sz="0" w:space="0" w:color="auto"/>
        <w:bottom w:val="none" w:sz="0" w:space="0" w:color="auto"/>
        <w:right w:val="none" w:sz="0" w:space="0" w:color="auto"/>
      </w:divBdr>
    </w:div>
    <w:div w:id="607006725">
      <w:bodyDiv w:val="1"/>
      <w:marLeft w:val="0"/>
      <w:marRight w:val="0"/>
      <w:marTop w:val="0"/>
      <w:marBottom w:val="0"/>
      <w:divBdr>
        <w:top w:val="none" w:sz="0" w:space="0" w:color="auto"/>
        <w:left w:val="none" w:sz="0" w:space="0" w:color="auto"/>
        <w:bottom w:val="none" w:sz="0" w:space="0" w:color="auto"/>
        <w:right w:val="none" w:sz="0" w:space="0" w:color="auto"/>
      </w:divBdr>
    </w:div>
    <w:div w:id="607197516">
      <w:bodyDiv w:val="1"/>
      <w:marLeft w:val="0"/>
      <w:marRight w:val="0"/>
      <w:marTop w:val="0"/>
      <w:marBottom w:val="0"/>
      <w:divBdr>
        <w:top w:val="none" w:sz="0" w:space="0" w:color="auto"/>
        <w:left w:val="none" w:sz="0" w:space="0" w:color="auto"/>
        <w:bottom w:val="none" w:sz="0" w:space="0" w:color="auto"/>
        <w:right w:val="none" w:sz="0" w:space="0" w:color="auto"/>
      </w:divBdr>
    </w:div>
    <w:div w:id="607615312">
      <w:bodyDiv w:val="1"/>
      <w:marLeft w:val="0"/>
      <w:marRight w:val="0"/>
      <w:marTop w:val="0"/>
      <w:marBottom w:val="0"/>
      <w:divBdr>
        <w:top w:val="none" w:sz="0" w:space="0" w:color="auto"/>
        <w:left w:val="none" w:sz="0" w:space="0" w:color="auto"/>
        <w:bottom w:val="none" w:sz="0" w:space="0" w:color="auto"/>
        <w:right w:val="none" w:sz="0" w:space="0" w:color="auto"/>
      </w:divBdr>
    </w:div>
    <w:div w:id="610162542">
      <w:bodyDiv w:val="1"/>
      <w:marLeft w:val="0"/>
      <w:marRight w:val="0"/>
      <w:marTop w:val="0"/>
      <w:marBottom w:val="0"/>
      <w:divBdr>
        <w:top w:val="none" w:sz="0" w:space="0" w:color="auto"/>
        <w:left w:val="none" w:sz="0" w:space="0" w:color="auto"/>
        <w:bottom w:val="none" w:sz="0" w:space="0" w:color="auto"/>
        <w:right w:val="none" w:sz="0" w:space="0" w:color="auto"/>
      </w:divBdr>
    </w:div>
    <w:div w:id="610206529">
      <w:bodyDiv w:val="1"/>
      <w:marLeft w:val="0"/>
      <w:marRight w:val="0"/>
      <w:marTop w:val="0"/>
      <w:marBottom w:val="0"/>
      <w:divBdr>
        <w:top w:val="none" w:sz="0" w:space="0" w:color="auto"/>
        <w:left w:val="none" w:sz="0" w:space="0" w:color="auto"/>
        <w:bottom w:val="none" w:sz="0" w:space="0" w:color="auto"/>
        <w:right w:val="none" w:sz="0" w:space="0" w:color="auto"/>
      </w:divBdr>
    </w:div>
    <w:div w:id="612135932">
      <w:bodyDiv w:val="1"/>
      <w:marLeft w:val="0"/>
      <w:marRight w:val="0"/>
      <w:marTop w:val="0"/>
      <w:marBottom w:val="0"/>
      <w:divBdr>
        <w:top w:val="none" w:sz="0" w:space="0" w:color="auto"/>
        <w:left w:val="none" w:sz="0" w:space="0" w:color="auto"/>
        <w:bottom w:val="none" w:sz="0" w:space="0" w:color="auto"/>
        <w:right w:val="none" w:sz="0" w:space="0" w:color="auto"/>
      </w:divBdr>
    </w:div>
    <w:div w:id="614600856">
      <w:bodyDiv w:val="1"/>
      <w:marLeft w:val="0"/>
      <w:marRight w:val="0"/>
      <w:marTop w:val="0"/>
      <w:marBottom w:val="0"/>
      <w:divBdr>
        <w:top w:val="none" w:sz="0" w:space="0" w:color="auto"/>
        <w:left w:val="none" w:sz="0" w:space="0" w:color="auto"/>
        <w:bottom w:val="none" w:sz="0" w:space="0" w:color="auto"/>
        <w:right w:val="none" w:sz="0" w:space="0" w:color="auto"/>
      </w:divBdr>
    </w:div>
    <w:div w:id="618954133">
      <w:bodyDiv w:val="1"/>
      <w:marLeft w:val="0"/>
      <w:marRight w:val="0"/>
      <w:marTop w:val="0"/>
      <w:marBottom w:val="0"/>
      <w:divBdr>
        <w:top w:val="none" w:sz="0" w:space="0" w:color="auto"/>
        <w:left w:val="none" w:sz="0" w:space="0" w:color="auto"/>
        <w:bottom w:val="none" w:sz="0" w:space="0" w:color="auto"/>
        <w:right w:val="none" w:sz="0" w:space="0" w:color="auto"/>
      </w:divBdr>
    </w:div>
    <w:div w:id="619528932">
      <w:bodyDiv w:val="1"/>
      <w:marLeft w:val="0"/>
      <w:marRight w:val="0"/>
      <w:marTop w:val="0"/>
      <w:marBottom w:val="0"/>
      <w:divBdr>
        <w:top w:val="none" w:sz="0" w:space="0" w:color="auto"/>
        <w:left w:val="none" w:sz="0" w:space="0" w:color="auto"/>
        <w:bottom w:val="none" w:sz="0" w:space="0" w:color="auto"/>
        <w:right w:val="none" w:sz="0" w:space="0" w:color="auto"/>
      </w:divBdr>
    </w:div>
    <w:div w:id="619531628">
      <w:bodyDiv w:val="1"/>
      <w:marLeft w:val="0"/>
      <w:marRight w:val="0"/>
      <w:marTop w:val="0"/>
      <w:marBottom w:val="0"/>
      <w:divBdr>
        <w:top w:val="none" w:sz="0" w:space="0" w:color="auto"/>
        <w:left w:val="none" w:sz="0" w:space="0" w:color="auto"/>
        <w:bottom w:val="none" w:sz="0" w:space="0" w:color="auto"/>
        <w:right w:val="none" w:sz="0" w:space="0" w:color="auto"/>
      </w:divBdr>
    </w:div>
    <w:div w:id="627858085">
      <w:bodyDiv w:val="1"/>
      <w:marLeft w:val="0"/>
      <w:marRight w:val="0"/>
      <w:marTop w:val="0"/>
      <w:marBottom w:val="0"/>
      <w:divBdr>
        <w:top w:val="none" w:sz="0" w:space="0" w:color="auto"/>
        <w:left w:val="none" w:sz="0" w:space="0" w:color="auto"/>
        <w:bottom w:val="none" w:sz="0" w:space="0" w:color="auto"/>
        <w:right w:val="none" w:sz="0" w:space="0" w:color="auto"/>
      </w:divBdr>
    </w:div>
    <w:div w:id="629746431">
      <w:bodyDiv w:val="1"/>
      <w:marLeft w:val="0"/>
      <w:marRight w:val="0"/>
      <w:marTop w:val="0"/>
      <w:marBottom w:val="0"/>
      <w:divBdr>
        <w:top w:val="none" w:sz="0" w:space="0" w:color="auto"/>
        <w:left w:val="none" w:sz="0" w:space="0" w:color="auto"/>
        <w:bottom w:val="none" w:sz="0" w:space="0" w:color="auto"/>
        <w:right w:val="none" w:sz="0" w:space="0" w:color="auto"/>
      </w:divBdr>
    </w:div>
    <w:div w:id="631138504">
      <w:bodyDiv w:val="1"/>
      <w:marLeft w:val="0"/>
      <w:marRight w:val="0"/>
      <w:marTop w:val="0"/>
      <w:marBottom w:val="0"/>
      <w:divBdr>
        <w:top w:val="none" w:sz="0" w:space="0" w:color="auto"/>
        <w:left w:val="none" w:sz="0" w:space="0" w:color="auto"/>
        <w:bottom w:val="none" w:sz="0" w:space="0" w:color="auto"/>
        <w:right w:val="none" w:sz="0" w:space="0" w:color="auto"/>
      </w:divBdr>
    </w:div>
    <w:div w:id="633408396">
      <w:bodyDiv w:val="1"/>
      <w:marLeft w:val="0"/>
      <w:marRight w:val="0"/>
      <w:marTop w:val="0"/>
      <w:marBottom w:val="0"/>
      <w:divBdr>
        <w:top w:val="none" w:sz="0" w:space="0" w:color="auto"/>
        <w:left w:val="none" w:sz="0" w:space="0" w:color="auto"/>
        <w:bottom w:val="none" w:sz="0" w:space="0" w:color="auto"/>
        <w:right w:val="none" w:sz="0" w:space="0" w:color="auto"/>
      </w:divBdr>
    </w:div>
    <w:div w:id="633490582">
      <w:bodyDiv w:val="1"/>
      <w:marLeft w:val="0"/>
      <w:marRight w:val="0"/>
      <w:marTop w:val="0"/>
      <w:marBottom w:val="0"/>
      <w:divBdr>
        <w:top w:val="none" w:sz="0" w:space="0" w:color="auto"/>
        <w:left w:val="none" w:sz="0" w:space="0" w:color="auto"/>
        <w:bottom w:val="none" w:sz="0" w:space="0" w:color="auto"/>
        <w:right w:val="none" w:sz="0" w:space="0" w:color="auto"/>
      </w:divBdr>
    </w:div>
    <w:div w:id="639387168">
      <w:bodyDiv w:val="1"/>
      <w:marLeft w:val="0"/>
      <w:marRight w:val="0"/>
      <w:marTop w:val="0"/>
      <w:marBottom w:val="0"/>
      <w:divBdr>
        <w:top w:val="none" w:sz="0" w:space="0" w:color="auto"/>
        <w:left w:val="none" w:sz="0" w:space="0" w:color="auto"/>
        <w:bottom w:val="none" w:sz="0" w:space="0" w:color="auto"/>
        <w:right w:val="none" w:sz="0" w:space="0" w:color="auto"/>
      </w:divBdr>
    </w:div>
    <w:div w:id="640157454">
      <w:bodyDiv w:val="1"/>
      <w:marLeft w:val="0"/>
      <w:marRight w:val="0"/>
      <w:marTop w:val="0"/>
      <w:marBottom w:val="0"/>
      <w:divBdr>
        <w:top w:val="none" w:sz="0" w:space="0" w:color="auto"/>
        <w:left w:val="none" w:sz="0" w:space="0" w:color="auto"/>
        <w:bottom w:val="none" w:sz="0" w:space="0" w:color="auto"/>
        <w:right w:val="none" w:sz="0" w:space="0" w:color="auto"/>
      </w:divBdr>
    </w:div>
    <w:div w:id="641428902">
      <w:bodyDiv w:val="1"/>
      <w:marLeft w:val="0"/>
      <w:marRight w:val="0"/>
      <w:marTop w:val="0"/>
      <w:marBottom w:val="0"/>
      <w:divBdr>
        <w:top w:val="none" w:sz="0" w:space="0" w:color="auto"/>
        <w:left w:val="none" w:sz="0" w:space="0" w:color="auto"/>
        <w:bottom w:val="none" w:sz="0" w:space="0" w:color="auto"/>
        <w:right w:val="none" w:sz="0" w:space="0" w:color="auto"/>
      </w:divBdr>
    </w:div>
    <w:div w:id="642079856">
      <w:bodyDiv w:val="1"/>
      <w:marLeft w:val="0"/>
      <w:marRight w:val="0"/>
      <w:marTop w:val="0"/>
      <w:marBottom w:val="0"/>
      <w:divBdr>
        <w:top w:val="none" w:sz="0" w:space="0" w:color="auto"/>
        <w:left w:val="none" w:sz="0" w:space="0" w:color="auto"/>
        <w:bottom w:val="none" w:sz="0" w:space="0" w:color="auto"/>
        <w:right w:val="none" w:sz="0" w:space="0" w:color="auto"/>
      </w:divBdr>
    </w:div>
    <w:div w:id="644239879">
      <w:bodyDiv w:val="1"/>
      <w:marLeft w:val="0"/>
      <w:marRight w:val="0"/>
      <w:marTop w:val="0"/>
      <w:marBottom w:val="0"/>
      <w:divBdr>
        <w:top w:val="none" w:sz="0" w:space="0" w:color="auto"/>
        <w:left w:val="none" w:sz="0" w:space="0" w:color="auto"/>
        <w:bottom w:val="none" w:sz="0" w:space="0" w:color="auto"/>
        <w:right w:val="none" w:sz="0" w:space="0" w:color="auto"/>
      </w:divBdr>
    </w:div>
    <w:div w:id="646594339">
      <w:bodyDiv w:val="1"/>
      <w:marLeft w:val="0"/>
      <w:marRight w:val="0"/>
      <w:marTop w:val="0"/>
      <w:marBottom w:val="0"/>
      <w:divBdr>
        <w:top w:val="none" w:sz="0" w:space="0" w:color="auto"/>
        <w:left w:val="none" w:sz="0" w:space="0" w:color="auto"/>
        <w:bottom w:val="none" w:sz="0" w:space="0" w:color="auto"/>
        <w:right w:val="none" w:sz="0" w:space="0" w:color="auto"/>
      </w:divBdr>
    </w:div>
    <w:div w:id="646982213">
      <w:bodyDiv w:val="1"/>
      <w:marLeft w:val="0"/>
      <w:marRight w:val="0"/>
      <w:marTop w:val="0"/>
      <w:marBottom w:val="0"/>
      <w:divBdr>
        <w:top w:val="none" w:sz="0" w:space="0" w:color="auto"/>
        <w:left w:val="none" w:sz="0" w:space="0" w:color="auto"/>
        <w:bottom w:val="none" w:sz="0" w:space="0" w:color="auto"/>
        <w:right w:val="none" w:sz="0" w:space="0" w:color="auto"/>
      </w:divBdr>
    </w:div>
    <w:div w:id="648023273">
      <w:bodyDiv w:val="1"/>
      <w:marLeft w:val="0"/>
      <w:marRight w:val="0"/>
      <w:marTop w:val="0"/>
      <w:marBottom w:val="0"/>
      <w:divBdr>
        <w:top w:val="none" w:sz="0" w:space="0" w:color="auto"/>
        <w:left w:val="none" w:sz="0" w:space="0" w:color="auto"/>
        <w:bottom w:val="none" w:sz="0" w:space="0" w:color="auto"/>
        <w:right w:val="none" w:sz="0" w:space="0" w:color="auto"/>
      </w:divBdr>
    </w:div>
    <w:div w:id="648631478">
      <w:bodyDiv w:val="1"/>
      <w:marLeft w:val="0"/>
      <w:marRight w:val="0"/>
      <w:marTop w:val="0"/>
      <w:marBottom w:val="0"/>
      <w:divBdr>
        <w:top w:val="none" w:sz="0" w:space="0" w:color="auto"/>
        <w:left w:val="none" w:sz="0" w:space="0" w:color="auto"/>
        <w:bottom w:val="none" w:sz="0" w:space="0" w:color="auto"/>
        <w:right w:val="none" w:sz="0" w:space="0" w:color="auto"/>
      </w:divBdr>
    </w:div>
    <w:div w:id="651493793">
      <w:bodyDiv w:val="1"/>
      <w:marLeft w:val="0"/>
      <w:marRight w:val="0"/>
      <w:marTop w:val="0"/>
      <w:marBottom w:val="0"/>
      <w:divBdr>
        <w:top w:val="none" w:sz="0" w:space="0" w:color="auto"/>
        <w:left w:val="none" w:sz="0" w:space="0" w:color="auto"/>
        <w:bottom w:val="none" w:sz="0" w:space="0" w:color="auto"/>
        <w:right w:val="none" w:sz="0" w:space="0" w:color="auto"/>
      </w:divBdr>
    </w:div>
    <w:div w:id="655457811">
      <w:bodyDiv w:val="1"/>
      <w:marLeft w:val="0"/>
      <w:marRight w:val="0"/>
      <w:marTop w:val="0"/>
      <w:marBottom w:val="0"/>
      <w:divBdr>
        <w:top w:val="none" w:sz="0" w:space="0" w:color="auto"/>
        <w:left w:val="none" w:sz="0" w:space="0" w:color="auto"/>
        <w:bottom w:val="none" w:sz="0" w:space="0" w:color="auto"/>
        <w:right w:val="none" w:sz="0" w:space="0" w:color="auto"/>
      </w:divBdr>
    </w:div>
    <w:div w:id="655568195">
      <w:bodyDiv w:val="1"/>
      <w:marLeft w:val="0"/>
      <w:marRight w:val="0"/>
      <w:marTop w:val="0"/>
      <w:marBottom w:val="0"/>
      <w:divBdr>
        <w:top w:val="none" w:sz="0" w:space="0" w:color="auto"/>
        <w:left w:val="none" w:sz="0" w:space="0" w:color="auto"/>
        <w:bottom w:val="none" w:sz="0" w:space="0" w:color="auto"/>
        <w:right w:val="none" w:sz="0" w:space="0" w:color="auto"/>
      </w:divBdr>
    </w:div>
    <w:div w:id="660163528">
      <w:bodyDiv w:val="1"/>
      <w:marLeft w:val="0"/>
      <w:marRight w:val="0"/>
      <w:marTop w:val="0"/>
      <w:marBottom w:val="0"/>
      <w:divBdr>
        <w:top w:val="none" w:sz="0" w:space="0" w:color="auto"/>
        <w:left w:val="none" w:sz="0" w:space="0" w:color="auto"/>
        <w:bottom w:val="none" w:sz="0" w:space="0" w:color="auto"/>
        <w:right w:val="none" w:sz="0" w:space="0" w:color="auto"/>
      </w:divBdr>
    </w:div>
    <w:div w:id="660548030">
      <w:bodyDiv w:val="1"/>
      <w:marLeft w:val="0"/>
      <w:marRight w:val="0"/>
      <w:marTop w:val="0"/>
      <w:marBottom w:val="0"/>
      <w:divBdr>
        <w:top w:val="none" w:sz="0" w:space="0" w:color="auto"/>
        <w:left w:val="none" w:sz="0" w:space="0" w:color="auto"/>
        <w:bottom w:val="none" w:sz="0" w:space="0" w:color="auto"/>
        <w:right w:val="none" w:sz="0" w:space="0" w:color="auto"/>
      </w:divBdr>
    </w:div>
    <w:div w:id="661810066">
      <w:bodyDiv w:val="1"/>
      <w:marLeft w:val="0"/>
      <w:marRight w:val="0"/>
      <w:marTop w:val="0"/>
      <w:marBottom w:val="0"/>
      <w:divBdr>
        <w:top w:val="none" w:sz="0" w:space="0" w:color="auto"/>
        <w:left w:val="none" w:sz="0" w:space="0" w:color="auto"/>
        <w:bottom w:val="none" w:sz="0" w:space="0" w:color="auto"/>
        <w:right w:val="none" w:sz="0" w:space="0" w:color="auto"/>
      </w:divBdr>
    </w:div>
    <w:div w:id="665061702">
      <w:bodyDiv w:val="1"/>
      <w:marLeft w:val="0"/>
      <w:marRight w:val="0"/>
      <w:marTop w:val="0"/>
      <w:marBottom w:val="0"/>
      <w:divBdr>
        <w:top w:val="none" w:sz="0" w:space="0" w:color="auto"/>
        <w:left w:val="none" w:sz="0" w:space="0" w:color="auto"/>
        <w:bottom w:val="none" w:sz="0" w:space="0" w:color="auto"/>
        <w:right w:val="none" w:sz="0" w:space="0" w:color="auto"/>
      </w:divBdr>
    </w:div>
    <w:div w:id="668872816">
      <w:bodyDiv w:val="1"/>
      <w:marLeft w:val="0"/>
      <w:marRight w:val="0"/>
      <w:marTop w:val="0"/>
      <w:marBottom w:val="0"/>
      <w:divBdr>
        <w:top w:val="none" w:sz="0" w:space="0" w:color="auto"/>
        <w:left w:val="none" w:sz="0" w:space="0" w:color="auto"/>
        <w:bottom w:val="none" w:sz="0" w:space="0" w:color="auto"/>
        <w:right w:val="none" w:sz="0" w:space="0" w:color="auto"/>
      </w:divBdr>
    </w:div>
    <w:div w:id="675419372">
      <w:bodyDiv w:val="1"/>
      <w:marLeft w:val="0"/>
      <w:marRight w:val="0"/>
      <w:marTop w:val="0"/>
      <w:marBottom w:val="0"/>
      <w:divBdr>
        <w:top w:val="none" w:sz="0" w:space="0" w:color="auto"/>
        <w:left w:val="none" w:sz="0" w:space="0" w:color="auto"/>
        <w:bottom w:val="none" w:sz="0" w:space="0" w:color="auto"/>
        <w:right w:val="none" w:sz="0" w:space="0" w:color="auto"/>
      </w:divBdr>
    </w:div>
    <w:div w:id="678968468">
      <w:bodyDiv w:val="1"/>
      <w:marLeft w:val="0"/>
      <w:marRight w:val="0"/>
      <w:marTop w:val="0"/>
      <w:marBottom w:val="0"/>
      <w:divBdr>
        <w:top w:val="none" w:sz="0" w:space="0" w:color="auto"/>
        <w:left w:val="none" w:sz="0" w:space="0" w:color="auto"/>
        <w:bottom w:val="none" w:sz="0" w:space="0" w:color="auto"/>
        <w:right w:val="none" w:sz="0" w:space="0" w:color="auto"/>
      </w:divBdr>
    </w:div>
    <w:div w:id="682168462">
      <w:bodyDiv w:val="1"/>
      <w:marLeft w:val="0"/>
      <w:marRight w:val="0"/>
      <w:marTop w:val="0"/>
      <w:marBottom w:val="0"/>
      <w:divBdr>
        <w:top w:val="none" w:sz="0" w:space="0" w:color="auto"/>
        <w:left w:val="none" w:sz="0" w:space="0" w:color="auto"/>
        <w:bottom w:val="none" w:sz="0" w:space="0" w:color="auto"/>
        <w:right w:val="none" w:sz="0" w:space="0" w:color="auto"/>
      </w:divBdr>
    </w:div>
    <w:div w:id="683673292">
      <w:bodyDiv w:val="1"/>
      <w:marLeft w:val="0"/>
      <w:marRight w:val="0"/>
      <w:marTop w:val="0"/>
      <w:marBottom w:val="0"/>
      <w:divBdr>
        <w:top w:val="none" w:sz="0" w:space="0" w:color="auto"/>
        <w:left w:val="none" w:sz="0" w:space="0" w:color="auto"/>
        <w:bottom w:val="none" w:sz="0" w:space="0" w:color="auto"/>
        <w:right w:val="none" w:sz="0" w:space="0" w:color="auto"/>
      </w:divBdr>
    </w:div>
    <w:div w:id="684673895">
      <w:bodyDiv w:val="1"/>
      <w:marLeft w:val="0"/>
      <w:marRight w:val="0"/>
      <w:marTop w:val="0"/>
      <w:marBottom w:val="0"/>
      <w:divBdr>
        <w:top w:val="none" w:sz="0" w:space="0" w:color="auto"/>
        <w:left w:val="none" w:sz="0" w:space="0" w:color="auto"/>
        <w:bottom w:val="none" w:sz="0" w:space="0" w:color="auto"/>
        <w:right w:val="none" w:sz="0" w:space="0" w:color="auto"/>
      </w:divBdr>
    </w:div>
    <w:div w:id="685520274">
      <w:bodyDiv w:val="1"/>
      <w:marLeft w:val="0"/>
      <w:marRight w:val="0"/>
      <w:marTop w:val="0"/>
      <w:marBottom w:val="0"/>
      <w:divBdr>
        <w:top w:val="none" w:sz="0" w:space="0" w:color="auto"/>
        <w:left w:val="none" w:sz="0" w:space="0" w:color="auto"/>
        <w:bottom w:val="none" w:sz="0" w:space="0" w:color="auto"/>
        <w:right w:val="none" w:sz="0" w:space="0" w:color="auto"/>
      </w:divBdr>
    </w:div>
    <w:div w:id="686443053">
      <w:bodyDiv w:val="1"/>
      <w:marLeft w:val="0"/>
      <w:marRight w:val="0"/>
      <w:marTop w:val="0"/>
      <w:marBottom w:val="0"/>
      <w:divBdr>
        <w:top w:val="none" w:sz="0" w:space="0" w:color="auto"/>
        <w:left w:val="none" w:sz="0" w:space="0" w:color="auto"/>
        <w:bottom w:val="none" w:sz="0" w:space="0" w:color="auto"/>
        <w:right w:val="none" w:sz="0" w:space="0" w:color="auto"/>
      </w:divBdr>
    </w:div>
    <w:div w:id="687873112">
      <w:bodyDiv w:val="1"/>
      <w:marLeft w:val="0"/>
      <w:marRight w:val="0"/>
      <w:marTop w:val="0"/>
      <w:marBottom w:val="0"/>
      <w:divBdr>
        <w:top w:val="none" w:sz="0" w:space="0" w:color="auto"/>
        <w:left w:val="none" w:sz="0" w:space="0" w:color="auto"/>
        <w:bottom w:val="none" w:sz="0" w:space="0" w:color="auto"/>
        <w:right w:val="none" w:sz="0" w:space="0" w:color="auto"/>
      </w:divBdr>
    </w:div>
    <w:div w:id="688719835">
      <w:bodyDiv w:val="1"/>
      <w:marLeft w:val="0"/>
      <w:marRight w:val="0"/>
      <w:marTop w:val="0"/>
      <w:marBottom w:val="0"/>
      <w:divBdr>
        <w:top w:val="none" w:sz="0" w:space="0" w:color="auto"/>
        <w:left w:val="none" w:sz="0" w:space="0" w:color="auto"/>
        <w:bottom w:val="none" w:sz="0" w:space="0" w:color="auto"/>
        <w:right w:val="none" w:sz="0" w:space="0" w:color="auto"/>
      </w:divBdr>
    </w:div>
    <w:div w:id="689188993">
      <w:bodyDiv w:val="1"/>
      <w:marLeft w:val="0"/>
      <w:marRight w:val="0"/>
      <w:marTop w:val="0"/>
      <w:marBottom w:val="0"/>
      <w:divBdr>
        <w:top w:val="none" w:sz="0" w:space="0" w:color="auto"/>
        <w:left w:val="none" w:sz="0" w:space="0" w:color="auto"/>
        <w:bottom w:val="none" w:sz="0" w:space="0" w:color="auto"/>
        <w:right w:val="none" w:sz="0" w:space="0" w:color="auto"/>
      </w:divBdr>
    </w:div>
    <w:div w:id="689455082">
      <w:bodyDiv w:val="1"/>
      <w:marLeft w:val="0"/>
      <w:marRight w:val="0"/>
      <w:marTop w:val="0"/>
      <w:marBottom w:val="0"/>
      <w:divBdr>
        <w:top w:val="none" w:sz="0" w:space="0" w:color="auto"/>
        <w:left w:val="none" w:sz="0" w:space="0" w:color="auto"/>
        <w:bottom w:val="none" w:sz="0" w:space="0" w:color="auto"/>
        <w:right w:val="none" w:sz="0" w:space="0" w:color="auto"/>
      </w:divBdr>
    </w:div>
    <w:div w:id="694766693">
      <w:bodyDiv w:val="1"/>
      <w:marLeft w:val="0"/>
      <w:marRight w:val="0"/>
      <w:marTop w:val="0"/>
      <w:marBottom w:val="0"/>
      <w:divBdr>
        <w:top w:val="none" w:sz="0" w:space="0" w:color="auto"/>
        <w:left w:val="none" w:sz="0" w:space="0" w:color="auto"/>
        <w:bottom w:val="none" w:sz="0" w:space="0" w:color="auto"/>
        <w:right w:val="none" w:sz="0" w:space="0" w:color="auto"/>
      </w:divBdr>
    </w:div>
    <w:div w:id="696393329">
      <w:bodyDiv w:val="1"/>
      <w:marLeft w:val="0"/>
      <w:marRight w:val="0"/>
      <w:marTop w:val="0"/>
      <w:marBottom w:val="0"/>
      <w:divBdr>
        <w:top w:val="none" w:sz="0" w:space="0" w:color="auto"/>
        <w:left w:val="none" w:sz="0" w:space="0" w:color="auto"/>
        <w:bottom w:val="none" w:sz="0" w:space="0" w:color="auto"/>
        <w:right w:val="none" w:sz="0" w:space="0" w:color="auto"/>
      </w:divBdr>
    </w:div>
    <w:div w:id="697659439">
      <w:bodyDiv w:val="1"/>
      <w:marLeft w:val="0"/>
      <w:marRight w:val="0"/>
      <w:marTop w:val="0"/>
      <w:marBottom w:val="0"/>
      <w:divBdr>
        <w:top w:val="none" w:sz="0" w:space="0" w:color="auto"/>
        <w:left w:val="none" w:sz="0" w:space="0" w:color="auto"/>
        <w:bottom w:val="none" w:sz="0" w:space="0" w:color="auto"/>
        <w:right w:val="none" w:sz="0" w:space="0" w:color="auto"/>
      </w:divBdr>
    </w:div>
    <w:div w:id="700322689">
      <w:bodyDiv w:val="1"/>
      <w:marLeft w:val="0"/>
      <w:marRight w:val="0"/>
      <w:marTop w:val="0"/>
      <w:marBottom w:val="0"/>
      <w:divBdr>
        <w:top w:val="none" w:sz="0" w:space="0" w:color="auto"/>
        <w:left w:val="none" w:sz="0" w:space="0" w:color="auto"/>
        <w:bottom w:val="none" w:sz="0" w:space="0" w:color="auto"/>
        <w:right w:val="none" w:sz="0" w:space="0" w:color="auto"/>
      </w:divBdr>
    </w:div>
    <w:div w:id="700938944">
      <w:bodyDiv w:val="1"/>
      <w:marLeft w:val="0"/>
      <w:marRight w:val="0"/>
      <w:marTop w:val="0"/>
      <w:marBottom w:val="0"/>
      <w:divBdr>
        <w:top w:val="none" w:sz="0" w:space="0" w:color="auto"/>
        <w:left w:val="none" w:sz="0" w:space="0" w:color="auto"/>
        <w:bottom w:val="none" w:sz="0" w:space="0" w:color="auto"/>
        <w:right w:val="none" w:sz="0" w:space="0" w:color="auto"/>
      </w:divBdr>
    </w:div>
    <w:div w:id="704257282">
      <w:bodyDiv w:val="1"/>
      <w:marLeft w:val="0"/>
      <w:marRight w:val="0"/>
      <w:marTop w:val="0"/>
      <w:marBottom w:val="0"/>
      <w:divBdr>
        <w:top w:val="none" w:sz="0" w:space="0" w:color="auto"/>
        <w:left w:val="none" w:sz="0" w:space="0" w:color="auto"/>
        <w:bottom w:val="none" w:sz="0" w:space="0" w:color="auto"/>
        <w:right w:val="none" w:sz="0" w:space="0" w:color="auto"/>
      </w:divBdr>
    </w:div>
    <w:div w:id="705376581">
      <w:bodyDiv w:val="1"/>
      <w:marLeft w:val="0"/>
      <w:marRight w:val="0"/>
      <w:marTop w:val="0"/>
      <w:marBottom w:val="0"/>
      <w:divBdr>
        <w:top w:val="none" w:sz="0" w:space="0" w:color="auto"/>
        <w:left w:val="none" w:sz="0" w:space="0" w:color="auto"/>
        <w:bottom w:val="none" w:sz="0" w:space="0" w:color="auto"/>
        <w:right w:val="none" w:sz="0" w:space="0" w:color="auto"/>
      </w:divBdr>
    </w:div>
    <w:div w:id="706954229">
      <w:bodyDiv w:val="1"/>
      <w:marLeft w:val="0"/>
      <w:marRight w:val="0"/>
      <w:marTop w:val="0"/>
      <w:marBottom w:val="0"/>
      <w:divBdr>
        <w:top w:val="none" w:sz="0" w:space="0" w:color="auto"/>
        <w:left w:val="none" w:sz="0" w:space="0" w:color="auto"/>
        <w:bottom w:val="none" w:sz="0" w:space="0" w:color="auto"/>
        <w:right w:val="none" w:sz="0" w:space="0" w:color="auto"/>
      </w:divBdr>
    </w:div>
    <w:div w:id="708259474">
      <w:bodyDiv w:val="1"/>
      <w:marLeft w:val="0"/>
      <w:marRight w:val="0"/>
      <w:marTop w:val="0"/>
      <w:marBottom w:val="0"/>
      <w:divBdr>
        <w:top w:val="none" w:sz="0" w:space="0" w:color="auto"/>
        <w:left w:val="none" w:sz="0" w:space="0" w:color="auto"/>
        <w:bottom w:val="none" w:sz="0" w:space="0" w:color="auto"/>
        <w:right w:val="none" w:sz="0" w:space="0" w:color="auto"/>
      </w:divBdr>
    </w:div>
    <w:div w:id="708846562">
      <w:bodyDiv w:val="1"/>
      <w:marLeft w:val="0"/>
      <w:marRight w:val="0"/>
      <w:marTop w:val="0"/>
      <w:marBottom w:val="0"/>
      <w:divBdr>
        <w:top w:val="none" w:sz="0" w:space="0" w:color="auto"/>
        <w:left w:val="none" w:sz="0" w:space="0" w:color="auto"/>
        <w:bottom w:val="none" w:sz="0" w:space="0" w:color="auto"/>
        <w:right w:val="none" w:sz="0" w:space="0" w:color="auto"/>
      </w:divBdr>
    </w:div>
    <w:div w:id="712578424">
      <w:bodyDiv w:val="1"/>
      <w:marLeft w:val="0"/>
      <w:marRight w:val="0"/>
      <w:marTop w:val="0"/>
      <w:marBottom w:val="0"/>
      <w:divBdr>
        <w:top w:val="none" w:sz="0" w:space="0" w:color="auto"/>
        <w:left w:val="none" w:sz="0" w:space="0" w:color="auto"/>
        <w:bottom w:val="none" w:sz="0" w:space="0" w:color="auto"/>
        <w:right w:val="none" w:sz="0" w:space="0" w:color="auto"/>
      </w:divBdr>
    </w:div>
    <w:div w:id="713116765">
      <w:bodyDiv w:val="1"/>
      <w:marLeft w:val="0"/>
      <w:marRight w:val="0"/>
      <w:marTop w:val="0"/>
      <w:marBottom w:val="0"/>
      <w:divBdr>
        <w:top w:val="none" w:sz="0" w:space="0" w:color="auto"/>
        <w:left w:val="none" w:sz="0" w:space="0" w:color="auto"/>
        <w:bottom w:val="none" w:sz="0" w:space="0" w:color="auto"/>
        <w:right w:val="none" w:sz="0" w:space="0" w:color="auto"/>
      </w:divBdr>
    </w:div>
    <w:div w:id="715082905">
      <w:bodyDiv w:val="1"/>
      <w:marLeft w:val="0"/>
      <w:marRight w:val="0"/>
      <w:marTop w:val="0"/>
      <w:marBottom w:val="0"/>
      <w:divBdr>
        <w:top w:val="none" w:sz="0" w:space="0" w:color="auto"/>
        <w:left w:val="none" w:sz="0" w:space="0" w:color="auto"/>
        <w:bottom w:val="none" w:sz="0" w:space="0" w:color="auto"/>
        <w:right w:val="none" w:sz="0" w:space="0" w:color="auto"/>
      </w:divBdr>
    </w:div>
    <w:div w:id="716777400">
      <w:bodyDiv w:val="1"/>
      <w:marLeft w:val="0"/>
      <w:marRight w:val="0"/>
      <w:marTop w:val="0"/>
      <w:marBottom w:val="0"/>
      <w:divBdr>
        <w:top w:val="none" w:sz="0" w:space="0" w:color="auto"/>
        <w:left w:val="none" w:sz="0" w:space="0" w:color="auto"/>
        <w:bottom w:val="none" w:sz="0" w:space="0" w:color="auto"/>
        <w:right w:val="none" w:sz="0" w:space="0" w:color="auto"/>
      </w:divBdr>
    </w:div>
    <w:div w:id="718169216">
      <w:bodyDiv w:val="1"/>
      <w:marLeft w:val="0"/>
      <w:marRight w:val="0"/>
      <w:marTop w:val="0"/>
      <w:marBottom w:val="0"/>
      <w:divBdr>
        <w:top w:val="none" w:sz="0" w:space="0" w:color="auto"/>
        <w:left w:val="none" w:sz="0" w:space="0" w:color="auto"/>
        <w:bottom w:val="none" w:sz="0" w:space="0" w:color="auto"/>
        <w:right w:val="none" w:sz="0" w:space="0" w:color="auto"/>
      </w:divBdr>
    </w:div>
    <w:div w:id="723913317">
      <w:bodyDiv w:val="1"/>
      <w:marLeft w:val="0"/>
      <w:marRight w:val="0"/>
      <w:marTop w:val="0"/>
      <w:marBottom w:val="0"/>
      <w:divBdr>
        <w:top w:val="none" w:sz="0" w:space="0" w:color="auto"/>
        <w:left w:val="none" w:sz="0" w:space="0" w:color="auto"/>
        <w:bottom w:val="none" w:sz="0" w:space="0" w:color="auto"/>
        <w:right w:val="none" w:sz="0" w:space="0" w:color="auto"/>
      </w:divBdr>
    </w:div>
    <w:div w:id="726997365">
      <w:bodyDiv w:val="1"/>
      <w:marLeft w:val="0"/>
      <w:marRight w:val="0"/>
      <w:marTop w:val="0"/>
      <w:marBottom w:val="0"/>
      <w:divBdr>
        <w:top w:val="none" w:sz="0" w:space="0" w:color="auto"/>
        <w:left w:val="none" w:sz="0" w:space="0" w:color="auto"/>
        <w:bottom w:val="none" w:sz="0" w:space="0" w:color="auto"/>
        <w:right w:val="none" w:sz="0" w:space="0" w:color="auto"/>
      </w:divBdr>
    </w:div>
    <w:div w:id="729495340">
      <w:bodyDiv w:val="1"/>
      <w:marLeft w:val="0"/>
      <w:marRight w:val="0"/>
      <w:marTop w:val="0"/>
      <w:marBottom w:val="0"/>
      <w:divBdr>
        <w:top w:val="none" w:sz="0" w:space="0" w:color="auto"/>
        <w:left w:val="none" w:sz="0" w:space="0" w:color="auto"/>
        <w:bottom w:val="none" w:sz="0" w:space="0" w:color="auto"/>
        <w:right w:val="none" w:sz="0" w:space="0" w:color="auto"/>
      </w:divBdr>
    </w:div>
    <w:div w:id="730469021">
      <w:bodyDiv w:val="1"/>
      <w:marLeft w:val="0"/>
      <w:marRight w:val="0"/>
      <w:marTop w:val="0"/>
      <w:marBottom w:val="0"/>
      <w:divBdr>
        <w:top w:val="none" w:sz="0" w:space="0" w:color="auto"/>
        <w:left w:val="none" w:sz="0" w:space="0" w:color="auto"/>
        <w:bottom w:val="none" w:sz="0" w:space="0" w:color="auto"/>
        <w:right w:val="none" w:sz="0" w:space="0" w:color="auto"/>
      </w:divBdr>
    </w:div>
    <w:div w:id="730927967">
      <w:bodyDiv w:val="1"/>
      <w:marLeft w:val="0"/>
      <w:marRight w:val="0"/>
      <w:marTop w:val="0"/>
      <w:marBottom w:val="0"/>
      <w:divBdr>
        <w:top w:val="none" w:sz="0" w:space="0" w:color="auto"/>
        <w:left w:val="none" w:sz="0" w:space="0" w:color="auto"/>
        <w:bottom w:val="none" w:sz="0" w:space="0" w:color="auto"/>
        <w:right w:val="none" w:sz="0" w:space="0" w:color="auto"/>
      </w:divBdr>
    </w:div>
    <w:div w:id="731074615">
      <w:bodyDiv w:val="1"/>
      <w:marLeft w:val="0"/>
      <w:marRight w:val="0"/>
      <w:marTop w:val="0"/>
      <w:marBottom w:val="0"/>
      <w:divBdr>
        <w:top w:val="none" w:sz="0" w:space="0" w:color="auto"/>
        <w:left w:val="none" w:sz="0" w:space="0" w:color="auto"/>
        <w:bottom w:val="none" w:sz="0" w:space="0" w:color="auto"/>
        <w:right w:val="none" w:sz="0" w:space="0" w:color="auto"/>
      </w:divBdr>
    </w:div>
    <w:div w:id="732390204">
      <w:bodyDiv w:val="1"/>
      <w:marLeft w:val="0"/>
      <w:marRight w:val="0"/>
      <w:marTop w:val="0"/>
      <w:marBottom w:val="0"/>
      <w:divBdr>
        <w:top w:val="none" w:sz="0" w:space="0" w:color="auto"/>
        <w:left w:val="none" w:sz="0" w:space="0" w:color="auto"/>
        <w:bottom w:val="none" w:sz="0" w:space="0" w:color="auto"/>
        <w:right w:val="none" w:sz="0" w:space="0" w:color="auto"/>
      </w:divBdr>
    </w:div>
    <w:div w:id="732581242">
      <w:bodyDiv w:val="1"/>
      <w:marLeft w:val="0"/>
      <w:marRight w:val="0"/>
      <w:marTop w:val="0"/>
      <w:marBottom w:val="0"/>
      <w:divBdr>
        <w:top w:val="none" w:sz="0" w:space="0" w:color="auto"/>
        <w:left w:val="none" w:sz="0" w:space="0" w:color="auto"/>
        <w:bottom w:val="none" w:sz="0" w:space="0" w:color="auto"/>
        <w:right w:val="none" w:sz="0" w:space="0" w:color="auto"/>
      </w:divBdr>
    </w:div>
    <w:div w:id="733431124">
      <w:bodyDiv w:val="1"/>
      <w:marLeft w:val="0"/>
      <w:marRight w:val="0"/>
      <w:marTop w:val="0"/>
      <w:marBottom w:val="0"/>
      <w:divBdr>
        <w:top w:val="none" w:sz="0" w:space="0" w:color="auto"/>
        <w:left w:val="none" w:sz="0" w:space="0" w:color="auto"/>
        <w:bottom w:val="none" w:sz="0" w:space="0" w:color="auto"/>
        <w:right w:val="none" w:sz="0" w:space="0" w:color="auto"/>
      </w:divBdr>
    </w:div>
    <w:div w:id="733507013">
      <w:bodyDiv w:val="1"/>
      <w:marLeft w:val="0"/>
      <w:marRight w:val="0"/>
      <w:marTop w:val="0"/>
      <w:marBottom w:val="0"/>
      <w:divBdr>
        <w:top w:val="none" w:sz="0" w:space="0" w:color="auto"/>
        <w:left w:val="none" w:sz="0" w:space="0" w:color="auto"/>
        <w:bottom w:val="none" w:sz="0" w:space="0" w:color="auto"/>
        <w:right w:val="none" w:sz="0" w:space="0" w:color="auto"/>
      </w:divBdr>
    </w:div>
    <w:div w:id="735863698">
      <w:bodyDiv w:val="1"/>
      <w:marLeft w:val="0"/>
      <w:marRight w:val="0"/>
      <w:marTop w:val="0"/>
      <w:marBottom w:val="0"/>
      <w:divBdr>
        <w:top w:val="none" w:sz="0" w:space="0" w:color="auto"/>
        <w:left w:val="none" w:sz="0" w:space="0" w:color="auto"/>
        <w:bottom w:val="none" w:sz="0" w:space="0" w:color="auto"/>
        <w:right w:val="none" w:sz="0" w:space="0" w:color="auto"/>
      </w:divBdr>
    </w:div>
    <w:div w:id="736242628">
      <w:bodyDiv w:val="1"/>
      <w:marLeft w:val="0"/>
      <w:marRight w:val="0"/>
      <w:marTop w:val="0"/>
      <w:marBottom w:val="0"/>
      <w:divBdr>
        <w:top w:val="none" w:sz="0" w:space="0" w:color="auto"/>
        <w:left w:val="none" w:sz="0" w:space="0" w:color="auto"/>
        <w:bottom w:val="none" w:sz="0" w:space="0" w:color="auto"/>
        <w:right w:val="none" w:sz="0" w:space="0" w:color="auto"/>
      </w:divBdr>
    </w:div>
    <w:div w:id="738749951">
      <w:bodyDiv w:val="1"/>
      <w:marLeft w:val="0"/>
      <w:marRight w:val="0"/>
      <w:marTop w:val="0"/>
      <w:marBottom w:val="0"/>
      <w:divBdr>
        <w:top w:val="none" w:sz="0" w:space="0" w:color="auto"/>
        <w:left w:val="none" w:sz="0" w:space="0" w:color="auto"/>
        <w:bottom w:val="none" w:sz="0" w:space="0" w:color="auto"/>
        <w:right w:val="none" w:sz="0" w:space="0" w:color="auto"/>
      </w:divBdr>
    </w:div>
    <w:div w:id="740255763">
      <w:bodyDiv w:val="1"/>
      <w:marLeft w:val="0"/>
      <w:marRight w:val="0"/>
      <w:marTop w:val="0"/>
      <w:marBottom w:val="0"/>
      <w:divBdr>
        <w:top w:val="none" w:sz="0" w:space="0" w:color="auto"/>
        <w:left w:val="none" w:sz="0" w:space="0" w:color="auto"/>
        <w:bottom w:val="none" w:sz="0" w:space="0" w:color="auto"/>
        <w:right w:val="none" w:sz="0" w:space="0" w:color="auto"/>
      </w:divBdr>
    </w:div>
    <w:div w:id="741484186">
      <w:bodyDiv w:val="1"/>
      <w:marLeft w:val="0"/>
      <w:marRight w:val="0"/>
      <w:marTop w:val="0"/>
      <w:marBottom w:val="0"/>
      <w:divBdr>
        <w:top w:val="none" w:sz="0" w:space="0" w:color="auto"/>
        <w:left w:val="none" w:sz="0" w:space="0" w:color="auto"/>
        <w:bottom w:val="none" w:sz="0" w:space="0" w:color="auto"/>
        <w:right w:val="none" w:sz="0" w:space="0" w:color="auto"/>
      </w:divBdr>
    </w:div>
    <w:div w:id="741562813">
      <w:bodyDiv w:val="1"/>
      <w:marLeft w:val="0"/>
      <w:marRight w:val="0"/>
      <w:marTop w:val="0"/>
      <w:marBottom w:val="0"/>
      <w:divBdr>
        <w:top w:val="none" w:sz="0" w:space="0" w:color="auto"/>
        <w:left w:val="none" w:sz="0" w:space="0" w:color="auto"/>
        <w:bottom w:val="none" w:sz="0" w:space="0" w:color="auto"/>
        <w:right w:val="none" w:sz="0" w:space="0" w:color="auto"/>
      </w:divBdr>
    </w:div>
    <w:div w:id="741874191">
      <w:bodyDiv w:val="1"/>
      <w:marLeft w:val="0"/>
      <w:marRight w:val="0"/>
      <w:marTop w:val="0"/>
      <w:marBottom w:val="0"/>
      <w:divBdr>
        <w:top w:val="none" w:sz="0" w:space="0" w:color="auto"/>
        <w:left w:val="none" w:sz="0" w:space="0" w:color="auto"/>
        <w:bottom w:val="none" w:sz="0" w:space="0" w:color="auto"/>
        <w:right w:val="none" w:sz="0" w:space="0" w:color="auto"/>
      </w:divBdr>
    </w:div>
    <w:div w:id="743645835">
      <w:bodyDiv w:val="1"/>
      <w:marLeft w:val="0"/>
      <w:marRight w:val="0"/>
      <w:marTop w:val="0"/>
      <w:marBottom w:val="0"/>
      <w:divBdr>
        <w:top w:val="none" w:sz="0" w:space="0" w:color="auto"/>
        <w:left w:val="none" w:sz="0" w:space="0" w:color="auto"/>
        <w:bottom w:val="none" w:sz="0" w:space="0" w:color="auto"/>
        <w:right w:val="none" w:sz="0" w:space="0" w:color="auto"/>
      </w:divBdr>
    </w:div>
    <w:div w:id="745152707">
      <w:bodyDiv w:val="1"/>
      <w:marLeft w:val="0"/>
      <w:marRight w:val="0"/>
      <w:marTop w:val="0"/>
      <w:marBottom w:val="0"/>
      <w:divBdr>
        <w:top w:val="none" w:sz="0" w:space="0" w:color="auto"/>
        <w:left w:val="none" w:sz="0" w:space="0" w:color="auto"/>
        <w:bottom w:val="none" w:sz="0" w:space="0" w:color="auto"/>
        <w:right w:val="none" w:sz="0" w:space="0" w:color="auto"/>
      </w:divBdr>
    </w:div>
    <w:div w:id="748582190">
      <w:bodyDiv w:val="1"/>
      <w:marLeft w:val="0"/>
      <w:marRight w:val="0"/>
      <w:marTop w:val="0"/>
      <w:marBottom w:val="0"/>
      <w:divBdr>
        <w:top w:val="none" w:sz="0" w:space="0" w:color="auto"/>
        <w:left w:val="none" w:sz="0" w:space="0" w:color="auto"/>
        <w:bottom w:val="none" w:sz="0" w:space="0" w:color="auto"/>
        <w:right w:val="none" w:sz="0" w:space="0" w:color="auto"/>
      </w:divBdr>
    </w:div>
    <w:div w:id="749083352">
      <w:bodyDiv w:val="1"/>
      <w:marLeft w:val="0"/>
      <w:marRight w:val="0"/>
      <w:marTop w:val="0"/>
      <w:marBottom w:val="0"/>
      <w:divBdr>
        <w:top w:val="none" w:sz="0" w:space="0" w:color="auto"/>
        <w:left w:val="none" w:sz="0" w:space="0" w:color="auto"/>
        <w:bottom w:val="none" w:sz="0" w:space="0" w:color="auto"/>
        <w:right w:val="none" w:sz="0" w:space="0" w:color="auto"/>
      </w:divBdr>
    </w:div>
    <w:div w:id="749742131">
      <w:bodyDiv w:val="1"/>
      <w:marLeft w:val="0"/>
      <w:marRight w:val="0"/>
      <w:marTop w:val="0"/>
      <w:marBottom w:val="0"/>
      <w:divBdr>
        <w:top w:val="none" w:sz="0" w:space="0" w:color="auto"/>
        <w:left w:val="none" w:sz="0" w:space="0" w:color="auto"/>
        <w:bottom w:val="none" w:sz="0" w:space="0" w:color="auto"/>
        <w:right w:val="none" w:sz="0" w:space="0" w:color="auto"/>
      </w:divBdr>
    </w:div>
    <w:div w:id="752166445">
      <w:bodyDiv w:val="1"/>
      <w:marLeft w:val="0"/>
      <w:marRight w:val="0"/>
      <w:marTop w:val="0"/>
      <w:marBottom w:val="0"/>
      <w:divBdr>
        <w:top w:val="none" w:sz="0" w:space="0" w:color="auto"/>
        <w:left w:val="none" w:sz="0" w:space="0" w:color="auto"/>
        <w:bottom w:val="none" w:sz="0" w:space="0" w:color="auto"/>
        <w:right w:val="none" w:sz="0" w:space="0" w:color="auto"/>
      </w:divBdr>
    </w:div>
    <w:div w:id="753891367">
      <w:bodyDiv w:val="1"/>
      <w:marLeft w:val="0"/>
      <w:marRight w:val="0"/>
      <w:marTop w:val="0"/>
      <w:marBottom w:val="0"/>
      <w:divBdr>
        <w:top w:val="none" w:sz="0" w:space="0" w:color="auto"/>
        <w:left w:val="none" w:sz="0" w:space="0" w:color="auto"/>
        <w:bottom w:val="none" w:sz="0" w:space="0" w:color="auto"/>
        <w:right w:val="none" w:sz="0" w:space="0" w:color="auto"/>
      </w:divBdr>
    </w:div>
    <w:div w:id="754520286">
      <w:bodyDiv w:val="1"/>
      <w:marLeft w:val="0"/>
      <w:marRight w:val="0"/>
      <w:marTop w:val="0"/>
      <w:marBottom w:val="0"/>
      <w:divBdr>
        <w:top w:val="none" w:sz="0" w:space="0" w:color="auto"/>
        <w:left w:val="none" w:sz="0" w:space="0" w:color="auto"/>
        <w:bottom w:val="none" w:sz="0" w:space="0" w:color="auto"/>
        <w:right w:val="none" w:sz="0" w:space="0" w:color="auto"/>
      </w:divBdr>
    </w:div>
    <w:div w:id="755592825">
      <w:bodyDiv w:val="1"/>
      <w:marLeft w:val="0"/>
      <w:marRight w:val="0"/>
      <w:marTop w:val="0"/>
      <w:marBottom w:val="0"/>
      <w:divBdr>
        <w:top w:val="none" w:sz="0" w:space="0" w:color="auto"/>
        <w:left w:val="none" w:sz="0" w:space="0" w:color="auto"/>
        <w:bottom w:val="none" w:sz="0" w:space="0" w:color="auto"/>
        <w:right w:val="none" w:sz="0" w:space="0" w:color="auto"/>
      </w:divBdr>
    </w:div>
    <w:div w:id="764351920">
      <w:bodyDiv w:val="1"/>
      <w:marLeft w:val="0"/>
      <w:marRight w:val="0"/>
      <w:marTop w:val="0"/>
      <w:marBottom w:val="0"/>
      <w:divBdr>
        <w:top w:val="none" w:sz="0" w:space="0" w:color="auto"/>
        <w:left w:val="none" w:sz="0" w:space="0" w:color="auto"/>
        <w:bottom w:val="none" w:sz="0" w:space="0" w:color="auto"/>
        <w:right w:val="none" w:sz="0" w:space="0" w:color="auto"/>
      </w:divBdr>
    </w:div>
    <w:div w:id="770321532">
      <w:bodyDiv w:val="1"/>
      <w:marLeft w:val="0"/>
      <w:marRight w:val="0"/>
      <w:marTop w:val="0"/>
      <w:marBottom w:val="0"/>
      <w:divBdr>
        <w:top w:val="none" w:sz="0" w:space="0" w:color="auto"/>
        <w:left w:val="none" w:sz="0" w:space="0" w:color="auto"/>
        <w:bottom w:val="none" w:sz="0" w:space="0" w:color="auto"/>
        <w:right w:val="none" w:sz="0" w:space="0" w:color="auto"/>
      </w:divBdr>
    </w:div>
    <w:div w:id="775373182">
      <w:bodyDiv w:val="1"/>
      <w:marLeft w:val="0"/>
      <w:marRight w:val="0"/>
      <w:marTop w:val="0"/>
      <w:marBottom w:val="0"/>
      <w:divBdr>
        <w:top w:val="none" w:sz="0" w:space="0" w:color="auto"/>
        <w:left w:val="none" w:sz="0" w:space="0" w:color="auto"/>
        <w:bottom w:val="none" w:sz="0" w:space="0" w:color="auto"/>
        <w:right w:val="none" w:sz="0" w:space="0" w:color="auto"/>
      </w:divBdr>
    </w:div>
    <w:div w:id="775439896">
      <w:bodyDiv w:val="1"/>
      <w:marLeft w:val="0"/>
      <w:marRight w:val="0"/>
      <w:marTop w:val="0"/>
      <w:marBottom w:val="0"/>
      <w:divBdr>
        <w:top w:val="none" w:sz="0" w:space="0" w:color="auto"/>
        <w:left w:val="none" w:sz="0" w:space="0" w:color="auto"/>
        <w:bottom w:val="none" w:sz="0" w:space="0" w:color="auto"/>
        <w:right w:val="none" w:sz="0" w:space="0" w:color="auto"/>
      </w:divBdr>
    </w:div>
    <w:div w:id="775755055">
      <w:bodyDiv w:val="1"/>
      <w:marLeft w:val="0"/>
      <w:marRight w:val="0"/>
      <w:marTop w:val="0"/>
      <w:marBottom w:val="0"/>
      <w:divBdr>
        <w:top w:val="none" w:sz="0" w:space="0" w:color="auto"/>
        <w:left w:val="none" w:sz="0" w:space="0" w:color="auto"/>
        <w:bottom w:val="none" w:sz="0" w:space="0" w:color="auto"/>
        <w:right w:val="none" w:sz="0" w:space="0" w:color="auto"/>
      </w:divBdr>
    </w:div>
    <w:div w:id="778641810">
      <w:bodyDiv w:val="1"/>
      <w:marLeft w:val="0"/>
      <w:marRight w:val="0"/>
      <w:marTop w:val="0"/>
      <w:marBottom w:val="0"/>
      <w:divBdr>
        <w:top w:val="none" w:sz="0" w:space="0" w:color="auto"/>
        <w:left w:val="none" w:sz="0" w:space="0" w:color="auto"/>
        <w:bottom w:val="none" w:sz="0" w:space="0" w:color="auto"/>
        <w:right w:val="none" w:sz="0" w:space="0" w:color="auto"/>
      </w:divBdr>
    </w:div>
    <w:div w:id="780488517">
      <w:bodyDiv w:val="1"/>
      <w:marLeft w:val="0"/>
      <w:marRight w:val="0"/>
      <w:marTop w:val="0"/>
      <w:marBottom w:val="0"/>
      <w:divBdr>
        <w:top w:val="none" w:sz="0" w:space="0" w:color="auto"/>
        <w:left w:val="none" w:sz="0" w:space="0" w:color="auto"/>
        <w:bottom w:val="none" w:sz="0" w:space="0" w:color="auto"/>
        <w:right w:val="none" w:sz="0" w:space="0" w:color="auto"/>
      </w:divBdr>
    </w:div>
    <w:div w:id="780612861">
      <w:bodyDiv w:val="1"/>
      <w:marLeft w:val="0"/>
      <w:marRight w:val="0"/>
      <w:marTop w:val="0"/>
      <w:marBottom w:val="0"/>
      <w:divBdr>
        <w:top w:val="none" w:sz="0" w:space="0" w:color="auto"/>
        <w:left w:val="none" w:sz="0" w:space="0" w:color="auto"/>
        <w:bottom w:val="none" w:sz="0" w:space="0" w:color="auto"/>
        <w:right w:val="none" w:sz="0" w:space="0" w:color="auto"/>
      </w:divBdr>
    </w:div>
    <w:div w:id="783308203">
      <w:bodyDiv w:val="1"/>
      <w:marLeft w:val="0"/>
      <w:marRight w:val="0"/>
      <w:marTop w:val="0"/>
      <w:marBottom w:val="0"/>
      <w:divBdr>
        <w:top w:val="none" w:sz="0" w:space="0" w:color="auto"/>
        <w:left w:val="none" w:sz="0" w:space="0" w:color="auto"/>
        <w:bottom w:val="none" w:sz="0" w:space="0" w:color="auto"/>
        <w:right w:val="none" w:sz="0" w:space="0" w:color="auto"/>
      </w:divBdr>
    </w:div>
    <w:div w:id="784497565">
      <w:bodyDiv w:val="1"/>
      <w:marLeft w:val="0"/>
      <w:marRight w:val="0"/>
      <w:marTop w:val="0"/>
      <w:marBottom w:val="0"/>
      <w:divBdr>
        <w:top w:val="none" w:sz="0" w:space="0" w:color="auto"/>
        <w:left w:val="none" w:sz="0" w:space="0" w:color="auto"/>
        <w:bottom w:val="none" w:sz="0" w:space="0" w:color="auto"/>
        <w:right w:val="none" w:sz="0" w:space="0" w:color="auto"/>
      </w:divBdr>
    </w:div>
    <w:div w:id="784664570">
      <w:bodyDiv w:val="1"/>
      <w:marLeft w:val="0"/>
      <w:marRight w:val="0"/>
      <w:marTop w:val="0"/>
      <w:marBottom w:val="0"/>
      <w:divBdr>
        <w:top w:val="none" w:sz="0" w:space="0" w:color="auto"/>
        <w:left w:val="none" w:sz="0" w:space="0" w:color="auto"/>
        <w:bottom w:val="none" w:sz="0" w:space="0" w:color="auto"/>
        <w:right w:val="none" w:sz="0" w:space="0" w:color="auto"/>
      </w:divBdr>
    </w:div>
    <w:div w:id="785856091">
      <w:bodyDiv w:val="1"/>
      <w:marLeft w:val="0"/>
      <w:marRight w:val="0"/>
      <w:marTop w:val="0"/>
      <w:marBottom w:val="0"/>
      <w:divBdr>
        <w:top w:val="none" w:sz="0" w:space="0" w:color="auto"/>
        <w:left w:val="none" w:sz="0" w:space="0" w:color="auto"/>
        <w:bottom w:val="none" w:sz="0" w:space="0" w:color="auto"/>
        <w:right w:val="none" w:sz="0" w:space="0" w:color="auto"/>
      </w:divBdr>
    </w:div>
    <w:div w:id="787159798">
      <w:bodyDiv w:val="1"/>
      <w:marLeft w:val="0"/>
      <w:marRight w:val="0"/>
      <w:marTop w:val="0"/>
      <w:marBottom w:val="0"/>
      <w:divBdr>
        <w:top w:val="none" w:sz="0" w:space="0" w:color="auto"/>
        <w:left w:val="none" w:sz="0" w:space="0" w:color="auto"/>
        <w:bottom w:val="none" w:sz="0" w:space="0" w:color="auto"/>
        <w:right w:val="none" w:sz="0" w:space="0" w:color="auto"/>
      </w:divBdr>
    </w:div>
    <w:div w:id="787622666">
      <w:bodyDiv w:val="1"/>
      <w:marLeft w:val="0"/>
      <w:marRight w:val="0"/>
      <w:marTop w:val="0"/>
      <w:marBottom w:val="0"/>
      <w:divBdr>
        <w:top w:val="none" w:sz="0" w:space="0" w:color="auto"/>
        <w:left w:val="none" w:sz="0" w:space="0" w:color="auto"/>
        <w:bottom w:val="none" w:sz="0" w:space="0" w:color="auto"/>
        <w:right w:val="none" w:sz="0" w:space="0" w:color="auto"/>
      </w:divBdr>
    </w:div>
    <w:div w:id="788353498">
      <w:bodyDiv w:val="1"/>
      <w:marLeft w:val="0"/>
      <w:marRight w:val="0"/>
      <w:marTop w:val="0"/>
      <w:marBottom w:val="0"/>
      <w:divBdr>
        <w:top w:val="none" w:sz="0" w:space="0" w:color="auto"/>
        <w:left w:val="none" w:sz="0" w:space="0" w:color="auto"/>
        <w:bottom w:val="none" w:sz="0" w:space="0" w:color="auto"/>
        <w:right w:val="none" w:sz="0" w:space="0" w:color="auto"/>
      </w:divBdr>
    </w:div>
    <w:div w:id="789713776">
      <w:bodyDiv w:val="1"/>
      <w:marLeft w:val="0"/>
      <w:marRight w:val="0"/>
      <w:marTop w:val="0"/>
      <w:marBottom w:val="0"/>
      <w:divBdr>
        <w:top w:val="none" w:sz="0" w:space="0" w:color="auto"/>
        <w:left w:val="none" w:sz="0" w:space="0" w:color="auto"/>
        <w:bottom w:val="none" w:sz="0" w:space="0" w:color="auto"/>
        <w:right w:val="none" w:sz="0" w:space="0" w:color="auto"/>
      </w:divBdr>
    </w:div>
    <w:div w:id="791485114">
      <w:bodyDiv w:val="1"/>
      <w:marLeft w:val="0"/>
      <w:marRight w:val="0"/>
      <w:marTop w:val="0"/>
      <w:marBottom w:val="0"/>
      <w:divBdr>
        <w:top w:val="none" w:sz="0" w:space="0" w:color="auto"/>
        <w:left w:val="none" w:sz="0" w:space="0" w:color="auto"/>
        <w:bottom w:val="none" w:sz="0" w:space="0" w:color="auto"/>
        <w:right w:val="none" w:sz="0" w:space="0" w:color="auto"/>
      </w:divBdr>
    </w:div>
    <w:div w:id="793716956">
      <w:bodyDiv w:val="1"/>
      <w:marLeft w:val="0"/>
      <w:marRight w:val="0"/>
      <w:marTop w:val="0"/>
      <w:marBottom w:val="0"/>
      <w:divBdr>
        <w:top w:val="none" w:sz="0" w:space="0" w:color="auto"/>
        <w:left w:val="none" w:sz="0" w:space="0" w:color="auto"/>
        <w:bottom w:val="none" w:sz="0" w:space="0" w:color="auto"/>
        <w:right w:val="none" w:sz="0" w:space="0" w:color="auto"/>
      </w:divBdr>
    </w:div>
    <w:div w:id="796605095">
      <w:bodyDiv w:val="1"/>
      <w:marLeft w:val="0"/>
      <w:marRight w:val="0"/>
      <w:marTop w:val="0"/>
      <w:marBottom w:val="0"/>
      <w:divBdr>
        <w:top w:val="none" w:sz="0" w:space="0" w:color="auto"/>
        <w:left w:val="none" w:sz="0" w:space="0" w:color="auto"/>
        <w:bottom w:val="none" w:sz="0" w:space="0" w:color="auto"/>
        <w:right w:val="none" w:sz="0" w:space="0" w:color="auto"/>
      </w:divBdr>
    </w:div>
    <w:div w:id="797720479">
      <w:bodyDiv w:val="1"/>
      <w:marLeft w:val="0"/>
      <w:marRight w:val="0"/>
      <w:marTop w:val="0"/>
      <w:marBottom w:val="0"/>
      <w:divBdr>
        <w:top w:val="none" w:sz="0" w:space="0" w:color="auto"/>
        <w:left w:val="none" w:sz="0" w:space="0" w:color="auto"/>
        <w:bottom w:val="none" w:sz="0" w:space="0" w:color="auto"/>
        <w:right w:val="none" w:sz="0" w:space="0" w:color="auto"/>
      </w:divBdr>
    </w:div>
    <w:div w:id="799614199">
      <w:bodyDiv w:val="1"/>
      <w:marLeft w:val="0"/>
      <w:marRight w:val="0"/>
      <w:marTop w:val="0"/>
      <w:marBottom w:val="0"/>
      <w:divBdr>
        <w:top w:val="none" w:sz="0" w:space="0" w:color="auto"/>
        <w:left w:val="none" w:sz="0" w:space="0" w:color="auto"/>
        <w:bottom w:val="none" w:sz="0" w:space="0" w:color="auto"/>
        <w:right w:val="none" w:sz="0" w:space="0" w:color="auto"/>
      </w:divBdr>
      <w:divsChild>
        <w:div w:id="2027516667">
          <w:marLeft w:val="0"/>
          <w:marRight w:val="0"/>
          <w:marTop w:val="0"/>
          <w:marBottom w:val="0"/>
          <w:divBdr>
            <w:top w:val="none" w:sz="0" w:space="0" w:color="auto"/>
            <w:left w:val="none" w:sz="0" w:space="0" w:color="auto"/>
            <w:bottom w:val="none" w:sz="0" w:space="0" w:color="auto"/>
            <w:right w:val="none" w:sz="0" w:space="0" w:color="auto"/>
          </w:divBdr>
        </w:div>
      </w:divsChild>
    </w:div>
    <w:div w:id="802313421">
      <w:bodyDiv w:val="1"/>
      <w:marLeft w:val="0"/>
      <w:marRight w:val="0"/>
      <w:marTop w:val="0"/>
      <w:marBottom w:val="0"/>
      <w:divBdr>
        <w:top w:val="none" w:sz="0" w:space="0" w:color="auto"/>
        <w:left w:val="none" w:sz="0" w:space="0" w:color="auto"/>
        <w:bottom w:val="none" w:sz="0" w:space="0" w:color="auto"/>
        <w:right w:val="none" w:sz="0" w:space="0" w:color="auto"/>
      </w:divBdr>
    </w:div>
    <w:div w:id="805002431">
      <w:bodyDiv w:val="1"/>
      <w:marLeft w:val="0"/>
      <w:marRight w:val="0"/>
      <w:marTop w:val="0"/>
      <w:marBottom w:val="0"/>
      <w:divBdr>
        <w:top w:val="none" w:sz="0" w:space="0" w:color="auto"/>
        <w:left w:val="none" w:sz="0" w:space="0" w:color="auto"/>
        <w:bottom w:val="none" w:sz="0" w:space="0" w:color="auto"/>
        <w:right w:val="none" w:sz="0" w:space="0" w:color="auto"/>
      </w:divBdr>
    </w:div>
    <w:div w:id="807740677">
      <w:bodyDiv w:val="1"/>
      <w:marLeft w:val="0"/>
      <w:marRight w:val="0"/>
      <w:marTop w:val="0"/>
      <w:marBottom w:val="0"/>
      <w:divBdr>
        <w:top w:val="none" w:sz="0" w:space="0" w:color="auto"/>
        <w:left w:val="none" w:sz="0" w:space="0" w:color="auto"/>
        <w:bottom w:val="none" w:sz="0" w:space="0" w:color="auto"/>
        <w:right w:val="none" w:sz="0" w:space="0" w:color="auto"/>
      </w:divBdr>
    </w:div>
    <w:div w:id="807943254">
      <w:bodyDiv w:val="1"/>
      <w:marLeft w:val="0"/>
      <w:marRight w:val="0"/>
      <w:marTop w:val="0"/>
      <w:marBottom w:val="0"/>
      <w:divBdr>
        <w:top w:val="none" w:sz="0" w:space="0" w:color="auto"/>
        <w:left w:val="none" w:sz="0" w:space="0" w:color="auto"/>
        <w:bottom w:val="none" w:sz="0" w:space="0" w:color="auto"/>
        <w:right w:val="none" w:sz="0" w:space="0" w:color="auto"/>
      </w:divBdr>
    </w:div>
    <w:div w:id="808941981">
      <w:bodyDiv w:val="1"/>
      <w:marLeft w:val="0"/>
      <w:marRight w:val="0"/>
      <w:marTop w:val="0"/>
      <w:marBottom w:val="0"/>
      <w:divBdr>
        <w:top w:val="none" w:sz="0" w:space="0" w:color="auto"/>
        <w:left w:val="none" w:sz="0" w:space="0" w:color="auto"/>
        <w:bottom w:val="none" w:sz="0" w:space="0" w:color="auto"/>
        <w:right w:val="none" w:sz="0" w:space="0" w:color="auto"/>
      </w:divBdr>
    </w:div>
    <w:div w:id="809637626">
      <w:bodyDiv w:val="1"/>
      <w:marLeft w:val="0"/>
      <w:marRight w:val="0"/>
      <w:marTop w:val="0"/>
      <w:marBottom w:val="0"/>
      <w:divBdr>
        <w:top w:val="none" w:sz="0" w:space="0" w:color="auto"/>
        <w:left w:val="none" w:sz="0" w:space="0" w:color="auto"/>
        <w:bottom w:val="none" w:sz="0" w:space="0" w:color="auto"/>
        <w:right w:val="none" w:sz="0" w:space="0" w:color="auto"/>
      </w:divBdr>
    </w:div>
    <w:div w:id="811752125">
      <w:bodyDiv w:val="1"/>
      <w:marLeft w:val="0"/>
      <w:marRight w:val="0"/>
      <w:marTop w:val="0"/>
      <w:marBottom w:val="0"/>
      <w:divBdr>
        <w:top w:val="none" w:sz="0" w:space="0" w:color="auto"/>
        <w:left w:val="none" w:sz="0" w:space="0" w:color="auto"/>
        <w:bottom w:val="none" w:sz="0" w:space="0" w:color="auto"/>
        <w:right w:val="none" w:sz="0" w:space="0" w:color="auto"/>
      </w:divBdr>
    </w:div>
    <w:div w:id="813058586">
      <w:bodyDiv w:val="1"/>
      <w:marLeft w:val="0"/>
      <w:marRight w:val="0"/>
      <w:marTop w:val="0"/>
      <w:marBottom w:val="0"/>
      <w:divBdr>
        <w:top w:val="none" w:sz="0" w:space="0" w:color="auto"/>
        <w:left w:val="none" w:sz="0" w:space="0" w:color="auto"/>
        <w:bottom w:val="none" w:sz="0" w:space="0" w:color="auto"/>
        <w:right w:val="none" w:sz="0" w:space="0" w:color="auto"/>
      </w:divBdr>
    </w:div>
    <w:div w:id="813646337">
      <w:bodyDiv w:val="1"/>
      <w:marLeft w:val="0"/>
      <w:marRight w:val="0"/>
      <w:marTop w:val="0"/>
      <w:marBottom w:val="0"/>
      <w:divBdr>
        <w:top w:val="none" w:sz="0" w:space="0" w:color="auto"/>
        <w:left w:val="none" w:sz="0" w:space="0" w:color="auto"/>
        <w:bottom w:val="none" w:sz="0" w:space="0" w:color="auto"/>
        <w:right w:val="none" w:sz="0" w:space="0" w:color="auto"/>
      </w:divBdr>
    </w:div>
    <w:div w:id="824318833">
      <w:bodyDiv w:val="1"/>
      <w:marLeft w:val="0"/>
      <w:marRight w:val="0"/>
      <w:marTop w:val="0"/>
      <w:marBottom w:val="0"/>
      <w:divBdr>
        <w:top w:val="none" w:sz="0" w:space="0" w:color="auto"/>
        <w:left w:val="none" w:sz="0" w:space="0" w:color="auto"/>
        <w:bottom w:val="none" w:sz="0" w:space="0" w:color="auto"/>
        <w:right w:val="none" w:sz="0" w:space="0" w:color="auto"/>
      </w:divBdr>
    </w:div>
    <w:div w:id="824735964">
      <w:bodyDiv w:val="1"/>
      <w:marLeft w:val="0"/>
      <w:marRight w:val="0"/>
      <w:marTop w:val="0"/>
      <w:marBottom w:val="0"/>
      <w:divBdr>
        <w:top w:val="none" w:sz="0" w:space="0" w:color="auto"/>
        <w:left w:val="none" w:sz="0" w:space="0" w:color="auto"/>
        <w:bottom w:val="none" w:sz="0" w:space="0" w:color="auto"/>
        <w:right w:val="none" w:sz="0" w:space="0" w:color="auto"/>
      </w:divBdr>
    </w:div>
    <w:div w:id="825632628">
      <w:bodyDiv w:val="1"/>
      <w:marLeft w:val="0"/>
      <w:marRight w:val="0"/>
      <w:marTop w:val="0"/>
      <w:marBottom w:val="0"/>
      <w:divBdr>
        <w:top w:val="none" w:sz="0" w:space="0" w:color="auto"/>
        <w:left w:val="none" w:sz="0" w:space="0" w:color="auto"/>
        <w:bottom w:val="none" w:sz="0" w:space="0" w:color="auto"/>
        <w:right w:val="none" w:sz="0" w:space="0" w:color="auto"/>
      </w:divBdr>
    </w:div>
    <w:div w:id="826360824">
      <w:bodyDiv w:val="1"/>
      <w:marLeft w:val="0"/>
      <w:marRight w:val="0"/>
      <w:marTop w:val="0"/>
      <w:marBottom w:val="0"/>
      <w:divBdr>
        <w:top w:val="none" w:sz="0" w:space="0" w:color="auto"/>
        <w:left w:val="none" w:sz="0" w:space="0" w:color="auto"/>
        <w:bottom w:val="none" w:sz="0" w:space="0" w:color="auto"/>
        <w:right w:val="none" w:sz="0" w:space="0" w:color="auto"/>
      </w:divBdr>
    </w:div>
    <w:div w:id="831867876">
      <w:bodyDiv w:val="1"/>
      <w:marLeft w:val="0"/>
      <w:marRight w:val="0"/>
      <w:marTop w:val="0"/>
      <w:marBottom w:val="0"/>
      <w:divBdr>
        <w:top w:val="none" w:sz="0" w:space="0" w:color="auto"/>
        <w:left w:val="none" w:sz="0" w:space="0" w:color="auto"/>
        <w:bottom w:val="none" w:sz="0" w:space="0" w:color="auto"/>
        <w:right w:val="none" w:sz="0" w:space="0" w:color="auto"/>
      </w:divBdr>
    </w:div>
    <w:div w:id="832990732">
      <w:bodyDiv w:val="1"/>
      <w:marLeft w:val="0"/>
      <w:marRight w:val="0"/>
      <w:marTop w:val="0"/>
      <w:marBottom w:val="0"/>
      <w:divBdr>
        <w:top w:val="none" w:sz="0" w:space="0" w:color="auto"/>
        <w:left w:val="none" w:sz="0" w:space="0" w:color="auto"/>
        <w:bottom w:val="none" w:sz="0" w:space="0" w:color="auto"/>
        <w:right w:val="none" w:sz="0" w:space="0" w:color="auto"/>
      </w:divBdr>
    </w:div>
    <w:div w:id="833765976">
      <w:bodyDiv w:val="1"/>
      <w:marLeft w:val="0"/>
      <w:marRight w:val="0"/>
      <w:marTop w:val="0"/>
      <w:marBottom w:val="0"/>
      <w:divBdr>
        <w:top w:val="none" w:sz="0" w:space="0" w:color="auto"/>
        <w:left w:val="none" w:sz="0" w:space="0" w:color="auto"/>
        <w:bottom w:val="none" w:sz="0" w:space="0" w:color="auto"/>
        <w:right w:val="none" w:sz="0" w:space="0" w:color="auto"/>
      </w:divBdr>
    </w:div>
    <w:div w:id="835193128">
      <w:bodyDiv w:val="1"/>
      <w:marLeft w:val="0"/>
      <w:marRight w:val="0"/>
      <w:marTop w:val="0"/>
      <w:marBottom w:val="0"/>
      <w:divBdr>
        <w:top w:val="none" w:sz="0" w:space="0" w:color="auto"/>
        <w:left w:val="none" w:sz="0" w:space="0" w:color="auto"/>
        <w:bottom w:val="none" w:sz="0" w:space="0" w:color="auto"/>
        <w:right w:val="none" w:sz="0" w:space="0" w:color="auto"/>
      </w:divBdr>
    </w:div>
    <w:div w:id="836309581">
      <w:bodyDiv w:val="1"/>
      <w:marLeft w:val="0"/>
      <w:marRight w:val="0"/>
      <w:marTop w:val="0"/>
      <w:marBottom w:val="0"/>
      <w:divBdr>
        <w:top w:val="none" w:sz="0" w:space="0" w:color="auto"/>
        <w:left w:val="none" w:sz="0" w:space="0" w:color="auto"/>
        <w:bottom w:val="none" w:sz="0" w:space="0" w:color="auto"/>
        <w:right w:val="none" w:sz="0" w:space="0" w:color="auto"/>
      </w:divBdr>
    </w:div>
    <w:div w:id="838079321">
      <w:bodyDiv w:val="1"/>
      <w:marLeft w:val="0"/>
      <w:marRight w:val="0"/>
      <w:marTop w:val="0"/>
      <w:marBottom w:val="0"/>
      <w:divBdr>
        <w:top w:val="none" w:sz="0" w:space="0" w:color="auto"/>
        <w:left w:val="none" w:sz="0" w:space="0" w:color="auto"/>
        <w:bottom w:val="none" w:sz="0" w:space="0" w:color="auto"/>
        <w:right w:val="none" w:sz="0" w:space="0" w:color="auto"/>
      </w:divBdr>
      <w:divsChild>
        <w:div w:id="268658673">
          <w:marLeft w:val="0"/>
          <w:marRight w:val="0"/>
          <w:marTop w:val="0"/>
          <w:marBottom w:val="0"/>
          <w:divBdr>
            <w:top w:val="none" w:sz="0" w:space="0" w:color="auto"/>
            <w:left w:val="none" w:sz="0" w:space="0" w:color="auto"/>
            <w:bottom w:val="none" w:sz="0" w:space="0" w:color="auto"/>
            <w:right w:val="none" w:sz="0" w:space="0" w:color="auto"/>
          </w:divBdr>
        </w:div>
      </w:divsChild>
    </w:div>
    <w:div w:id="840313822">
      <w:bodyDiv w:val="1"/>
      <w:marLeft w:val="0"/>
      <w:marRight w:val="0"/>
      <w:marTop w:val="0"/>
      <w:marBottom w:val="0"/>
      <w:divBdr>
        <w:top w:val="none" w:sz="0" w:space="0" w:color="auto"/>
        <w:left w:val="none" w:sz="0" w:space="0" w:color="auto"/>
        <w:bottom w:val="none" w:sz="0" w:space="0" w:color="auto"/>
        <w:right w:val="none" w:sz="0" w:space="0" w:color="auto"/>
      </w:divBdr>
    </w:div>
    <w:div w:id="841621588">
      <w:bodyDiv w:val="1"/>
      <w:marLeft w:val="0"/>
      <w:marRight w:val="0"/>
      <w:marTop w:val="0"/>
      <w:marBottom w:val="0"/>
      <w:divBdr>
        <w:top w:val="none" w:sz="0" w:space="0" w:color="auto"/>
        <w:left w:val="none" w:sz="0" w:space="0" w:color="auto"/>
        <w:bottom w:val="none" w:sz="0" w:space="0" w:color="auto"/>
        <w:right w:val="none" w:sz="0" w:space="0" w:color="auto"/>
      </w:divBdr>
    </w:div>
    <w:div w:id="845167456">
      <w:bodyDiv w:val="1"/>
      <w:marLeft w:val="0"/>
      <w:marRight w:val="0"/>
      <w:marTop w:val="0"/>
      <w:marBottom w:val="0"/>
      <w:divBdr>
        <w:top w:val="none" w:sz="0" w:space="0" w:color="auto"/>
        <w:left w:val="none" w:sz="0" w:space="0" w:color="auto"/>
        <w:bottom w:val="none" w:sz="0" w:space="0" w:color="auto"/>
        <w:right w:val="none" w:sz="0" w:space="0" w:color="auto"/>
      </w:divBdr>
    </w:div>
    <w:div w:id="846942162">
      <w:bodyDiv w:val="1"/>
      <w:marLeft w:val="0"/>
      <w:marRight w:val="0"/>
      <w:marTop w:val="0"/>
      <w:marBottom w:val="0"/>
      <w:divBdr>
        <w:top w:val="none" w:sz="0" w:space="0" w:color="auto"/>
        <w:left w:val="none" w:sz="0" w:space="0" w:color="auto"/>
        <w:bottom w:val="none" w:sz="0" w:space="0" w:color="auto"/>
        <w:right w:val="none" w:sz="0" w:space="0" w:color="auto"/>
      </w:divBdr>
    </w:div>
    <w:div w:id="848639389">
      <w:bodyDiv w:val="1"/>
      <w:marLeft w:val="0"/>
      <w:marRight w:val="0"/>
      <w:marTop w:val="0"/>
      <w:marBottom w:val="0"/>
      <w:divBdr>
        <w:top w:val="none" w:sz="0" w:space="0" w:color="auto"/>
        <w:left w:val="none" w:sz="0" w:space="0" w:color="auto"/>
        <w:bottom w:val="none" w:sz="0" w:space="0" w:color="auto"/>
        <w:right w:val="none" w:sz="0" w:space="0" w:color="auto"/>
      </w:divBdr>
    </w:div>
    <w:div w:id="857505131">
      <w:bodyDiv w:val="1"/>
      <w:marLeft w:val="0"/>
      <w:marRight w:val="0"/>
      <w:marTop w:val="0"/>
      <w:marBottom w:val="0"/>
      <w:divBdr>
        <w:top w:val="none" w:sz="0" w:space="0" w:color="auto"/>
        <w:left w:val="none" w:sz="0" w:space="0" w:color="auto"/>
        <w:bottom w:val="none" w:sz="0" w:space="0" w:color="auto"/>
        <w:right w:val="none" w:sz="0" w:space="0" w:color="auto"/>
      </w:divBdr>
    </w:div>
    <w:div w:id="857693916">
      <w:bodyDiv w:val="1"/>
      <w:marLeft w:val="0"/>
      <w:marRight w:val="0"/>
      <w:marTop w:val="0"/>
      <w:marBottom w:val="0"/>
      <w:divBdr>
        <w:top w:val="none" w:sz="0" w:space="0" w:color="auto"/>
        <w:left w:val="none" w:sz="0" w:space="0" w:color="auto"/>
        <w:bottom w:val="none" w:sz="0" w:space="0" w:color="auto"/>
        <w:right w:val="none" w:sz="0" w:space="0" w:color="auto"/>
      </w:divBdr>
    </w:div>
    <w:div w:id="858473273">
      <w:bodyDiv w:val="1"/>
      <w:marLeft w:val="0"/>
      <w:marRight w:val="0"/>
      <w:marTop w:val="0"/>
      <w:marBottom w:val="0"/>
      <w:divBdr>
        <w:top w:val="none" w:sz="0" w:space="0" w:color="auto"/>
        <w:left w:val="none" w:sz="0" w:space="0" w:color="auto"/>
        <w:bottom w:val="none" w:sz="0" w:space="0" w:color="auto"/>
        <w:right w:val="none" w:sz="0" w:space="0" w:color="auto"/>
      </w:divBdr>
    </w:div>
    <w:div w:id="860510994">
      <w:bodyDiv w:val="1"/>
      <w:marLeft w:val="0"/>
      <w:marRight w:val="0"/>
      <w:marTop w:val="0"/>
      <w:marBottom w:val="0"/>
      <w:divBdr>
        <w:top w:val="none" w:sz="0" w:space="0" w:color="auto"/>
        <w:left w:val="none" w:sz="0" w:space="0" w:color="auto"/>
        <w:bottom w:val="none" w:sz="0" w:space="0" w:color="auto"/>
        <w:right w:val="none" w:sz="0" w:space="0" w:color="auto"/>
      </w:divBdr>
    </w:div>
    <w:div w:id="861287123">
      <w:bodyDiv w:val="1"/>
      <w:marLeft w:val="0"/>
      <w:marRight w:val="0"/>
      <w:marTop w:val="0"/>
      <w:marBottom w:val="0"/>
      <w:divBdr>
        <w:top w:val="none" w:sz="0" w:space="0" w:color="auto"/>
        <w:left w:val="none" w:sz="0" w:space="0" w:color="auto"/>
        <w:bottom w:val="none" w:sz="0" w:space="0" w:color="auto"/>
        <w:right w:val="none" w:sz="0" w:space="0" w:color="auto"/>
      </w:divBdr>
    </w:div>
    <w:div w:id="862017666">
      <w:bodyDiv w:val="1"/>
      <w:marLeft w:val="0"/>
      <w:marRight w:val="0"/>
      <w:marTop w:val="0"/>
      <w:marBottom w:val="0"/>
      <w:divBdr>
        <w:top w:val="none" w:sz="0" w:space="0" w:color="auto"/>
        <w:left w:val="none" w:sz="0" w:space="0" w:color="auto"/>
        <w:bottom w:val="none" w:sz="0" w:space="0" w:color="auto"/>
        <w:right w:val="none" w:sz="0" w:space="0" w:color="auto"/>
      </w:divBdr>
    </w:div>
    <w:div w:id="866719435">
      <w:bodyDiv w:val="1"/>
      <w:marLeft w:val="0"/>
      <w:marRight w:val="0"/>
      <w:marTop w:val="0"/>
      <w:marBottom w:val="0"/>
      <w:divBdr>
        <w:top w:val="none" w:sz="0" w:space="0" w:color="auto"/>
        <w:left w:val="none" w:sz="0" w:space="0" w:color="auto"/>
        <w:bottom w:val="none" w:sz="0" w:space="0" w:color="auto"/>
        <w:right w:val="none" w:sz="0" w:space="0" w:color="auto"/>
      </w:divBdr>
    </w:div>
    <w:div w:id="871649619">
      <w:bodyDiv w:val="1"/>
      <w:marLeft w:val="0"/>
      <w:marRight w:val="0"/>
      <w:marTop w:val="0"/>
      <w:marBottom w:val="0"/>
      <w:divBdr>
        <w:top w:val="none" w:sz="0" w:space="0" w:color="auto"/>
        <w:left w:val="none" w:sz="0" w:space="0" w:color="auto"/>
        <w:bottom w:val="none" w:sz="0" w:space="0" w:color="auto"/>
        <w:right w:val="none" w:sz="0" w:space="0" w:color="auto"/>
      </w:divBdr>
    </w:div>
    <w:div w:id="874275613">
      <w:bodyDiv w:val="1"/>
      <w:marLeft w:val="0"/>
      <w:marRight w:val="0"/>
      <w:marTop w:val="0"/>
      <w:marBottom w:val="0"/>
      <w:divBdr>
        <w:top w:val="none" w:sz="0" w:space="0" w:color="auto"/>
        <w:left w:val="none" w:sz="0" w:space="0" w:color="auto"/>
        <w:bottom w:val="none" w:sz="0" w:space="0" w:color="auto"/>
        <w:right w:val="none" w:sz="0" w:space="0" w:color="auto"/>
      </w:divBdr>
    </w:div>
    <w:div w:id="874805694">
      <w:bodyDiv w:val="1"/>
      <w:marLeft w:val="0"/>
      <w:marRight w:val="0"/>
      <w:marTop w:val="0"/>
      <w:marBottom w:val="0"/>
      <w:divBdr>
        <w:top w:val="none" w:sz="0" w:space="0" w:color="auto"/>
        <w:left w:val="none" w:sz="0" w:space="0" w:color="auto"/>
        <w:bottom w:val="none" w:sz="0" w:space="0" w:color="auto"/>
        <w:right w:val="none" w:sz="0" w:space="0" w:color="auto"/>
      </w:divBdr>
    </w:div>
    <w:div w:id="876894710">
      <w:bodyDiv w:val="1"/>
      <w:marLeft w:val="0"/>
      <w:marRight w:val="0"/>
      <w:marTop w:val="0"/>
      <w:marBottom w:val="0"/>
      <w:divBdr>
        <w:top w:val="none" w:sz="0" w:space="0" w:color="auto"/>
        <w:left w:val="none" w:sz="0" w:space="0" w:color="auto"/>
        <w:bottom w:val="none" w:sz="0" w:space="0" w:color="auto"/>
        <w:right w:val="none" w:sz="0" w:space="0" w:color="auto"/>
      </w:divBdr>
    </w:div>
    <w:div w:id="877397660">
      <w:bodyDiv w:val="1"/>
      <w:marLeft w:val="0"/>
      <w:marRight w:val="0"/>
      <w:marTop w:val="0"/>
      <w:marBottom w:val="0"/>
      <w:divBdr>
        <w:top w:val="none" w:sz="0" w:space="0" w:color="auto"/>
        <w:left w:val="none" w:sz="0" w:space="0" w:color="auto"/>
        <w:bottom w:val="none" w:sz="0" w:space="0" w:color="auto"/>
        <w:right w:val="none" w:sz="0" w:space="0" w:color="auto"/>
      </w:divBdr>
    </w:div>
    <w:div w:id="877813275">
      <w:bodyDiv w:val="1"/>
      <w:marLeft w:val="0"/>
      <w:marRight w:val="0"/>
      <w:marTop w:val="0"/>
      <w:marBottom w:val="0"/>
      <w:divBdr>
        <w:top w:val="none" w:sz="0" w:space="0" w:color="auto"/>
        <w:left w:val="none" w:sz="0" w:space="0" w:color="auto"/>
        <w:bottom w:val="none" w:sz="0" w:space="0" w:color="auto"/>
        <w:right w:val="none" w:sz="0" w:space="0" w:color="auto"/>
      </w:divBdr>
    </w:div>
    <w:div w:id="879243950">
      <w:bodyDiv w:val="1"/>
      <w:marLeft w:val="0"/>
      <w:marRight w:val="0"/>
      <w:marTop w:val="0"/>
      <w:marBottom w:val="0"/>
      <w:divBdr>
        <w:top w:val="none" w:sz="0" w:space="0" w:color="auto"/>
        <w:left w:val="none" w:sz="0" w:space="0" w:color="auto"/>
        <w:bottom w:val="none" w:sz="0" w:space="0" w:color="auto"/>
        <w:right w:val="none" w:sz="0" w:space="0" w:color="auto"/>
      </w:divBdr>
    </w:div>
    <w:div w:id="879319842">
      <w:bodyDiv w:val="1"/>
      <w:marLeft w:val="0"/>
      <w:marRight w:val="0"/>
      <w:marTop w:val="0"/>
      <w:marBottom w:val="0"/>
      <w:divBdr>
        <w:top w:val="none" w:sz="0" w:space="0" w:color="auto"/>
        <w:left w:val="none" w:sz="0" w:space="0" w:color="auto"/>
        <w:bottom w:val="none" w:sz="0" w:space="0" w:color="auto"/>
        <w:right w:val="none" w:sz="0" w:space="0" w:color="auto"/>
      </w:divBdr>
    </w:div>
    <w:div w:id="881134850">
      <w:bodyDiv w:val="1"/>
      <w:marLeft w:val="0"/>
      <w:marRight w:val="0"/>
      <w:marTop w:val="0"/>
      <w:marBottom w:val="0"/>
      <w:divBdr>
        <w:top w:val="none" w:sz="0" w:space="0" w:color="auto"/>
        <w:left w:val="none" w:sz="0" w:space="0" w:color="auto"/>
        <w:bottom w:val="none" w:sz="0" w:space="0" w:color="auto"/>
        <w:right w:val="none" w:sz="0" w:space="0" w:color="auto"/>
      </w:divBdr>
    </w:div>
    <w:div w:id="882136202">
      <w:bodyDiv w:val="1"/>
      <w:marLeft w:val="0"/>
      <w:marRight w:val="0"/>
      <w:marTop w:val="0"/>
      <w:marBottom w:val="0"/>
      <w:divBdr>
        <w:top w:val="none" w:sz="0" w:space="0" w:color="auto"/>
        <w:left w:val="none" w:sz="0" w:space="0" w:color="auto"/>
        <w:bottom w:val="none" w:sz="0" w:space="0" w:color="auto"/>
        <w:right w:val="none" w:sz="0" w:space="0" w:color="auto"/>
      </w:divBdr>
    </w:div>
    <w:div w:id="882332784">
      <w:bodyDiv w:val="1"/>
      <w:marLeft w:val="0"/>
      <w:marRight w:val="0"/>
      <w:marTop w:val="0"/>
      <w:marBottom w:val="0"/>
      <w:divBdr>
        <w:top w:val="none" w:sz="0" w:space="0" w:color="auto"/>
        <w:left w:val="none" w:sz="0" w:space="0" w:color="auto"/>
        <w:bottom w:val="none" w:sz="0" w:space="0" w:color="auto"/>
        <w:right w:val="none" w:sz="0" w:space="0" w:color="auto"/>
      </w:divBdr>
    </w:div>
    <w:div w:id="883102751">
      <w:bodyDiv w:val="1"/>
      <w:marLeft w:val="0"/>
      <w:marRight w:val="0"/>
      <w:marTop w:val="0"/>
      <w:marBottom w:val="0"/>
      <w:divBdr>
        <w:top w:val="none" w:sz="0" w:space="0" w:color="auto"/>
        <w:left w:val="none" w:sz="0" w:space="0" w:color="auto"/>
        <w:bottom w:val="none" w:sz="0" w:space="0" w:color="auto"/>
        <w:right w:val="none" w:sz="0" w:space="0" w:color="auto"/>
      </w:divBdr>
    </w:div>
    <w:div w:id="889419650">
      <w:bodyDiv w:val="1"/>
      <w:marLeft w:val="0"/>
      <w:marRight w:val="0"/>
      <w:marTop w:val="0"/>
      <w:marBottom w:val="0"/>
      <w:divBdr>
        <w:top w:val="none" w:sz="0" w:space="0" w:color="auto"/>
        <w:left w:val="none" w:sz="0" w:space="0" w:color="auto"/>
        <w:bottom w:val="none" w:sz="0" w:space="0" w:color="auto"/>
        <w:right w:val="none" w:sz="0" w:space="0" w:color="auto"/>
      </w:divBdr>
    </w:div>
    <w:div w:id="889683349">
      <w:bodyDiv w:val="1"/>
      <w:marLeft w:val="0"/>
      <w:marRight w:val="0"/>
      <w:marTop w:val="0"/>
      <w:marBottom w:val="0"/>
      <w:divBdr>
        <w:top w:val="none" w:sz="0" w:space="0" w:color="auto"/>
        <w:left w:val="none" w:sz="0" w:space="0" w:color="auto"/>
        <w:bottom w:val="none" w:sz="0" w:space="0" w:color="auto"/>
        <w:right w:val="none" w:sz="0" w:space="0" w:color="auto"/>
      </w:divBdr>
    </w:div>
    <w:div w:id="892932299">
      <w:bodyDiv w:val="1"/>
      <w:marLeft w:val="0"/>
      <w:marRight w:val="0"/>
      <w:marTop w:val="0"/>
      <w:marBottom w:val="0"/>
      <w:divBdr>
        <w:top w:val="none" w:sz="0" w:space="0" w:color="auto"/>
        <w:left w:val="none" w:sz="0" w:space="0" w:color="auto"/>
        <w:bottom w:val="none" w:sz="0" w:space="0" w:color="auto"/>
        <w:right w:val="none" w:sz="0" w:space="0" w:color="auto"/>
      </w:divBdr>
    </w:div>
    <w:div w:id="899486121">
      <w:bodyDiv w:val="1"/>
      <w:marLeft w:val="0"/>
      <w:marRight w:val="0"/>
      <w:marTop w:val="0"/>
      <w:marBottom w:val="0"/>
      <w:divBdr>
        <w:top w:val="none" w:sz="0" w:space="0" w:color="auto"/>
        <w:left w:val="none" w:sz="0" w:space="0" w:color="auto"/>
        <w:bottom w:val="none" w:sz="0" w:space="0" w:color="auto"/>
        <w:right w:val="none" w:sz="0" w:space="0" w:color="auto"/>
      </w:divBdr>
    </w:div>
    <w:div w:id="905267282">
      <w:bodyDiv w:val="1"/>
      <w:marLeft w:val="0"/>
      <w:marRight w:val="0"/>
      <w:marTop w:val="0"/>
      <w:marBottom w:val="0"/>
      <w:divBdr>
        <w:top w:val="none" w:sz="0" w:space="0" w:color="auto"/>
        <w:left w:val="none" w:sz="0" w:space="0" w:color="auto"/>
        <w:bottom w:val="none" w:sz="0" w:space="0" w:color="auto"/>
        <w:right w:val="none" w:sz="0" w:space="0" w:color="auto"/>
      </w:divBdr>
    </w:div>
    <w:div w:id="905798429">
      <w:bodyDiv w:val="1"/>
      <w:marLeft w:val="0"/>
      <w:marRight w:val="0"/>
      <w:marTop w:val="0"/>
      <w:marBottom w:val="0"/>
      <w:divBdr>
        <w:top w:val="none" w:sz="0" w:space="0" w:color="auto"/>
        <w:left w:val="none" w:sz="0" w:space="0" w:color="auto"/>
        <w:bottom w:val="none" w:sz="0" w:space="0" w:color="auto"/>
        <w:right w:val="none" w:sz="0" w:space="0" w:color="auto"/>
      </w:divBdr>
    </w:div>
    <w:div w:id="907351334">
      <w:bodyDiv w:val="1"/>
      <w:marLeft w:val="0"/>
      <w:marRight w:val="0"/>
      <w:marTop w:val="0"/>
      <w:marBottom w:val="0"/>
      <w:divBdr>
        <w:top w:val="none" w:sz="0" w:space="0" w:color="auto"/>
        <w:left w:val="none" w:sz="0" w:space="0" w:color="auto"/>
        <w:bottom w:val="none" w:sz="0" w:space="0" w:color="auto"/>
        <w:right w:val="none" w:sz="0" w:space="0" w:color="auto"/>
      </w:divBdr>
    </w:div>
    <w:div w:id="907500424">
      <w:bodyDiv w:val="1"/>
      <w:marLeft w:val="0"/>
      <w:marRight w:val="0"/>
      <w:marTop w:val="0"/>
      <w:marBottom w:val="0"/>
      <w:divBdr>
        <w:top w:val="none" w:sz="0" w:space="0" w:color="auto"/>
        <w:left w:val="none" w:sz="0" w:space="0" w:color="auto"/>
        <w:bottom w:val="none" w:sz="0" w:space="0" w:color="auto"/>
        <w:right w:val="none" w:sz="0" w:space="0" w:color="auto"/>
      </w:divBdr>
    </w:div>
    <w:div w:id="910654743">
      <w:bodyDiv w:val="1"/>
      <w:marLeft w:val="0"/>
      <w:marRight w:val="0"/>
      <w:marTop w:val="0"/>
      <w:marBottom w:val="0"/>
      <w:divBdr>
        <w:top w:val="none" w:sz="0" w:space="0" w:color="auto"/>
        <w:left w:val="none" w:sz="0" w:space="0" w:color="auto"/>
        <w:bottom w:val="none" w:sz="0" w:space="0" w:color="auto"/>
        <w:right w:val="none" w:sz="0" w:space="0" w:color="auto"/>
      </w:divBdr>
    </w:div>
    <w:div w:id="913970657">
      <w:bodyDiv w:val="1"/>
      <w:marLeft w:val="0"/>
      <w:marRight w:val="0"/>
      <w:marTop w:val="0"/>
      <w:marBottom w:val="0"/>
      <w:divBdr>
        <w:top w:val="none" w:sz="0" w:space="0" w:color="auto"/>
        <w:left w:val="none" w:sz="0" w:space="0" w:color="auto"/>
        <w:bottom w:val="none" w:sz="0" w:space="0" w:color="auto"/>
        <w:right w:val="none" w:sz="0" w:space="0" w:color="auto"/>
      </w:divBdr>
    </w:div>
    <w:div w:id="915239317">
      <w:bodyDiv w:val="1"/>
      <w:marLeft w:val="0"/>
      <w:marRight w:val="0"/>
      <w:marTop w:val="0"/>
      <w:marBottom w:val="0"/>
      <w:divBdr>
        <w:top w:val="none" w:sz="0" w:space="0" w:color="auto"/>
        <w:left w:val="none" w:sz="0" w:space="0" w:color="auto"/>
        <w:bottom w:val="none" w:sz="0" w:space="0" w:color="auto"/>
        <w:right w:val="none" w:sz="0" w:space="0" w:color="auto"/>
      </w:divBdr>
    </w:div>
    <w:div w:id="919560963">
      <w:bodyDiv w:val="1"/>
      <w:marLeft w:val="0"/>
      <w:marRight w:val="0"/>
      <w:marTop w:val="0"/>
      <w:marBottom w:val="0"/>
      <w:divBdr>
        <w:top w:val="none" w:sz="0" w:space="0" w:color="auto"/>
        <w:left w:val="none" w:sz="0" w:space="0" w:color="auto"/>
        <w:bottom w:val="none" w:sz="0" w:space="0" w:color="auto"/>
        <w:right w:val="none" w:sz="0" w:space="0" w:color="auto"/>
      </w:divBdr>
    </w:div>
    <w:div w:id="919758226">
      <w:bodyDiv w:val="1"/>
      <w:marLeft w:val="0"/>
      <w:marRight w:val="0"/>
      <w:marTop w:val="0"/>
      <w:marBottom w:val="0"/>
      <w:divBdr>
        <w:top w:val="none" w:sz="0" w:space="0" w:color="auto"/>
        <w:left w:val="none" w:sz="0" w:space="0" w:color="auto"/>
        <w:bottom w:val="none" w:sz="0" w:space="0" w:color="auto"/>
        <w:right w:val="none" w:sz="0" w:space="0" w:color="auto"/>
      </w:divBdr>
    </w:div>
    <w:div w:id="921985536">
      <w:bodyDiv w:val="1"/>
      <w:marLeft w:val="0"/>
      <w:marRight w:val="0"/>
      <w:marTop w:val="0"/>
      <w:marBottom w:val="0"/>
      <w:divBdr>
        <w:top w:val="none" w:sz="0" w:space="0" w:color="auto"/>
        <w:left w:val="none" w:sz="0" w:space="0" w:color="auto"/>
        <w:bottom w:val="none" w:sz="0" w:space="0" w:color="auto"/>
        <w:right w:val="none" w:sz="0" w:space="0" w:color="auto"/>
      </w:divBdr>
    </w:div>
    <w:div w:id="922640855">
      <w:bodyDiv w:val="1"/>
      <w:marLeft w:val="0"/>
      <w:marRight w:val="0"/>
      <w:marTop w:val="0"/>
      <w:marBottom w:val="0"/>
      <w:divBdr>
        <w:top w:val="none" w:sz="0" w:space="0" w:color="auto"/>
        <w:left w:val="none" w:sz="0" w:space="0" w:color="auto"/>
        <w:bottom w:val="none" w:sz="0" w:space="0" w:color="auto"/>
        <w:right w:val="none" w:sz="0" w:space="0" w:color="auto"/>
      </w:divBdr>
    </w:div>
    <w:div w:id="925185655">
      <w:bodyDiv w:val="1"/>
      <w:marLeft w:val="0"/>
      <w:marRight w:val="0"/>
      <w:marTop w:val="0"/>
      <w:marBottom w:val="0"/>
      <w:divBdr>
        <w:top w:val="none" w:sz="0" w:space="0" w:color="auto"/>
        <w:left w:val="none" w:sz="0" w:space="0" w:color="auto"/>
        <w:bottom w:val="none" w:sz="0" w:space="0" w:color="auto"/>
        <w:right w:val="none" w:sz="0" w:space="0" w:color="auto"/>
      </w:divBdr>
    </w:div>
    <w:div w:id="925919609">
      <w:bodyDiv w:val="1"/>
      <w:marLeft w:val="0"/>
      <w:marRight w:val="0"/>
      <w:marTop w:val="0"/>
      <w:marBottom w:val="0"/>
      <w:divBdr>
        <w:top w:val="none" w:sz="0" w:space="0" w:color="auto"/>
        <w:left w:val="none" w:sz="0" w:space="0" w:color="auto"/>
        <w:bottom w:val="none" w:sz="0" w:space="0" w:color="auto"/>
        <w:right w:val="none" w:sz="0" w:space="0" w:color="auto"/>
      </w:divBdr>
    </w:div>
    <w:div w:id="927928079">
      <w:bodyDiv w:val="1"/>
      <w:marLeft w:val="0"/>
      <w:marRight w:val="0"/>
      <w:marTop w:val="0"/>
      <w:marBottom w:val="0"/>
      <w:divBdr>
        <w:top w:val="none" w:sz="0" w:space="0" w:color="auto"/>
        <w:left w:val="none" w:sz="0" w:space="0" w:color="auto"/>
        <w:bottom w:val="none" w:sz="0" w:space="0" w:color="auto"/>
        <w:right w:val="none" w:sz="0" w:space="0" w:color="auto"/>
      </w:divBdr>
    </w:div>
    <w:div w:id="928733678">
      <w:bodyDiv w:val="1"/>
      <w:marLeft w:val="0"/>
      <w:marRight w:val="0"/>
      <w:marTop w:val="0"/>
      <w:marBottom w:val="0"/>
      <w:divBdr>
        <w:top w:val="none" w:sz="0" w:space="0" w:color="auto"/>
        <w:left w:val="none" w:sz="0" w:space="0" w:color="auto"/>
        <w:bottom w:val="none" w:sz="0" w:space="0" w:color="auto"/>
        <w:right w:val="none" w:sz="0" w:space="0" w:color="auto"/>
      </w:divBdr>
    </w:div>
    <w:div w:id="930817068">
      <w:bodyDiv w:val="1"/>
      <w:marLeft w:val="0"/>
      <w:marRight w:val="0"/>
      <w:marTop w:val="0"/>
      <w:marBottom w:val="0"/>
      <w:divBdr>
        <w:top w:val="none" w:sz="0" w:space="0" w:color="auto"/>
        <w:left w:val="none" w:sz="0" w:space="0" w:color="auto"/>
        <w:bottom w:val="none" w:sz="0" w:space="0" w:color="auto"/>
        <w:right w:val="none" w:sz="0" w:space="0" w:color="auto"/>
      </w:divBdr>
    </w:div>
    <w:div w:id="934559701">
      <w:bodyDiv w:val="1"/>
      <w:marLeft w:val="0"/>
      <w:marRight w:val="0"/>
      <w:marTop w:val="0"/>
      <w:marBottom w:val="0"/>
      <w:divBdr>
        <w:top w:val="none" w:sz="0" w:space="0" w:color="auto"/>
        <w:left w:val="none" w:sz="0" w:space="0" w:color="auto"/>
        <w:bottom w:val="none" w:sz="0" w:space="0" w:color="auto"/>
        <w:right w:val="none" w:sz="0" w:space="0" w:color="auto"/>
      </w:divBdr>
    </w:div>
    <w:div w:id="939222013">
      <w:bodyDiv w:val="1"/>
      <w:marLeft w:val="0"/>
      <w:marRight w:val="0"/>
      <w:marTop w:val="0"/>
      <w:marBottom w:val="0"/>
      <w:divBdr>
        <w:top w:val="none" w:sz="0" w:space="0" w:color="auto"/>
        <w:left w:val="none" w:sz="0" w:space="0" w:color="auto"/>
        <w:bottom w:val="none" w:sz="0" w:space="0" w:color="auto"/>
        <w:right w:val="none" w:sz="0" w:space="0" w:color="auto"/>
      </w:divBdr>
    </w:div>
    <w:div w:id="941305179">
      <w:bodyDiv w:val="1"/>
      <w:marLeft w:val="0"/>
      <w:marRight w:val="0"/>
      <w:marTop w:val="0"/>
      <w:marBottom w:val="0"/>
      <w:divBdr>
        <w:top w:val="none" w:sz="0" w:space="0" w:color="auto"/>
        <w:left w:val="none" w:sz="0" w:space="0" w:color="auto"/>
        <w:bottom w:val="none" w:sz="0" w:space="0" w:color="auto"/>
        <w:right w:val="none" w:sz="0" w:space="0" w:color="auto"/>
      </w:divBdr>
    </w:div>
    <w:div w:id="941954974">
      <w:bodyDiv w:val="1"/>
      <w:marLeft w:val="0"/>
      <w:marRight w:val="0"/>
      <w:marTop w:val="0"/>
      <w:marBottom w:val="0"/>
      <w:divBdr>
        <w:top w:val="none" w:sz="0" w:space="0" w:color="auto"/>
        <w:left w:val="none" w:sz="0" w:space="0" w:color="auto"/>
        <w:bottom w:val="none" w:sz="0" w:space="0" w:color="auto"/>
        <w:right w:val="none" w:sz="0" w:space="0" w:color="auto"/>
      </w:divBdr>
    </w:div>
    <w:div w:id="942766006">
      <w:bodyDiv w:val="1"/>
      <w:marLeft w:val="0"/>
      <w:marRight w:val="0"/>
      <w:marTop w:val="0"/>
      <w:marBottom w:val="0"/>
      <w:divBdr>
        <w:top w:val="none" w:sz="0" w:space="0" w:color="auto"/>
        <w:left w:val="none" w:sz="0" w:space="0" w:color="auto"/>
        <w:bottom w:val="none" w:sz="0" w:space="0" w:color="auto"/>
        <w:right w:val="none" w:sz="0" w:space="0" w:color="auto"/>
      </w:divBdr>
    </w:div>
    <w:div w:id="945313583">
      <w:bodyDiv w:val="1"/>
      <w:marLeft w:val="0"/>
      <w:marRight w:val="0"/>
      <w:marTop w:val="0"/>
      <w:marBottom w:val="0"/>
      <w:divBdr>
        <w:top w:val="none" w:sz="0" w:space="0" w:color="auto"/>
        <w:left w:val="none" w:sz="0" w:space="0" w:color="auto"/>
        <w:bottom w:val="none" w:sz="0" w:space="0" w:color="auto"/>
        <w:right w:val="none" w:sz="0" w:space="0" w:color="auto"/>
      </w:divBdr>
    </w:div>
    <w:div w:id="949122419">
      <w:bodyDiv w:val="1"/>
      <w:marLeft w:val="0"/>
      <w:marRight w:val="0"/>
      <w:marTop w:val="0"/>
      <w:marBottom w:val="0"/>
      <w:divBdr>
        <w:top w:val="none" w:sz="0" w:space="0" w:color="auto"/>
        <w:left w:val="none" w:sz="0" w:space="0" w:color="auto"/>
        <w:bottom w:val="none" w:sz="0" w:space="0" w:color="auto"/>
        <w:right w:val="none" w:sz="0" w:space="0" w:color="auto"/>
      </w:divBdr>
    </w:div>
    <w:div w:id="949779122">
      <w:bodyDiv w:val="1"/>
      <w:marLeft w:val="0"/>
      <w:marRight w:val="0"/>
      <w:marTop w:val="0"/>
      <w:marBottom w:val="0"/>
      <w:divBdr>
        <w:top w:val="none" w:sz="0" w:space="0" w:color="auto"/>
        <w:left w:val="none" w:sz="0" w:space="0" w:color="auto"/>
        <w:bottom w:val="none" w:sz="0" w:space="0" w:color="auto"/>
        <w:right w:val="none" w:sz="0" w:space="0" w:color="auto"/>
      </w:divBdr>
    </w:div>
    <w:div w:id="950627188">
      <w:bodyDiv w:val="1"/>
      <w:marLeft w:val="0"/>
      <w:marRight w:val="0"/>
      <w:marTop w:val="0"/>
      <w:marBottom w:val="0"/>
      <w:divBdr>
        <w:top w:val="none" w:sz="0" w:space="0" w:color="auto"/>
        <w:left w:val="none" w:sz="0" w:space="0" w:color="auto"/>
        <w:bottom w:val="none" w:sz="0" w:space="0" w:color="auto"/>
        <w:right w:val="none" w:sz="0" w:space="0" w:color="auto"/>
      </w:divBdr>
    </w:div>
    <w:div w:id="955454599">
      <w:bodyDiv w:val="1"/>
      <w:marLeft w:val="0"/>
      <w:marRight w:val="0"/>
      <w:marTop w:val="0"/>
      <w:marBottom w:val="0"/>
      <w:divBdr>
        <w:top w:val="none" w:sz="0" w:space="0" w:color="auto"/>
        <w:left w:val="none" w:sz="0" w:space="0" w:color="auto"/>
        <w:bottom w:val="none" w:sz="0" w:space="0" w:color="auto"/>
        <w:right w:val="none" w:sz="0" w:space="0" w:color="auto"/>
      </w:divBdr>
    </w:div>
    <w:div w:id="955911616">
      <w:bodyDiv w:val="1"/>
      <w:marLeft w:val="0"/>
      <w:marRight w:val="0"/>
      <w:marTop w:val="0"/>
      <w:marBottom w:val="0"/>
      <w:divBdr>
        <w:top w:val="none" w:sz="0" w:space="0" w:color="auto"/>
        <w:left w:val="none" w:sz="0" w:space="0" w:color="auto"/>
        <w:bottom w:val="none" w:sz="0" w:space="0" w:color="auto"/>
        <w:right w:val="none" w:sz="0" w:space="0" w:color="auto"/>
      </w:divBdr>
    </w:div>
    <w:div w:id="957833303">
      <w:bodyDiv w:val="1"/>
      <w:marLeft w:val="0"/>
      <w:marRight w:val="0"/>
      <w:marTop w:val="0"/>
      <w:marBottom w:val="0"/>
      <w:divBdr>
        <w:top w:val="none" w:sz="0" w:space="0" w:color="auto"/>
        <w:left w:val="none" w:sz="0" w:space="0" w:color="auto"/>
        <w:bottom w:val="none" w:sz="0" w:space="0" w:color="auto"/>
        <w:right w:val="none" w:sz="0" w:space="0" w:color="auto"/>
      </w:divBdr>
    </w:div>
    <w:div w:id="964847186">
      <w:bodyDiv w:val="1"/>
      <w:marLeft w:val="0"/>
      <w:marRight w:val="0"/>
      <w:marTop w:val="0"/>
      <w:marBottom w:val="0"/>
      <w:divBdr>
        <w:top w:val="none" w:sz="0" w:space="0" w:color="auto"/>
        <w:left w:val="none" w:sz="0" w:space="0" w:color="auto"/>
        <w:bottom w:val="none" w:sz="0" w:space="0" w:color="auto"/>
        <w:right w:val="none" w:sz="0" w:space="0" w:color="auto"/>
      </w:divBdr>
    </w:div>
    <w:div w:id="966817872">
      <w:bodyDiv w:val="1"/>
      <w:marLeft w:val="0"/>
      <w:marRight w:val="0"/>
      <w:marTop w:val="0"/>
      <w:marBottom w:val="0"/>
      <w:divBdr>
        <w:top w:val="none" w:sz="0" w:space="0" w:color="auto"/>
        <w:left w:val="none" w:sz="0" w:space="0" w:color="auto"/>
        <w:bottom w:val="none" w:sz="0" w:space="0" w:color="auto"/>
        <w:right w:val="none" w:sz="0" w:space="0" w:color="auto"/>
      </w:divBdr>
    </w:div>
    <w:div w:id="968441579">
      <w:bodyDiv w:val="1"/>
      <w:marLeft w:val="0"/>
      <w:marRight w:val="0"/>
      <w:marTop w:val="0"/>
      <w:marBottom w:val="0"/>
      <w:divBdr>
        <w:top w:val="none" w:sz="0" w:space="0" w:color="auto"/>
        <w:left w:val="none" w:sz="0" w:space="0" w:color="auto"/>
        <w:bottom w:val="none" w:sz="0" w:space="0" w:color="auto"/>
        <w:right w:val="none" w:sz="0" w:space="0" w:color="auto"/>
      </w:divBdr>
    </w:div>
    <w:div w:id="969823694">
      <w:bodyDiv w:val="1"/>
      <w:marLeft w:val="0"/>
      <w:marRight w:val="0"/>
      <w:marTop w:val="0"/>
      <w:marBottom w:val="0"/>
      <w:divBdr>
        <w:top w:val="none" w:sz="0" w:space="0" w:color="auto"/>
        <w:left w:val="none" w:sz="0" w:space="0" w:color="auto"/>
        <w:bottom w:val="none" w:sz="0" w:space="0" w:color="auto"/>
        <w:right w:val="none" w:sz="0" w:space="0" w:color="auto"/>
      </w:divBdr>
    </w:div>
    <w:div w:id="971712913">
      <w:bodyDiv w:val="1"/>
      <w:marLeft w:val="0"/>
      <w:marRight w:val="0"/>
      <w:marTop w:val="0"/>
      <w:marBottom w:val="0"/>
      <w:divBdr>
        <w:top w:val="none" w:sz="0" w:space="0" w:color="auto"/>
        <w:left w:val="none" w:sz="0" w:space="0" w:color="auto"/>
        <w:bottom w:val="none" w:sz="0" w:space="0" w:color="auto"/>
        <w:right w:val="none" w:sz="0" w:space="0" w:color="auto"/>
      </w:divBdr>
    </w:div>
    <w:div w:id="972639933">
      <w:bodyDiv w:val="1"/>
      <w:marLeft w:val="0"/>
      <w:marRight w:val="0"/>
      <w:marTop w:val="0"/>
      <w:marBottom w:val="0"/>
      <w:divBdr>
        <w:top w:val="none" w:sz="0" w:space="0" w:color="auto"/>
        <w:left w:val="none" w:sz="0" w:space="0" w:color="auto"/>
        <w:bottom w:val="none" w:sz="0" w:space="0" w:color="auto"/>
        <w:right w:val="none" w:sz="0" w:space="0" w:color="auto"/>
      </w:divBdr>
    </w:div>
    <w:div w:id="976910056">
      <w:bodyDiv w:val="1"/>
      <w:marLeft w:val="0"/>
      <w:marRight w:val="0"/>
      <w:marTop w:val="0"/>
      <w:marBottom w:val="0"/>
      <w:divBdr>
        <w:top w:val="none" w:sz="0" w:space="0" w:color="auto"/>
        <w:left w:val="none" w:sz="0" w:space="0" w:color="auto"/>
        <w:bottom w:val="none" w:sz="0" w:space="0" w:color="auto"/>
        <w:right w:val="none" w:sz="0" w:space="0" w:color="auto"/>
      </w:divBdr>
    </w:div>
    <w:div w:id="979311247">
      <w:bodyDiv w:val="1"/>
      <w:marLeft w:val="0"/>
      <w:marRight w:val="0"/>
      <w:marTop w:val="0"/>
      <w:marBottom w:val="0"/>
      <w:divBdr>
        <w:top w:val="none" w:sz="0" w:space="0" w:color="auto"/>
        <w:left w:val="none" w:sz="0" w:space="0" w:color="auto"/>
        <w:bottom w:val="none" w:sz="0" w:space="0" w:color="auto"/>
        <w:right w:val="none" w:sz="0" w:space="0" w:color="auto"/>
      </w:divBdr>
    </w:div>
    <w:div w:id="981930942">
      <w:bodyDiv w:val="1"/>
      <w:marLeft w:val="0"/>
      <w:marRight w:val="0"/>
      <w:marTop w:val="0"/>
      <w:marBottom w:val="0"/>
      <w:divBdr>
        <w:top w:val="none" w:sz="0" w:space="0" w:color="auto"/>
        <w:left w:val="none" w:sz="0" w:space="0" w:color="auto"/>
        <w:bottom w:val="none" w:sz="0" w:space="0" w:color="auto"/>
        <w:right w:val="none" w:sz="0" w:space="0" w:color="auto"/>
      </w:divBdr>
      <w:divsChild>
        <w:div w:id="673461730">
          <w:marLeft w:val="0"/>
          <w:marRight w:val="0"/>
          <w:marTop w:val="0"/>
          <w:marBottom w:val="15"/>
          <w:divBdr>
            <w:top w:val="none" w:sz="0" w:space="0" w:color="auto"/>
            <w:left w:val="none" w:sz="0" w:space="0" w:color="auto"/>
            <w:bottom w:val="none" w:sz="0" w:space="0" w:color="auto"/>
            <w:right w:val="none" w:sz="0" w:space="0" w:color="auto"/>
          </w:divBdr>
          <w:divsChild>
            <w:div w:id="44473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9622">
      <w:bodyDiv w:val="1"/>
      <w:marLeft w:val="0"/>
      <w:marRight w:val="0"/>
      <w:marTop w:val="0"/>
      <w:marBottom w:val="0"/>
      <w:divBdr>
        <w:top w:val="none" w:sz="0" w:space="0" w:color="auto"/>
        <w:left w:val="none" w:sz="0" w:space="0" w:color="auto"/>
        <w:bottom w:val="none" w:sz="0" w:space="0" w:color="auto"/>
        <w:right w:val="none" w:sz="0" w:space="0" w:color="auto"/>
      </w:divBdr>
    </w:div>
    <w:div w:id="984092807">
      <w:bodyDiv w:val="1"/>
      <w:marLeft w:val="0"/>
      <w:marRight w:val="0"/>
      <w:marTop w:val="0"/>
      <w:marBottom w:val="0"/>
      <w:divBdr>
        <w:top w:val="none" w:sz="0" w:space="0" w:color="auto"/>
        <w:left w:val="none" w:sz="0" w:space="0" w:color="auto"/>
        <w:bottom w:val="none" w:sz="0" w:space="0" w:color="auto"/>
        <w:right w:val="none" w:sz="0" w:space="0" w:color="auto"/>
      </w:divBdr>
    </w:div>
    <w:div w:id="984165437">
      <w:bodyDiv w:val="1"/>
      <w:marLeft w:val="0"/>
      <w:marRight w:val="0"/>
      <w:marTop w:val="0"/>
      <w:marBottom w:val="0"/>
      <w:divBdr>
        <w:top w:val="none" w:sz="0" w:space="0" w:color="auto"/>
        <w:left w:val="none" w:sz="0" w:space="0" w:color="auto"/>
        <w:bottom w:val="none" w:sz="0" w:space="0" w:color="auto"/>
        <w:right w:val="none" w:sz="0" w:space="0" w:color="auto"/>
      </w:divBdr>
    </w:div>
    <w:div w:id="984313185">
      <w:bodyDiv w:val="1"/>
      <w:marLeft w:val="0"/>
      <w:marRight w:val="0"/>
      <w:marTop w:val="0"/>
      <w:marBottom w:val="0"/>
      <w:divBdr>
        <w:top w:val="none" w:sz="0" w:space="0" w:color="auto"/>
        <w:left w:val="none" w:sz="0" w:space="0" w:color="auto"/>
        <w:bottom w:val="none" w:sz="0" w:space="0" w:color="auto"/>
        <w:right w:val="none" w:sz="0" w:space="0" w:color="auto"/>
      </w:divBdr>
    </w:div>
    <w:div w:id="985860072">
      <w:bodyDiv w:val="1"/>
      <w:marLeft w:val="0"/>
      <w:marRight w:val="0"/>
      <w:marTop w:val="0"/>
      <w:marBottom w:val="0"/>
      <w:divBdr>
        <w:top w:val="none" w:sz="0" w:space="0" w:color="auto"/>
        <w:left w:val="none" w:sz="0" w:space="0" w:color="auto"/>
        <w:bottom w:val="none" w:sz="0" w:space="0" w:color="auto"/>
        <w:right w:val="none" w:sz="0" w:space="0" w:color="auto"/>
      </w:divBdr>
    </w:div>
    <w:div w:id="985865363">
      <w:bodyDiv w:val="1"/>
      <w:marLeft w:val="0"/>
      <w:marRight w:val="0"/>
      <w:marTop w:val="0"/>
      <w:marBottom w:val="0"/>
      <w:divBdr>
        <w:top w:val="none" w:sz="0" w:space="0" w:color="auto"/>
        <w:left w:val="none" w:sz="0" w:space="0" w:color="auto"/>
        <w:bottom w:val="none" w:sz="0" w:space="0" w:color="auto"/>
        <w:right w:val="none" w:sz="0" w:space="0" w:color="auto"/>
      </w:divBdr>
    </w:div>
    <w:div w:id="986129156">
      <w:bodyDiv w:val="1"/>
      <w:marLeft w:val="0"/>
      <w:marRight w:val="0"/>
      <w:marTop w:val="0"/>
      <w:marBottom w:val="0"/>
      <w:divBdr>
        <w:top w:val="none" w:sz="0" w:space="0" w:color="auto"/>
        <w:left w:val="none" w:sz="0" w:space="0" w:color="auto"/>
        <w:bottom w:val="none" w:sz="0" w:space="0" w:color="auto"/>
        <w:right w:val="none" w:sz="0" w:space="0" w:color="auto"/>
      </w:divBdr>
    </w:div>
    <w:div w:id="987977033">
      <w:bodyDiv w:val="1"/>
      <w:marLeft w:val="0"/>
      <w:marRight w:val="0"/>
      <w:marTop w:val="0"/>
      <w:marBottom w:val="0"/>
      <w:divBdr>
        <w:top w:val="none" w:sz="0" w:space="0" w:color="auto"/>
        <w:left w:val="none" w:sz="0" w:space="0" w:color="auto"/>
        <w:bottom w:val="none" w:sz="0" w:space="0" w:color="auto"/>
        <w:right w:val="none" w:sz="0" w:space="0" w:color="auto"/>
      </w:divBdr>
    </w:div>
    <w:div w:id="988904979">
      <w:bodyDiv w:val="1"/>
      <w:marLeft w:val="0"/>
      <w:marRight w:val="0"/>
      <w:marTop w:val="0"/>
      <w:marBottom w:val="0"/>
      <w:divBdr>
        <w:top w:val="none" w:sz="0" w:space="0" w:color="auto"/>
        <w:left w:val="none" w:sz="0" w:space="0" w:color="auto"/>
        <w:bottom w:val="none" w:sz="0" w:space="0" w:color="auto"/>
        <w:right w:val="none" w:sz="0" w:space="0" w:color="auto"/>
      </w:divBdr>
    </w:div>
    <w:div w:id="988943338">
      <w:bodyDiv w:val="1"/>
      <w:marLeft w:val="0"/>
      <w:marRight w:val="0"/>
      <w:marTop w:val="0"/>
      <w:marBottom w:val="0"/>
      <w:divBdr>
        <w:top w:val="none" w:sz="0" w:space="0" w:color="auto"/>
        <w:left w:val="none" w:sz="0" w:space="0" w:color="auto"/>
        <w:bottom w:val="none" w:sz="0" w:space="0" w:color="auto"/>
        <w:right w:val="none" w:sz="0" w:space="0" w:color="auto"/>
      </w:divBdr>
    </w:div>
    <w:div w:id="989941615">
      <w:bodyDiv w:val="1"/>
      <w:marLeft w:val="0"/>
      <w:marRight w:val="0"/>
      <w:marTop w:val="0"/>
      <w:marBottom w:val="0"/>
      <w:divBdr>
        <w:top w:val="none" w:sz="0" w:space="0" w:color="auto"/>
        <w:left w:val="none" w:sz="0" w:space="0" w:color="auto"/>
        <w:bottom w:val="none" w:sz="0" w:space="0" w:color="auto"/>
        <w:right w:val="none" w:sz="0" w:space="0" w:color="auto"/>
      </w:divBdr>
    </w:div>
    <w:div w:id="990409397">
      <w:bodyDiv w:val="1"/>
      <w:marLeft w:val="0"/>
      <w:marRight w:val="0"/>
      <w:marTop w:val="0"/>
      <w:marBottom w:val="0"/>
      <w:divBdr>
        <w:top w:val="none" w:sz="0" w:space="0" w:color="auto"/>
        <w:left w:val="none" w:sz="0" w:space="0" w:color="auto"/>
        <w:bottom w:val="none" w:sz="0" w:space="0" w:color="auto"/>
        <w:right w:val="none" w:sz="0" w:space="0" w:color="auto"/>
      </w:divBdr>
    </w:div>
    <w:div w:id="991178166">
      <w:bodyDiv w:val="1"/>
      <w:marLeft w:val="0"/>
      <w:marRight w:val="0"/>
      <w:marTop w:val="0"/>
      <w:marBottom w:val="0"/>
      <w:divBdr>
        <w:top w:val="none" w:sz="0" w:space="0" w:color="auto"/>
        <w:left w:val="none" w:sz="0" w:space="0" w:color="auto"/>
        <w:bottom w:val="none" w:sz="0" w:space="0" w:color="auto"/>
        <w:right w:val="none" w:sz="0" w:space="0" w:color="auto"/>
      </w:divBdr>
    </w:div>
    <w:div w:id="994727919">
      <w:bodyDiv w:val="1"/>
      <w:marLeft w:val="0"/>
      <w:marRight w:val="0"/>
      <w:marTop w:val="0"/>
      <w:marBottom w:val="0"/>
      <w:divBdr>
        <w:top w:val="none" w:sz="0" w:space="0" w:color="auto"/>
        <w:left w:val="none" w:sz="0" w:space="0" w:color="auto"/>
        <w:bottom w:val="none" w:sz="0" w:space="0" w:color="auto"/>
        <w:right w:val="none" w:sz="0" w:space="0" w:color="auto"/>
      </w:divBdr>
    </w:div>
    <w:div w:id="997542317">
      <w:bodyDiv w:val="1"/>
      <w:marLeft w:val="0"/>
      <w:marRight w:val="0"/>
      <w:marTop w:val="0"/>
      <w:marBottom w:val="0"/>
      <w:divBdr>
        <w:top w:val="none" w:sz="0" w:space="0" w:color="auto"/>
        <w:left w:val="none" w:sz="0" w:space="0" w:color="auto"/>
        <w:bottom w:val="none" w:sz="0" w:space="0" w:color="auto"/>
        <w:right w:val="none" w:sz="0" w:space="0" w:color="auto"/>
      </w:divBdr>
    </w:div>
    <w:div w:id="997655652">
      <w:bodyDiv w:val="1"/>
      <w:marLeft w:val="0"/>
      <w:marRight w:val="0"/>
      <w:marTop w:val="0"/>
      <w:marBottom w:val="0"/>
      <w:divBdr>
        <w:top w:val="none" w:sz="0" w:space="0" w:color="auto"/>
        <w:left w:val="none" w:sz="0" w:space="0" w:color="auto"/>
        <w:bottom w:val="none" w:sz="0" w:space="0" w:color="auto"/>
        <w:right w:val="none" w:sz="0" w:space="0" w:color="auto"/>
      </w:divBdr>
    </w:div>
    <w:div w:id="998851885">
      <w:bodyDiv w:val="1"/>
      <w:marLeft w:val="0"/>
      <w:marRight w:val="0"/>
      <w:marTop w:val="0"/>
      <w:marBottom w:val="0"/>
      <w:divBdr>
        <w:top w:val="none" w:sz="0" w:space="0" w:color="auto"/>
        <w:left w:val="none" w:sz="0" w:space="0" w:color="auto"/>
        <w:bottom w:val="none" w:sz="0" w:space="0" w:color="auto"/>
        <w:right w:val="none" w:sz="0" w:space="0" w:color="auto"/>
      </w:divBdr>
    </w:div>
    <w:div w:id="999894908">
      <w:bodyDiv w:val="1"/>
      <w:marLeft w:val="0"/>
      <w:marRight w:val="0"/>
      <w:marTop w:val="0"/>
      <w:marBottom w:val="0"/>
      <w:divBdr>
        <w:top w:val="none" w:sz="0" w:space="0" w:color="auto"/>
        <w:left w:val="none" w:sz="0" w:space="0" w:color="auto"/>
        <w:bottom w:val="none" w:sz="0" w:space="0" w:color="auto"/>
        <w:right w:val="none" w:sz="0" w:space="0" w:color="auto"/>
      </w:divBdr>
    </w:div>
    <w:div w:id="1002199913">
      <w:bodyDiv w:val="1"/>
      <w:marLeft w:val="0"/>
      <w:marRight w:val="0"/>
      <w:marTop w:val="0"/>
      <w:marBottom w:val="0"/>
      <w:divBdr>
        <w:top w:val="none" w:sz="0" w:space="0" w:color="auto"/>
        <w:left w:val="none" w:sz="0" w:space="0" w:color="auto"/>
        <w:bottom w:val="none" w:sz="0" w:space="0" w:color="auto"/>
        <w:right w:val="none" w:sz="0" w:space="0" w:color="auto"/>
      </w:divBdr>
    </w:div>
    <w:div w:id="1005860590">
      <w:bodyDiv w:val="1"/>
      <w:marLeft w:val="0"/>
      <w:marRight w:val="0"/>
      <w:marTop w:val="0"/>
      <w:marBottom w:val="0"/>
      <w:divBdr>
        <w:top w:val="none" w:sz="0" w:space="0" w:color="auto"/>
        <w:left w:val="none" w:sz="0" w:space="0" w:color="auto"/>
        <w:bottom w:val="none" w:sz="0" w:space="0" w:color="auto"/>
        <w:right w:val="none" w:sz="0" w:space="0" w:color="auto"/>
      </w:divBdr>
    </w:div>
    <w:div w:id="1008680417">
      <w:bodyDiv w:val="1"/>
      <w:marLeft w:val="0"/>
      <w:marRight w:val="0"/>
      <w:marTop w:val="0"/>
      <w:marBottom w:val="0"/>
      <w:divBdr>
        <w:top w:val="none" w:sz="0" w:space="0" w:color="auto"/>
        <w:left w:val="none" w:sz="0" w:space="0" w:color="auto"/>
        <w:bottom w:val="none" w:sz="0" w:space="0" w:color="auto"/>
        <w:right w:val="none" w:sz="0" w:space="0" w:color="auto"/>
      </w:divBdr>
    </w:div>
    <w:div w:id="1010836159">
      <w:bodyDiv w:val="1"/>
      <w:marLeft w:val="0"/>
      <w:marRight w:val="0"/>
      <w:marTop w:val="0"/>
      <w:marBottom w:val="0"/>
      <w:divBdr>
        <w:top w:val="none" w:sz="0" w:space="0" w:color="auto"/>
        <w:left w:val="none" w:sz="0" w:space="0" w:color="auto"/>
        <w:bottom w:val="none" w:sz="0" w:space="0" w:color="auto"/>
        <w:right w:val="none" w:sz="0" w:space="0" w:color="auto"/>
      </w:divBdr>
    </w:div>
    <w:div w:id="1011026809">
      <w:bodyDiv w:val="1"/>
      <w:marLeft w:val="0"/>
      <w:marRight w:val="0"/>
      <w:marTop w:val="0"/>
      <w:marBottom w:val="0"/>
      <w:divBdr>
        <w:top w:val="none" w:sz="0" w:space="0" w:color="auto"/>
        <w:left w:val="none" w:sz="0" w:space="0" w:color="auto"/>
        <w:bottom w:val="none" w:sz="0" w:space="0" w:color="auto"/>
        <w:right w:val="none" w:sz="0" w:space="0" w:color="auto"/>
      </w:divBdr>
    </w:div>
    <w:div w:id="1012224233">
      <w:bodyDiv w:val="1"/>
      <w:marLeft w:val="0"/>
      <w:marRight w:val="0"/>
      <w:marTop w:val="0"/>
      <w:marBottom w:val="0"/>
      <w:divBdr>
        <w:top w:val="none" w:sz="0" w:space="0" w:color="auto"/>
        <w:left w:val="none" w:sz="0" w:space="0" w:color="auto"/>
        <w:bottom w:val="none" w:sz="0" w:space="0" w:color="auto"/>
        <w:right w:val="none" w:sz="0" w:space="0" w:color="auto"/>
      </w:divBdr>
    </w:div>
    <w:div w:id="1014115828">
      <w:bodyDiv w:val="1"/>
      <w:marLeft w:val="0"/>
      <w:marRight w:val="0"/>
      <w:marTop w:val="0"/>
      <w:marBottom w:val="0"/>
      <w:divBdr>
        <w:top w:val="none" w:sz="0" w:space="0" w:color="auto"/>
        <w:left w:val="none" w:sz="0" w:space="0" w:color="auto"/>
        <w:bottom w:val="none" w:sz="0" w:space="0" w:color="auto"/>
        <w:right w:val="none" w:sz="0" w:space="0" w:color="auto"/>
      </w:divBdr>
    </w:div>
    <w:div w:id="1018431003">
      <w:bodyDiv w:val="1"/>
      <w:marLeft w:val="0"/>
      <w:marRight w:val="0"/>
      <w:marTop w:val="0"/>
      <w:marBottom w:val="0"/>
      <w:divBdr>
        <w:top w:val="none" w:sz="0" w:space="0" w:color="auto"/>
        <w:left w:val="none" w:sz="0" w:space="0" w:color="auto"/>
        <w:bottom w:val="none" w:sz="0" w:space="0" w:color="auto"/>
        <w:right w:val="none" w:sz="0" w:space="0" w:color="auto"/>
      </w:divBdr>
    </w:div>
    <w:div w:id="1020008116">
      <w:bodyDiv w:val="1"/>
      <w:marLeft w:val="0"/>
      <w:marRight w:val="0"/>
      <w:marTop w:val="0"/>
      <w:marBottom w:val="0"/>
      <w:divBdr>
        <w:top w:val="none" w:sz="0" w:space="0" w:color="auto"/>
        <w:left w:val="none" w:sz="0" w:space="0" w:color="auto"/>
        <w:bottom w:val="none" w:sz="0" w:space="0" w:color="auto"/>
        <w:right w:val="none" w:sz="0" w:space="0" w:color="auto"/>
      </w:divBdr>
    </w:div>
    <w:div w:id="1020739848">
      <w:bodyDiv w:val="1"/>
      <w:marLeft w:val="0"/>
      <w:marRight w:val="0"/>
      <w:marTop w:val="0"/>
      <w:marBottom w:val="0"/>
      <w:divBdr>
        <w:top w:val="none" w:sz="0" w:space="0" w:color="auto"/>
        <w:left w:val="none" w:sz="0" w:space="0" w:color="auto"/>
        <w:bottom w:val="none" w:sz="0" w:space="0" w:color="auto"/>
        <w:right w:val="none" w:sz="0" w:space="0" w:color="auto"/>
      </w:divBdr>
    </w:div>
    <w:div w:id="1021472007">
      <w:bodyDiv w:val="1"/>
      <w:marLeft w:val="0"/>
      <w:marRight w:val="0"/>
      <w:marTop w:val="0"/>
      <w:marBottom w:val="0"/>
      <w:divBdr>
        <w:top w:val="none" w:sz="0" w:space="0" w:color="auto"/>
        <w:left w:val="none" w:sz="0" w:space="0" w:color="auto"/>
        <w:bottom w:val="none" w:sz="0" w:space="0" w:color="auto"/>
        <w:right w:val="none" w:sz="0" w:space="0" w:color="auto"/>
      </w:divBdr>
    </w:div>
    <w:div w:id="1021857268">
      <w:bodyDiv w:val="1"/>
      <w:marLeft w:val="0"/>
      <w:marRight w:val="0"/>
      <w:marTop w:val="0"/>
      <w:marBottom w:val="0"/>
      <w:divBdr>
        <w:top w:val="none" w:sz="0" w:space="0" w:color="auto"/>
        <w:left w:val="none" w:sz="0" w:space="0" w:color="auto"/>
        <w:bottom w:val="none" w:sz="0" w:space="0" w:color="auto"/>
        <w:right w:val="none" w:sz="0" w:space="0" w:color="auto"/>
      </w:divBdr>
    </w:div>
    <w:div w:id="1025444490">
      <w:bodyDiv w:val="1"/>
      <w:marLeft w:val="0"/>
      <w:marRight w:val="0"/>
      <w:marTop w:val="0"/>
      <w:marBottom w:val="0"/>
      <w:divBdr>
        <w:top w:val="none" w:sz="0" w:space="0" w:color="auto"/>
        <w:left w:val="none" w:sz="0" w:space="0" w:color="auto"/>
        <w:bottom w:val="none" w:sz="0" w:space="0" w:color="auto"/>
        <w:right w:val="none" w:sz="0" w:space="0" w:color="auto"/>
      </w:divBdr>
    </w:div>
    <w:div w:id="1025594717">
      <w:bodyDiv w:val="1"/>
      <w:marLeft w:val="0"/>
      <w:marRight w:val="0"/>
      <w:marTop w:val="0"/>
      <w:marBottom w:val="0"/>
      <w:divBdr>
        <w:top w:val="none" w:sz="0" w:space="0" w:color="auto"/>
        <w:left w:val="none" w:sz="0" w:space="0" w:color="auto"/>
        <w:bottom w:val="none" w:sz="0" w:space="0" w:color="auto"/>
        <w:right w:val="none" w:sz="0" w:space="0" w:color="auto"/>
      </w:divBdr>
    </w:div>
    <w:div w:id="1029531904">
      <w:bodyDiv w:val="1"/>
      <w:marLeft w:val="0"/>
      <w:marRight w:val="0"/>
      <w:marTop w:val="0"/>
      <w:marBottom w:val="0"/>
      <w:divBdr>
        <w:top w:val="none" w:sz="0" w:space="0" w:color="auto"/>
        <w:left w:val="none" w:sz="0" w:space="0" w:color="auto"/>
        <w:bottom w:val="none" w:sz="0" w:space="0" w:color="auto"/>
        <w:right w:val="none" w:sz="0" w:space="0" w:color="auto"/>
      </w:divBdr>
    </w:div>
    <w:div w:id="1032223860">
      <w:bodyDiv w:val="1"/>
      <w:marLeft w:val="0"/>
      <w:marRight w:val="0"/>
      <w:marTop w:val="0"/>
      <w:marBottom w:val="0"/>
      <w:divBdr>
        <w:top w:val="none" w:sz="0" w:space="0" w:color="auto"/>
        <w:left w:val="none" w:sz="0" w:space="0" w:color="auto"/>
        <w:bottom w:val="none" w:sz="0" w:space="0" w:color="auto"/>
        <w:right w:val="none" w:sz="0" w:space="0" w:color="auto"/>
      </w:divBdr>
    </w:div>
    <w:div w:id="1032345527">
      <w:bodyDiv w:val="1"/>
      <w:marLeft w:val="0"/>
      <w:marRight w:val="0"/>
      <w:marTop w:val="0"/>
      <w:marBottom w:val="0"/>
      <w:divBdr>
        <w:top w:val="none" w:sz="0" w:space="0" w:color="auto"/>
        <w:left w:val="none" w:sz="0" w:space="0" w:color="auto"/>
        <w:bottom w:val="none" w:sz="0" w:space="0" w:color="auto"/>
        <w:right w:val="none" w:sz="0" w:space="0" w:color="auto"/>
      </w:divBdr>
    </w:div>
    <w:div w:id="1033193733">
      <w:bodyDiv w:val="1"/>
      <w:marLeft w:val="0"/>
      <w:marRight w:val="0"/>
      <w:marTop w:val="0"/>
      <w:marBottom w:val="0"/>
      <w:divBdr>
        <w:top w:val="none" w:sz="0" w:space="0" w:color="auto"/>
        <w:left w:val="none" w:sz="0" w:space="0" w:color="auto"/>
        <w:bottom w:val="none" w:sz="0" w:space="0" w:color="auto"/>
        <w:right w:val="none" w:sz="0" w:space="0" w:color="auto"/>
      </w:divBdr>
    </w:div>
    <w:div w:id="1035160822">
      <w:bodyDiv w:val="1"/>
      <w:marLeft w:val="0"/>
      <w:marRight w:val="0"/>
      <w:marTop w:val="0"/>
      <w:marBottom w:val="0"/>
      <w:divBdr>
        <w:top w:val="none" w:sz="0" w:space="0" w:color="auto"/>
        <w:left w:val="none" w:sz="0" w:space="0" w:color="auto"/>
        <w:bottom w:val="none" w:sz="0" w:space="0" w:color="auto"/>
        <w:right w:val="none" w:sz="0" w:space="0" w:color="auto"/>
      </w:divBdr>
    </w:div>
    <w:div w:id="1035500827">
      <w:bodyDiv w:val="1"/>
      <w:marLeft w:val="0"/>
      <w:marRight w:val="0"/>
      <w:marTop w:val="0"/>
      <w:marBottom w:val="0"/>
      <w:divBdr>
        <w:top w:val="none" w:sz="0" w:space="0" w:color="auto"/>
        <w:left w:val="none" w:sz="0" w:space="0" w:color="auto"/>
        <w:bottom w:val="none" w:sz="0" w:space="0" w:color="auto"/>
        <w:right w:val="none" w:sz="0" w:space="0" w:color="auto"/>
      </w:divBdr>
    </w:div>
    <w:div w:id="1040475745">
      <w:bodyDiv w:val="1"/>
      <w:marLeft w:val="0"/>
      <w:marRight w:val="0"/>
      <w:marTop w:val="0"/>
      <w:marBottom w:val="0"/>
      <w:divBdr>
        <w:top w:val="none" w:sz="0" w:space="0" w:color="auto"/>
        <w:left w:val="none" w:sz="0" w:space="0" w:color="auto"/>
        <w:bottom w:val="none" w:sz="0" w:space="0" w:color="auto"/>
        <w:right w:val="none" w:sz="0" w:space="0" w:color="auto"/>
      </w:divBdr>
    </w:div>
    <w:div w:id="1040931508">
      <w:bodyDiv w:val="1"/>
      <w:marLeft w:val="0"/>
      <w:marRight w:val="0"/>
      <w:marTop w:val="0"/>
      <w:marBottom w:val="0"/>
      <w:divBdr>
        <w:top w:val="none" w:sz="0" w:space="0" w:color="auto"/>
        <w:left w:val="none" w:sz="0" w:space="0" w:color="auto"/>
        <w:bottom w:val="none" w:sz="0" w:space="0" w:color="auto"/>
        <w:right w:val="none" w:sz="0" w:space="0" w:color="auto"/>
      </w:divBdr>
    </w:div>
    <w:div w:id="1045836689">
      <w:bodyDiv w:val="1"/>
      <w:marLeft w:val="0"/>
      <w:marRight w:val="0"/>
      <w:marTop w:val="0"/>
      <w:marBottom w:val="0"/>
      <w:divBdr>
        <w:top w:val="none" w:sz="0" w:space="0" w:color="auto"/>
        <w:left w:val="none" w:sz="0" w:space="0" w:color="auto"/>
        <w:bottom w:val="none" w:sz="0" w:space="0" w:color="auto"/>
        <w:right w:val="none" w:sz="0" w:space="0" w:color="auto"/>
      </w:divBdr>
    </w:div>
    <w:div w:id="1046296306">
      <w:bodyDiv w:val="1"/>
      <w:marLeft w:val="0"/>
      <w:marRight w:val="0"/>
      <w:marTop w:val="0"/>
      <w:marBottom w:val="0"/>
      <w:divBdr>
        <w:top w:val="none" w:sz="0" w:space="0" w:color="auto"/>
        <w:left w:val="none" w:sz="0" w:space="0" w:color="auto"/>
        <w:bottom w:val="none" w:sz="0" w:space="0" w:color="auto"/>
        <w:right w:val="none" w:sz="0" w:space="0" w:color="auto"/>
      </w:divBdr>
    </w:div>
    <w:div w:id="1048653226">
      <w:bodyDiv w:val="1"/>
      <w:marLeft w:val="0"/>
      <w:marRight w:val="0"/>
      <w:marTop w:val="0"/>
      <w:marBottom w:val="0"/>
      <w:divBdr>
        <w:top w:val="none" w:sz="0" w:space="0" w:color="auto"/>
        <w:left w:val="none" w:sz="0" w:space="0" w:color="auto"/>
        <w:bottom w:val="none" w:sz="0" w:space="0" w:color="auto"/>
        <w:right w:val="none" w:sz="0" w:space="0" w:color="auto"/>
      </w:divBdr>
    </w:div>
    <w:div w:id="1056128798">
      <w:bodyDiv w:val="1"/>
      <w:marLeft w:val="0"/>
      <w:marRight w:val="0"/>
      <w:marTop w:val="0"/>
      <w:marBottom w:val="0"/>
      <w:divBdr>
        <w:top w:val="none" w:sz="0" w:space="0" w:color="auto"/>
        <w:left w:val="none" w:sz="0" w:space="0" w:color="auto"/>
        <w:bottom w:val="none" w:sz="0" w:space="0" w:color="auto"/>
        <w:right w:val="none" w:sz="0" w:space="0" w:color="auto"/>
      </w:divBdr>
    </w:div>
    <w:div w:id="1058820324">
      <w:bodyDiv w:val="1"/>
      <w:marLeft w:val="0"/>
      <w:marRight w:val="0"/>
      <w:marTop w:val="0"/>
      <w:marBottom w:val="0"/>
      <w:divBdr>
        <w:top w:val="none" w:sz="0" w:space="0" w:color="auto"/>
        <w:left w:val="none" w:sz="0" w:space="0" w:color="auto"/>
        <w:bottom w:val="none" w:sz="0" w:space="0" w:color="auto"/>
        <w:right w:val="none" w:sz="0" w:space="0" w:color="auto"/>
      </w:divBdr>
    </w:div>
    <w:div w:id="1060515247">
      <w:bodyDiv w:val="1"/>
      <w:marLeft w:val="0"/>
      <w:marRight w:val="0"/>
      <w:marTop w:val="0"/>
      <w:marBottom w:val="0"/>
      <w:divBdr>
        <w:top w:val="none" w:sz="0" w:space="0" w:color="auto"/>
        <w:left w:val="none" w:sz="0" w:space="0" w:color="auto"/>
        <w:bottom w:val="none" w:sz="0" w:space="0" w:color="auto"/>
        <w:right w:val="none" w:sz="0" w:space="0" w:color="auto"/>
      </w:divBdr>
    </w:div>
    <w:div w:id="1060709657">
      <w:bodyDiv w:val="1"/>
      <w:marLeft w:val="0"/>
      <w:marRight w:val="0"/>
      <w:marTop w:val="0"/>
      <w:marBottom w:val="0"/>
      <w:divBdr>
        <w:top w:val="none" w:sz="0" w:space="0" w:color="auto"/>
        <w:left w:val="none" w:sz="0" w:space="0" w:color="auto"/>
        <w:bottom w:val="none" w:sz="0" w:space="0" w:color="auto"/>
        <w:right w:val="none" w:sz="0" w:space="0" w:color="auto"/>
      </w:divBdr>
    </w:div>
    <w:div w:id="1060984317">
      <w:bodyDiv w:val="1"/>
      <w:marLeft w:val="0"/>
      <w:marRight w:val="0"/>
      <w:marTop w:val="0"/>
      <w:marBottom w:val="0"/>
      <w:divBdr>
        <w:top w:val="none" w:sz="0" w:space="0" w:color="auto"/>
        <w:left w:val="none" w:sz="0" w:space="0" w:color="auto"/>
        <w:bottom w:val="none" w:sz="0" w:space="0" w:color="auto"/>
        <w:right w:val="none" w:sz="0" w:space="0" w:color="auto"/>
      </w:divBdr>
    </w:div>
    <w:div w:id="1061948969">
      <w:bodyDiv w:val="1"/>
      <w:marLeft w:val="0"/>
      <w:marRight w:val="0"/>
      <w:marTop w:val="0"/>
      <w:marBottom w:val="0"/>
      <w:divBdr>
        <w:top w:val="none" w:sz="0" w:space="0" w:color="auto"/>
        <w:left w:val="none" w:sz="0" w:space="0" w:color="auto"/>
        <w:bottom w:val="none" w:sz="0" w:space="0" w:color="auto"/>
        <w:right w:val="none" w:sz="0" w:space="0" w:color="auto"/>
      </w:divBdr>
    </w:div>
    <w:div w:id="1062368556">
      <w:bodyDiv w:val="1"/>
      <w:marLeft w:val="0"/>
      <w:marRight w:val="0"/>
      <w:marTop w:val="0"/>
      <w:marBottom w:val="0"/>
      <w:divBdr>
        <w:top w:val="none" w:sz="0" w:space="0" w:color="auto"/>
        <w:left w:val="none" w:sz="0" w:space="0" w:color="auto"/>
        <w:bottom w:val="none" w:sz="0" w:space="0" w:color="auto"/>
        <w:right w:val="none" w:sz="0" w:space="0" w:color="auto"/>
      </w:divBdr>
    </w:div>
    <w:div w:id="1063064585">
      <w:bodyDiv w:val="1"/>
      <w:marLeft w:val="0"/>
      <w:marRight w:val="0"/>
      <w:marTop w:val="0"/>
      <w:marBottom w:val="0"/>
      <w:divBdr>
        <w:top w:val="none" w:sz="0" w:space="0" w:color="auto"/>
        <w:left w:val="none" w:sz="0" w:space="0" w:color="auto"/>
        <w:bottom w:val="none" w:sz="0" w:space="0" w:color="auto"/>
        <w:right w:val="none" w:sz="0" w:space="0" w:color="auto"/>
      </w:divBdr>
    </w:div>
    <w:div w:id="1068184943">
      <w:bodyDiv w:val="1"/>
      <w:marLeft w:val="0"/>
      <w:marRight w:val="0"/>
      <w:marTop w:val="0"/>
      <w:marBottom w:val="0"/>
      <w:divBdr>
        <w:top w:val="none" w:sz="0" w:space="0" w:color="auto"/>
        <w:left w:val="none" w:sz="0" w:space="0" w:color="auto"/>
        <w:bottom w:val="none" w:sz="0" w:space="0" w:color="auto"/>
        <w:right w:val="none" w:sz="0" w:space="0" w:color="auto"/>
      </w:divBdr>
    </w:div>
    <w:div w:id="1069229583">
      <w:bodyDiv w:val="1"/>
      <w:marLeft w:val="0"/>
      <w:marRight w:val="0"/>
      <w:marTop w:val="0"/>
      <w:marBottom w:val="0"/>
      <w:divBdr>
        <w:top w:val="none" w:sz="0" w:space="0" w:color="auto"/>
        <w:left w:val="none" w:sz="0" w:space="0" w:color="auto"/>
        <w:bottom w:val="none" w:sz="0" w:space="0" w:color="auto"/>
        <w:right w:val="none" w:sz="0" w:space="0" w:color="auto"/>
      </w:divBdr>
    </w:div>
    <w:div w:id="1070543366">
      <w:bodyDiv w:val="1"/>
      <w:marLeft w:val="0"/>
      <w:marRight w:val="0"/>
      <w:marTop w:val="0"/>
      <w:marBottom w:val="0"/>
      <w:divBdr>
        <w:top w:val="none" w:sz="0" w:space="0" w:color="auto"/>
        <w:left w:val="none" w:sz="0" w:space="0" w:color="auto"/>
        <w:bottom w:val="none" w:sz="0" w:space="0" w:color="auto"/>
        <w:right w:val="none" w:sz="0" w:space="0" w:color="auto"/>
      </w:divBdr>
    </w:div>
    <w:div w:id="1071540099">
      <w:bodyDiv w:val="1"/>
      <w:marLeft w:val="0"/>
      <w:marRight w:val="0"/>
      <w:marTop w:val="0"/>
      <w:marBottom w:val="0"/>
      <w:divBdr>
        <w:top w:val="none" w:sz="0" w:space="0" w:color="auto"/>
        <w:left w:val="none" w:sz="0" w:space="0" w:color="auto"/>
        <w:bottom w:val="none" w:sz="0" w:space="0" w:color="auto"/>
        <w:right w:val="none" w:sz="0" w:space="0" w:color="auto"/>
      </w:divBdr>
    </w:div>
    <w:div w:id="1072317017">
      <w:bodyDiv w:val="1"/>
      <w:marLeft w:val="0"/>
      <w:marRight w:val="0"/>
      <w:marTop w:val="0"/>
      <w:marBottom w:val="0"/>
      <w:divBdr>
        <w:top w:val="none" w:sz="0" w:space="0" w:color="auto"/>
        <w:left w:val="none" w:sz="0" w:space="0" w:color="auto"/>
        <w:bottom w:val="none" w:sz="0" w:space="0" w:color="auto"/>
        <w:right w:val="none" w:sz="0" w:space="0" w:color="auto"/>
      </w:divBdr>
    </w:div>
    <w:div w:id="1072389792">
      <w:bodyDiv w:val="1"/>
      <w:marLeft w:val="0"/>
      <w:marRight w:val="0"/>
      <w:marTop w:val="0"/>
      <w:marBottom w:val="0"/>
      <w:divBdr>
        <w:top w:val="none" w:sz="0" w:space="0" w:color="auto"/>
        <w:left w:val="none" w:sz="0" w:space="0" w:color="auto"/>
        <w:bottom w:val="none" w:sz="0" w:space="0" w:color="auto"/>
        <w:right w:val="none" w:sz="0" w:space="0" w:color="auto"/>
      </w:divBdr>
    </w:div>
    <w:div w:id="1073087103">
      <w:bodyDiv w:val="1"/>
      <w:marLeft w:val="0"/>
      <w:marRight w:val="0"/>
      <w:marTop w:val="0"/>
      <w:marBottom w:val="0"/>
      <w:divBdr>
        <w:top w:val="none" w:sz="0" w:space="0" w:color="auto"/>
        <w:left w:val="none" w:sz="0" w:space="0" w:color="auto"/>
        <w:bottom w:val="none" w:sz="0" w:space="0" w:color="auto"/>
        <w:right w:val="none" w:sz="0" w:space="0" w:color="auto"/>
      </w:divBdr>
    </w:div>
    <w:div w:id="1075123264">
      <w:bodyDiv w:val="1"/>
      <w:marLeft w:val="0"/>
      <w:marRight w:val="0"/>
      <w:marTop w:val="0"/>
      <w:marBottom w:val="0"/>
      <w:divBdr>
        <w:top w:val="none" w:sz="0" w:space="0" w:color="auto"/>
        <w:left w:val="none" w:sz="0" w:space="0" w:color="auto"/>
        <w:bottom w:val="none" w:sz="0" w:space="0" w:color="auto"/>
        <w:right w:val="none" w:sz="0" w:space="0" w:color="auto"/>
      </w:divBdr>
    </w:div>
    <w:div w:id="1075322356">
      <w:bodyDiv w:val="1"/>
      <w:marLeft w:val="0"/>
      <w:marRight w:val="0"/>
      <w:marTop w:val="0"/>
      <w:marBottom w:val="0"/>
      <w:divBdr>
        <w:top w:val="none" w:sz="0" w:space="0" w:color="auto"/>
        <w:left w:val="none" w:sz="0" w:space="0" w:color="auto"/>
        <w:bottom w:val="none" w:sz="0" w:space="0" w:color="auto"/>
        <w:right w:val="none" w:sz="0" w:space="0" w:color="auto"/>
      </w:divBdr>
    </w:div>
    <w:div w:id="1078163658">
      <w:bodyDiv w:val="1"/>
      <w:marLeft w:val="0"/>
      <w:marRight w:val="0"/>
      <w:marTop w:val="0"/>
      <w:marBottom w:val="0"/>
      <w:divBdr>
        <w:top w:val="none" w:sz="0" w:space="0" w:color="auto"/>
        <w:left w:val="none" w:sz="0" w:space="0" w:color="auto"/>
        <w:bottom w:val="none" w:sz="0" w:space="0" w:color="auto"/>
        <w:right w:val="none" w:sz="0" w:space="0" w:color="auto"/>
      </w:divBdr>
    </w:div>
    <w:div w:id="1083379275">
      <w:bodyDiv w:val="1"/>
      <w:marLeft w:val="0"/>
      <w:marRight w:val="0"/>
      <w:marTop w:val="0"/>
      <w:marBottom w:val="0"/>
      <w:divBdr>
        <w:top w:val="none" w:sz="0" w:space="0" w:color="auto"/>
        <w:left w:val="none" w:sz="0" w:space="0" w:color="auto"/>
        <w:bottom w:val="none" w:sz="0" w:space="0" w:color="auto"/>
        <w:right w:val="none" w:sz="0" w:space="0" w:color="auto"/>
      </w:divBdr>
    </w:div>
    <w:div w:id="1083528348">
      <w:bodyDiv w:val="1"/>
      <w:marLeft w:val="0"/>
      <w:marRight w:val="0"/>
      <w:marTop w:val="0"/>
      <w:marBottom w:val="0"/>
      <w:divBdr>
        <w:top w:val="none" w:sz="0" w:space="0" w:color="auto"/>
        <w:left w:val="none" w:sz="0" w:space="0" w:color="auto"/>
        <w:bottom w:val="none" w:sz="0" w:space="0" w:color="auto"/>
        <w:right w:val="none" w:sz="0" w:space="0" w:color="auto"/>
      </w:divBdr>
    </w:div>
    <w:div w:id="1083717239">
      <w:bodyDiv w:val="1"/>
      <w:marLeft w:val="0"/>
      <w:marRight w:val="0"/>
      <w:marTop w:val="0"/>
      <w:marBottom w:val="0"/>
      <w:divBdr>
        <w:top w:val="none" w:sz="0" w:space="0" w:color="auto"/>
        <w:left w:val="none" w:sz="0" w:space="0" w:color="auto"/>
        <w:bottom w:val="none" w:sz="0" w:space="0" w:color="auto"/>
        <w:right w:val="none" w:sz="0" w:space="0" w:color="auto"/>
      </w:divBdr>
    </w:div>
    <w:div w:id="1084187017">
      <w:bodyDiv w:val="1"/>
      <w:marLeft w:val="0"/>
      <w:marRight w:val="0"/>
      <w:marTop w:val="0"/>
      <w:marBottom w:val="0"/>
      <w:divBdr>
        <w:top w:val="none" w:sz="0" w:space="0" w:color="auto"/>
        <w:left w:val="none" w:sz="0" w:space="0" w:color="auto"/>
        <w:bottom w:val="none" w:sz="0" w:space="0" w:color="auto"/>
        <w:right w:val="none" w:sz="0" w:space="0" w:color="auto"/>
      </w:divBdr>
      <w:divsChild>
        <w:div w:id="1275668378">
          <w:marLeft w:val="0"/>
          <w:marRight w:val="0"/>
          <w:marTop w:val="0"/>
          <w:marBottom w:val="0"/>
          <w:divBdr>
            <w:top w:val="none" w:sz="0" w:space="0" w:color="auto"/>
            <w:left w:val="none" w:sz="0" w:space="0" w:color="auto"/>
            <w:bottom w:val="none" w:sz="0" w:space="0" w:color="auto"/>
            <w:right w:val="none" w:sz="0" w:space="0" w:color="auto"/>
          </w:divBdr>
          <w:divsChild>
            <w:div w:id="1449087154">
              <w:marLeft w:val="0"/>
              <w:marRight w:val="0"/>
              <w:marTop w:val="0"/>
              <w:marBottom w:val="0"/>
              <w:divBdr>
                <w:top w:val="none" w:sz="0" w:space="0" w:color="auto"/>
                <w:left w:val="none" w:sz="0" w:space="0" w:color="auto"/>
                <w:bottom w:val="none" w:sz="0" w:space="0" w:color="auto"/>
                <w:right w:val="none" w:sz="0" w:space="0" w:color="auto"/>
              </w:divBdr>
            </w:div>
          </w:divsChild>
        </w:div>
        <w:div w:id="2133590530">
          <w:marLeft w:val="0"/>
          <w:marRight w:val="0"/>
          <w:marTop w:val="0"/>
          <w:marBottom w:val="0"/>
          <w:divBdr>
            <w:top w:val="none" w:sz="0" w:space="0" w:color="auto"/>
            <w:left w:val="none" w:sz="0" w:space="0" w:color="auto"/>
            <w:bottom w:val="none" w:sz="0" w:space="0" w:color="auto"/>
            <w:right w:val="none" w:sz="0" w:space="0" w:color="auto"/>
          </w:divBdr>
        </w:div>
      </w:divsChild>
    </w:div>
    <w:div w:id="1086996324">
      <w:bodyDiv w:val="1"/>
      <w:marLeft w:val="0"/>
      <w:marRight w:val="0"/>
      <w:marTop w:val="0"/>
      <w:marBottom w:val="0"/>
      <w:divBdr>
        <w:top w:val="none" w:sz="0" w:space="0" w:color="auto"/>
        <w:left w:val="none" w:sz="0" w:space="0" w:color="auto"/>
        <w:bottom w:val="none" w:sz="0" w:space="0" w:color="auto"/>
        <w:right w:val="none" w:sz="0" w:space="0" w:color="auto"/>
      </w:divBdr>
    </w:div>
    <w:div w:id="1088044926">
      <w:bodyDiv w:val="1"/>
      <w:marLeft w:val="0"/>
      <w:marRight w:val="0"/>
      <w:marTop w:val="0"/>
      <w:marBottom w:val="0"/>
      <w:divBdr>
        <w:top w:val="none" w:sz="0" w:space="0" w:color="auto"/>
        <w:left w:val="none" w:sz="0" w:space="0" w:color="auto"/>
        <w:bottom w:val="none" w:sz="0" w:space="0" w:color="auto"/>
        <w:right w:val="none" w:sz="0" w:space="0" w:color="auto"/>
      </w:divBdr>
    </w:div>
    <w:div w:id="1091854506">
      <w:bodyDiv w:val="1"/>
      <w:marLeft w:val="0"/>
      <w:marRight w:val="0"/>
      <w:marTop w:val="0"/>
      <w:marBottom w:val="0"/>
      <w:divBdr>
        <w:top w:val="none" w:sz="0" w:space="0" w:color="auto"/>
        <w:left w:val="none" w:sz="0" w:space="0" w:color="auto"/>
        <w:bottom w:val="none" w:sz="0" w:space="0" w:color="auto"/>
        <w:right w:val="none" w:sz="0" w:space="0" w:color="auto"/>
      </w:divBdr>
    </w:div>
    <w:div w:id="1092505968">
      <w:bodyDiv w:val="1"/>
      <w:marLeft w:val="0"/>
      <w:marRight w:val="0"/>
      <w:marTop w:val="0"/>
      <w:marBottom w:val="0"/>
      <w:divBdr>
        <w:top w:val="none" w:sz="0" w:space="0" w:color="auto"/>
        <w:left w:val="none" w:sz="0" w:space="0" w:color="auto"/>
        <w:bottom w:val="none" w:sz="0" w:space="0" w:color="auto"/>
        <w:right w:val="none" w:sz="0" w:space="0" w:color="auto"/>
      </w:divBdr>
    </w:div>
    <w:div w:id="1094398016">
      <w:bodyDiv w:val="1"/>
      <w:marLeft w:val="0"/>
      <w:marRight w:val="0"/>
      <w:marTop w:val="0"/>
      <w:marBottom w:val="0"/>
      <w:divBdr>
        <w:top w:val="none" w:sz="0" w:space="0" w:color="auto"/>
        <w:left w:val="none" w:sz="0" w:space="0" w:color="auto"/>
        <w:bottom w:val="none" w:sz="0" w:space="0" w:color="auto"/>
        <w:right w:val="none" w:sz="0" w:space="0" w:color="auto"/>
      </w:divBdr>
    </w:div>
    <w:div w:id="1095319176">
      <w:bodyDiv w:val="1"/>
      <w:marLeft w:val="0"/>
      <w:marRight w:val="0"/>
      <w:marTop w:val="0"/>
      <w:marBottom w:val="0"/>
      <w:divBdr>
        <w:top w:val="none" w:sz="0" w:space="0" w:color="auto"/>
        <w:left w:val="none" w:sz="0" w:space="0" w:color="auto"/>
        <w:bottom w:val="none" w:sz="0" w:space="0" w:color="auto"/>
        <w:right w:val="none" w:sz="0" w:space="0" w:color="auto"/>
      </w:divBdr>
    </w:div>
    <w:div w:id="1096365755">
      <w:bodyDiv w:val="1"/>
      <w:marLeft w:val="0"/>
      <w:marRight w:val="0"/>
      <w:marTop w:val="0"/>
      <w:marBottom w:val="0"/>
      <w:divBdr>
        <w:top w:val="none" w:sz="0" w:space="0" w:color="auto"/>
        <w:left w:val="none" w:sz="0" w:space="0" w:color="auto"/>
        <w:bottom w:val="none" w:sz="0" w:space="0" w:color="auto"/>
        <w:right w:val="none" w:sz="0" w:space="0" w:color="auto"/>
      </w:divBdr>
    </w:div>
    <w:div w:id="1097293340">
      <w:bodyDiv w:val="1"/>
      <w:marLeft w:val="0"/>
      <w:marRight w:val="0"/>
      <w:marTop w:val="0"/>
      <w:marBottom w:val="0"/>
      <w:divBdr>
        <w:top w:val="none" w:sz="0" w:space="0" w:color="auto"/>
        <w:left w:val="none" w:sz="0" w:space="0" w:color="auto"/>
        <w:bottom w:val="none" w:sz="0" w:space="0" w:color="auto"/>
        <w:right w:val="none" w:sz="0" w:space="0" w:color="auto"/>
      </w:divBdr>
    </w:div>
    <w:div w:id="1098450375">
      <w:bodyDiv w:val="1"/>
      <w:marLeft w:val="0"/>
      <w:marRight w:val="0"/>
      <w:marTop w:val="0"/>
      <w:marBottom w:val="0"/>
      <w:divBdr>
        <w:top w:val="none" w:sz="0" w:space="0" w:color="auto"/>
        <w:left w:val="none" w:sz="0" w:space="0" w:color="auto"/>
        <w:bottom w:val="none" w:sz="0" w:space="0" w:color="auto"/>
        <w:right w:val="none" w:sz="0" w:space="0" w:color="auto"/>
      </w:divBdr>
    </w:div>
    <w:div w:id="1099905966">
      <w:bodyDiv w:val="1"/>
      <w:marLeft w:val="0"/>
      <w:marRight w:val="0"/>
      <w:marTop w:val="0"/>
      <w:marBottom w:val="0"/>
      <w:divBdr>
        <w:top w:val="none" w:sz="0" w:space="0" w:color="auto"/>
        <w:left w:val="none" w:sz="0" w:space="0" w:color="auto"/>
        <w:bottom w:val="none" w:sz="0" w:space="0" w:color="auto"/>
        <w:right w:val="none" w:sz="0" w:space="0" w:color="auto"/>
      </w:divBdr>
    </w:div>
    <w:div w:id="1100175132">
      <w:bodyDiv w:val="1"/>
      <w:marLeft w:val="0"/>
      <w:marRight w:val="0"/>
      <w:marTop w:val="0"/>
      <w:marBottom w:val="0"/>
      <w:divBdr>
        <w:top w:val="none" w:sz="0" w:space="0" w:color="auto"/>
        <w:left w:val="none" w:sz="0" w:space="0" w:color="auto"/>
        <w:bottom w:val="none" w:sz="0" w:space="0" w:color="auto"/>
        <w:right w:val="none" w:sz="0" w:space="0" w:color="auto"/>
      </w:divBdr>
    </w:div>
    <w:div w:id="1101024636">
      <w:bodyDiv w:val="1"/>
      <w:marLeft w:val="0"/>
      <w:marRight w:val="0"/>
      <w:marTop w:val="0"/>
      <w:marBottom w:val="0"/>
      <w:divBdr>
        <w:top w:val="none" w:sz="0" w:space="0" w:color="auto"/>
        <w:left w:val="none" w:sz="0" w:space="0" w:color="auto"/>
        <w:bottom w:val="none" w:sz="0" w:space="0" w:color="auto"/>
        <w:right w:val="none" w:sz="0" w:space="0" w:color="auto"/>
      </w:divBdr>
    </w:div>
    <w:div w:id="1102653338">
      <w:bodyDiv w:val="1"/>
      <w:marLeft w:val="0"/>
      <w:marRight w:val="0"/>
      <w:marTop w:val="0"/>
      <w:marBottom w:val="0"/>
      <w:divBdr>
        <w:top w:val="none" w:sz="0" w:space="0" w:color="auto"/>
        <w:left w:val="none" w:sz="0" w:space="0" w:color="auto"/>
        <w:bottom w:val="none" w:sz="0" w:space="0" w:color="auto"/>
        <w:right w:val="none" w:sz="0" w:space="0" w:color="auto"/>
      </w:divBdr>
    </w:div>
    <w:div w:id="1106385878">
      <w:bodyDiv w:val="1"/>
      <w:marLeft w:val="0"/>
      <w:marRight w:val="0"/>
      <w:marTop w:val="0"/>
      <w:marBottom w:val="0"/>
      <w:divBdr>
        <w:top w:val="none" w:sz="0" w:space="0" w:color="auto"/>
        <w:left w:val="none" w:sz="0" w:space="0" w:color="auto"/>
        <w:bottom w:val="none" w:sz="0" w:space="0" w:color="auto"/>
        <w:right w:val="none" w:sz="0" w:space="0" w:color="auto"/>
      </w:divBdr>
    </w:div>
    <w:div w:id="1106804034">
      <w:bodyDiv w:val="1"/>
      <w:marLeft w:val="0"/>
      <w:marRight w:val="0"/>
      <w:marTop w:val="0"/>
      <w:marBottom w:val="0"/>
      <w:divBdr>
        <w:top w:val="none" w:sz="0" w:space="0" w:color="auto"/>
        <w:left w:val="none" w:sz="0" w:space="0" w:color="auto"/>
        <w:bottom w:val="none" w:sz="0" w:space="0" w:color="auto"/>
        <w:right w:val="none" w:sz="0" w:space="0" w:color="auto"/>
      </w:divBdr>
    </w:div>
    <w:div w:id="1110054854">
      <w:bodyDiv w:val="1"/>
      <w:marLeft w:val="0"/>
      <w:marRight w:val="0"/>
      <w:marTop w:val="0"/>
      <w:marBottom w:val="0"/>
      <w:divBdr>
        <w:top w:val="none" w:sz="0" w:space="0" w:color="auto"/>
        <w:left w:val="none" w:sz="0" w:space="0" w:color="auto"/>
        <w:bottom w:val="none" w:sz="0" w:space="0" w:color="auto"/>
        <w:right w:val="none" w:sz="0" w:space="0" w:color="auto"/>
      </w:divBdr>
    </w:div>
    <w:div w:id="1113940381">
      <w:bodyDiv w:val="1"/>
      <w:marLeft w:val="0"/>
      <w:marRight w:val="0"/>
      <w:marTop w:val="0"/>
      <w:marBottom w:val="0"/>
      <w:divBdr>
        <w:top w:val="none" w:sz="0" w:space="0" w:color="auto"/>
        <w:left w:val="none" w:sz="0" w:space="0" w:color="auto"/>
        <w:bottom w:val="none" w:sz="0" w:space="0" w:color="auto"/>
        <w:right w:val="none" w:sz="0" w:space="0" w:color="auto"/>
      </w:divBdr>
    </w:div>
    <w:div w:id="1116215986">
      <w:bodyDiv w:val="1"/>
      <w:marLeft w:val="0"/>
      <w:marRight w:val="0"/>
      <w:marTop w:val="0"/>
      <w:marBottom w:val="0"/>
      <w:divBdr>
        <w:top w:val="none" w:sz="0" w:space="0" w:color="auto"/>
        <w:left w:val="none" w:sz="0" w:space="0" w:color="auto"/>
        <w:bottom w:val="none" w:sz="0" w:space="0" w:color="auto"/>
        <w:right w:val="none" w:sz="0" w:space="0" w:color="auto"/>
      </w:divBdr>
    </w:div>
    <w:div w:id="1116675652">
      <w:bodyDiv w:val="1"/>
      <w:marLeft w:val="0"/>
      <w:marRight w:val="0"/>
      <w:marTop w:val="0"/>
      <w:marBottom w:val="0"/>
      <w:divBdr>
        <w:top w:val="none" w:sz="0" w:space="0" w:color="auto"/>
        <w:left w:val="none" w:sz="0" w:space="0" w:color="auto"/>
        <w:bottom w:val="none" w:sz="0" w:space="0" w:color="auto"/>
        <w:right w:val="none" w:sz="0" w:space="0" w:color="auto"/>
      </w:divBdr>
    </w:div>
    <w:div w:id="1119225476">
      <w:bodyDiv w:val="1"/>
      <w:marLeft w:val="0"/>
      <w:marRight w:val="0"/>
      <w:marTop w:val="0"/>
      <w:marBottom w:val="0"/>
      <w:divBdr>
        <w:top w:val="none" w:sz="0" w:space="0" w:color="auto"/>
        <w:left w:val="none" w:sz="0" w:space="0" w:color="auto"/>
        <w:bottom w:val="none" w:sz="0" w:space="0" w:color="auto"/>
        <w:right w:val="none" w:sz="0" w:space="0" w:color="auto"/>
      </w:divBdr>
    </w:div>
    <w:div w:id="1119758847">
      <w:bodyDiv w:val="1"/>
      <w:marLeft w:val="0"/>
      <w:marRight w:val="0"/>
      <w:marTop w:val="0"/>
      <w:marBottom w:val="0"/>
      <w:divBdr>
        <w:top w:val="none" w:sz="0" w:space="0" w:color="auto"/>
        <w:left w:val="none" w:sz="0" w:space="0" w:color="auto"/>
        <w:bottom w:val="none" w:sz="0" w:space="0" w:color="auto"/>
        <w:right w:val="none" w:sz="0" w:space="0" w:color="auto"/>
      </w:divBdr>
    </w:div>
    <w:div w:id="1120151336">
      <w:bodyDiv w:val="1"/>
      <w:marLeft w:val="0"/>
      <w:marRight w:val="0"/>
      <w:marTop w:val="0"/>
      <w:marBottom w:val="0"/>
      <w:divBdr>
        <w:top w:val="none" w:sz="0" w:space="0" w:color="auto"/>
        <w:left w:val="none" w:sz="0" w:space="0" w:color="auto"/>
        <w:bottom w:val="none" w:sz="0" w:space="0" w:color="auto"/>
        <w:right w:val="none" w:sz="0" w:space="0" w:color="auto"/>
      </w:divBdr>
    </w:div>
    <w:div w:id="1120799223">
      <w:bodyDiv w:val="1"/>
      <w:marLeft w:val="0"/>
      <w:marRight w:val="0"/>
      <w:marTop w:val="0"/>
      <w:marBottom w:val="0"/>
      <w:divBdr>
        <w:top w:val="none" w:sz="0" w:space="0" w:color="auto"/>
        <w:left w:val="none" w:sz="0" w:space="0" w:color="auto"/>
        <w:bottom w:val="none" w:sz="0" w:space="0" w:color="auto"/>
        <w:right w:val="none" w:sz="0" w:space="0" w:color="auto"/>
      </w:divBdr>
    </w:div>
    <w:div w:id="1124422934">
      <w:bodyDiv w:val="1"/>
      <w:marLeft w:val="0"/>
      <w:marRight w:val="0"/>
      <w:marTop w:val="0"/>
      <w:marBottom w:val="0"/>
      <w:divBdr>
        <w:top w:val="none" w:sz="0" w:space="0" w:color="auto"/>
        <w:left w:val="none" w:sz="0" w:space="0" w:color="auto"/>
        <w:bottom w:val="none" w:sz="0" w:space="0" w:color="auto"/>
        <w:right w:val="none" w:sz="0" w:space="0" w:color="auto"/>
      </w:divBdr>
    </w:div>
    <w:div w:id="1124542148">
      <w:bodyDiv w:val="1"/>
      <w:marLeft w:val="0"/>
      <w:marRight w:val="0"/>
      <w:marTop w:val="0"/>
      <w:marBottom w:val="0"/>
      <w:divBdr>
        <w:top w:val="none" w:sz="0" w:space="0" w:color="auto"/>
        <w:left w:val="none" w:sz="0" w:space="0" w:color="auto"/>
        <w:bottom w:val="none" w:sz="0" w:space="0" w:color="auto"/>
        <w:right w:val="none" w:sz="0" w:space="0" w:color="auto"/>
      </w:divBdr>
    </w:div>
    <w:div w:id="1131435589">
      <w:bodyDiv w:val="1"/>
      <w:marLeft w:val="0"/>
      <w:marRight w:val="0"/>
      <w:marTop w:val="0"/>
      <w:marBottom w:val="0"/>
      <w:divBdr>
        <w:top w:val="none" w:sz="0" w:space="0" w:color="auto"/>
        <w:left w:val="none" w:sz="0" w:space="0" w:color="auto"/>
        <w:bottom w:val="none" w:sz="0" w:space="0" w:color="auto"/>
        <w:right w:val="none" w:sz="0" w:space="0" w:color="auto"/>
      </w:divBdr>
    </w:div>
    <w:div w:id="1132358710">
      <w:bodyDiv w:val="1"/>
      <w:marLeft w:val="0"/>
      <w:marRight w:val="0"/>
      <w:marTop w:val="0"/>
      <w:marBottom w:val="0"/>
      <w:divBdr>
        <w:top w:val="none" w:sz="0" w:space="0" w:color="auto"/>
        <w:left w:val="none" w:sz="0" w:space="0" w:color="auto"/>
        <w:bottom w:val="none" w:sz="0" w:space="0" w:color="auto"/>
        <w:right w:val="none" w:sz="0" w:space="0" w:color="auto"/>
      </w:divBdr>
    </w:div>
    <w:div w:id="1132942027">
      <w:bodyDiv w:val="1"/>
      <w:marLeft w:val="0"/>
      <w:marRight w:val="0"/>
      <w:marTop w:val="0"/>
      <w:marBottom w:val="0"/>
      <w:divBdr>
        <w:top w:val="none" w:sz="0" w:space="0" w:color="auto"/>
        <w:left w:val="none" w:sz="0" w:space="0" w:color="auto"/>
        <w:bottom w:val="none" w:sz="0" w:space="0" w:color="auto"/>
        <w:right w:val="none" w:sz="0" w:space="0" w:color="auto"/>
      </w:divBdr>
    </w:div>
    <w:div w:id="1134637370">
      <w:bodyDiv w:val="1"/>
      <w:marLeft w:val="0"/>
      <w:marRight w:val="0"/>
      <w:marTop w:val="0"/>
      <w:marBottom w:val="0"/>
      <w:divBdr>
        <w:top w:val="none" w:sz="0" w:space="0" w:color="auto"/>
        <w:left w:val="none" w:sz="0" w:space="0" w:color="auto"/>
        <w:bottom w:val="none" w:sz="0" w:space="0" w:color="auto"/>
        <w:right w:val="none" w:sz="0" w:space="0" w:color="auto"/>
      </w:divBdr>
    </w:div>
    <w:div w:id="1139346199">
      <w:bodyDiv w:val="1"/>
      <w:marLeft w:val="0"/>
      <w:marRight w:val="0"/>
      <w:marTop w:val="0"/>
      <w:marBottom w:val="0"/>
      <w:divBdr>
        <w:top w:val="none" w:sz="0" w:space="0" w:color="auto"/>
        <w:left w:val="none" w:sz="0" w:space="0" w:color="auto"/>
        <w:bottom w:val="none" w:sz="0" w:space="0" w:color="auto"/>
        <w:right w:val="none" w:sz="0" w:space="0" w:color="auto"/>
      </w:divBdr>
    </w:div>
    <w:div w:id="1142382706">
      <w:bodyDiv w:val="1"/>
      <w:marLeft w:val="0"/>
      <w:marRight w:val="0"/>
      <w:marTop w:val="0"/>
      <w:marBottom w:val="0"/>
      <w:divBdr>
        <w:top w:val="none" w:sz="0" w:space="0" w:color="auto"/>
        <w:left w:val="none" w:sz="0" w:space="0" w:color="auto"/>
        <w:bottom w:val="none" w:sz="0" w:space="0" w:color="auto"/>
        <w:right w:val="none" w:sz="0" w:space="0" w:color="auto"/>
      </w:divBdr>
    </w:div>
    <w:div w:id="1144733735">
      <w:bodyDiv w:val="1"/>
      <w:marLeft w:val="0"/>
      <w:marRight w:val="0"/>
      <w:marTop w:val="0"/>
      <w:marBottom w:val="0"/>
      <w:divBdr>
        <w:top w:val="none" w:sz="0" w:space="0" w:color="auto"/>
        <w:left w:val="none" w:sz="0" w:space="0" w:color="auto"/>
        <w:bottom w:val="none" w:sz="0" w:space="0" w:color="auto"/>
        <w:right w:val="none" w:sz="0" w:space="0" w:color="auto"/>
      </w:divBdr>
    </w:div>
    <w:div w:id="1145968452">
      <w:bodyDiv w:val="1"/>
      <w:marLeft w:val="0"/>
      <w:marRight w:val="0"/>
      <w:marTop w:val="0"/>
      <w:marBottom w:val="0"/>
      <w:divBdr>
        <w:top w:val="none" w:sz="0" w:space="0" w:color="auto"/>
        <w:left w:val="none" w:sz="0" w:space="0" w:color="auto"/>
        <w:bottom w:val="none" w:sz="0" w:space="0" w:color="auto"/>
        <w:right w:val="none" w:sz="0" w:space="0" w:color="auto"/>
      </w:divBdr>
    </w:div>
    <w:div w:id="1146245626">
      <w:bodyDiv w:val="1"/>
      <w:marLeft w:val="0"/>
      <w:marRight w:val="0"/>
      <w:marTop w:val="0"/>
      <w:marBottom w:val="0"/>
      <w:divBdr>
        <w:top w:val="none" w:sz="0" w:space="0" w:color="auto"/>
        <w:left w:val="none" w:sz="0" w:space="0" w:color="auto"/>
        <w:bottom w:val="none" w:sz="0" w:space="0" w:color="auto"/>
        <w:right w:val="none" w:sz="0" w:space="0" w:color="auto"/>
      </w:divBdr>
    </w:div>
    <w:div w:id="1146701853">
      <w:bodyDiv w:val="1"/>
      <w:marLeft w:val="0"/>
      <w:marRight w:val="0"/>
      <w:marTop w:val="0"/>
      <w:marBottom w:val="0"/>
      <w:divBdr>
        <w:top w:val="none" w:sz="0" w:space="0" w:color="auto"/>
        <w:left w:val="none" w:sz="0" w:space="0" w:color="auto"/>
        <w:bottom w:val="none" w:sz="0" w:space="0" w:color="auto"/>
        <w:right w:val="none" w:sz="0" w:space="0" w:color="auto"/>
      </w:divBdr>
    </w:div>
    <w:div w:id="1147478841">
      <w:bodyDiv w:val="1"/>
      <w:marLeft w:val="0"/>
      <w:marRight w:val="0"/>
      <w:marTop w:val="0"/>
      <w:marBottom w:val="0"/>
      <w:divBdr>
        <w:top w:val="none" w:sz="0" w:space="0" w:color="auto"/>
        <w:left w:val="none" w:sz="0" w:space="0" w:color="auto"/>
        <w:bottom w:val="none" w:sz="0" w:space="0" w:color="auto"/>
        <w:right w:val="none" w:sz="0" w:space="0" w:color="auto"/>
      </w:divBdr>
    </w:div>
    <w:div w:id="1149904405">
      <w:bodyDiv w:val="1"/>
      <w:marLeft w:val="0"/>
      <w:marRight w:val="0"/>
      <w:marTop w:val="0"/>
      <w:marBottom w:val="0"/>
      <w:divBdr>
        <w:top w:val="none" w:sz="0" w:space="0" w:color="auto"/>
        <w:left w:val="none" w:sz="0" w:space="0" w:color="auto"/>
        <w:bottom w:val="none" w:sz="0" w:space="0" w:color="auto"/>
        <w:right w:val="none" w:sz="0" w:space="0" w:color="auto"/>
      </w:divBdr>
    </w:div>
    <w:div w:id="1158107640">
      <w:bodyDiv w:val="1"/>
      <w:marLeft w:val="0"/>
      <w:marRight w:val="0"/>
      <w:marTop w:val="0"/>
      <w:marBottom w:val="0"/>
      <w:divBdr>
        <w:top w:val="none" w:sz="0" w:space="0" w:color="auto"/>
        <w:left w:val="none" w:sz="0" w:space="0" w:color="auto"/>
        <w:bottom w:val="none" w:sz="0" w:space="0" w:color="auto"/>
        <w:right w:val="none" w:sz="0" w:space="0" w:color="auto"/>
      </w:divBdr>
    </w:div>
    <w:div w:id="1160735305">
      <w:bodyDiv w:val="1"/>
      <w:marLeft w:val="0"/>
      <w:marRight w:val="0"/>
      <w:marTop w:val="0"/>
      <w:marBottom w:val="0"/>
      <w:divBdr>
        <w:top w:val="none" w:sz="0" w:space="0" w:color="auto"/>
        <w:left w:val="none" w:sz="0" w:space="0" w:color="auto"/>
        <w:bottom w:val="none" w:sz="0" w:space="0" w:color="auto"/>
        <w:right w:val="none" w:sz="0" w:space="0" w:color="auto"/>
      </w:divBdr>
    </w:div>
    <w:div w:id="1161583347">
      <w:bodyDiv w:val="1"/>
      <w:marLeft w:val="0"/>
      <w:marRight w:val="0"/>
      <w:marTop w:val="0"/>
      <w:marBottom w:val="0"/>
      <w:divBdr>
        <w:top w:val="none" w:sz="0" w:space="0" w:color="auto"/>
        <w:left w:val="none" w:sz="0" w:space="0" w:color="auto"/>
        <w:bottom w:val="none" w:sz="0" w:space="0" w:color="auto"/>
        <w:right w:val="none" w:sz="0" w:space="0" w:color="auto"/>
      </w:divBdr>
    </w:div>
    <w:div w:id="1163156689">
      <w:bodyDiv w:val="1"/>
      <w:marLeft w:val="0"/>
      <w:marRight w:val="0"/>
      <w:marTop w:val="0"/>
      <w:marBottom w:val="0"/>
      <w:divBdr>
        <w:top w:val="none" w:sz="0" w:space="0" w:color="auto"/>
        <w:left w:val="none" w:sz="0" w:space="0" w:color="auto"/>
        <w:bottom w:val="none" w:sz="0" w:space="0" w:color="auto"/>
        <w:right w:val="none" w:sz="0" w:space="0" w:color="auto"/>
      </w:divBdr>
    </w:div>
    <w:div w:id="1164784339">
      <w:bodyDiv w:val="1"/>
      <w:marLeft w:val="0"/>
      <w:marRight w:val="0"/>
      <w:marTop w:val="0"/>
      <w:marBottom w:val="0"/>
      <w:divBdr>
        <w:top w:val="none" w:sz="0" w:space="0" w:color="auto"/>
        <w:left w:val="none" w:sz="0" w:space="0" w:color="auto"/>
        <w:bottom w:val="none" w:sz="0" w:space="0" w:color="auto"/>
        <w:right w:val="none" w:sz="0" w:space="0" w:color="auto"/>
      </w:divBdr>
    </w:div>
    <w:div w:id="1173029060">
      <w:bodyDiv w:val="1"/>
      <w:marLeft w:val="0"/>
      <w:marRight w:val="0"/>
      <w:marTop w:val="0"/>
      <w:marBottom w:val="0"/>
      <w:divBdr>
        <w:top w:val="none" w:sz="0" w:space="0" w:color="auto"/>
        <w:left w:val="none" w:sz="0" w:space="0" w:color="auto"/>
        <w:bottom w:val="none" w:sz="0" w:space="0" w:color="auto"/>
        <w:right w:val="none" w:sz="0" w:space="0" w:color="auto"/>
      </w:divBdr>
    </w:div>
    <w:div w:id="1175223730">
      <w:bodyDiv w:val="1"/>
      <w:marLeft w:val="0"/>
      <w:marRight w:val="0"/>
      <w:marTop w:val="0"/>
      <w:marBottom w:val="0"/>
      <w:divBdr>
        <w:top w:val="none" w:sz="0" w:space="0" w:color="auto"/>
        <w:left w:val="none" w:sz="0" w:space="0" w:color="auto"/>
        <w:bottom w:val="none" w:sz="0" w:space="0" w:color="auto"/>
        <w:right w:val="none" w:sz="0" w:space="0" w:color="auto"/>
      </w:divBdr>
    </w:div>
    <w:div w:id="1175268517">
      <w:bodyDiv w:val="1"/>
      <w:marLeft w:val="0"/>
      <w:marRight w:val="0"/>
      <w:marTop w:val="0"/>
      <w:marBottom w:val="0"/>
      <w:divBdr>
        <w:top w:val="none" w:sz="0" w:space="0" w:color="auto"/>
        <w:left w:val="none" w:sz="0" w:space="0" w:color="auto"/>
        <w:bottom w:val="none" w:sz="0" w:space="0" w:color="auto"/>
        <w:right w:val="none" w:sz="0" w:space="0" w:color="auto"/>
      </w:divBdr>
    </w:div>
    <w:div w:id="1177425281">
      <w:bodyDiv w:val="1"/>
      <w:marLeft w:val="0"/>
      <w:marRight w:val="0"/>
      <w:marTop w:val="0"/>
      <w:marBottom w:val="0"/>
      <w:divBdr>
        <w:top w:val="none" w:sz="0" w:space="0" w:color="auto"/>
        <w:left w:val="none" w:sz="0" w:space="0" w:color="auto"/>
        <w:bottom w:val="none" w:sz="0" w:space="0" w:color="auto"/>
        <w:right w:val="none" w:sz="0" w:space="0" w:color="auto"/>
      </w:divBdr>
    </w:div>
    <w:div w:id="1179655272">
      <w:bodyDiv w:val="1"/>
      <w:marLeft w:val="0"/>
      <w:marRight w:val="0"/>
      <w:marTop w:val="0"/>
      <w:marBottom w:val="0"/>
      <w:divBdr>
        <w:top w:val="none" w:sz="0" w:space="0" w:color="auto"/>
        <w:left w:val="none" w:sz="0" w:space="0" w:color="auto"/>
        <w:bottom w:val="none" w:sz="0" w:space="0" w:color="auto"/>
        <w:right w:val="none" w:sz="0" w:space="0" w:color="auto"/>
      </w:divBdr>
    </w:div>
    <w:div w:id="1181893547">
      <w:bodyDiv w:val="1"/>
      <w:marLeft w:val="0"/>
      <w:marRight w:val="0"/>
      <w:marTop w:val="0"/>
      <w:marBottom w:val="0"/>
      <w:divBdr>
        <w:top w:val="none" w:sz="0" w:space="0" w:color="auto"/>
        <w:left w:val="none" w:sz="0" w:space="0" w:color="auto"/>
        <w:bottom w:val="none" w:sz="0" w:space="0" w:color="auto"/>
        <w:right w:val="none" w:sz="0" w:space="0" w:color="auto"/>
      </w:divBdr>
    </w:div>
    <w:div w:id="1185442600">
      <w:bodyDiv w:val="1"/>
      <w:marLeft w:val="0"/>
      <w:marRight w:val="0"/>
      <w:marTop w:val="0"/>
      <w:marBottom w:val="0"/>
      <w:divBdr>
        <w:top w:val="none" w:sz="0" w:space="0" w:color="auto"/>
        <w:left w:val="none" w:sz="0" w:space="0" w:color="auto"/>
        <w:bottom w:val="none" w:sz="0" w:space="0" w:color="auto"/>
        <w:right w:val="none" w:sz="0" w:space="0" w:color="auto"/>
      </w:divBdr>
    </w:div>
    <w:div w:id="1189031233">
      <w:bodyDiv w:val="1"/>
      <w:marLeft w:val="0"/>
      <w:marRight w:val="0"/>
      <w:marTop w:val="0"/>
      <w:marBottom w:val="0"/>
      <w:divBdr>
        <w:top w:val="none" w:sz="0" w:space="0" w:color="auto"/>
        <w:left w:val="none" w:sz="0" w:space="0" w:color="auto"/>
        <w:bottom w:val="none" w:sz="0" w:space="0" w:color="auto"/>
        <w:right w:val="none" w:sz="0" w:space="0" w:color="auto"/>
      </w:divBdr>
    </w:div>
    <w:div w:id="1189951078">
      <w:bodyDiv w:val="1"/>
      <w:marLeft w:val="0"/>
      <w:marRight w:val="0"/>
      <w:marTop w:val="0"/>
      <w:marBottom w:val="0"/>
      <w:divBdr>
        <w:top w:val="none" w:sz="0" w:space="0" w:color="auto"/>
        <w:left w:val="none" w:sz="0" w:space="0" w:color="auto"/>
        <w:bottom w:val="none" w:sz="0" w:space="0" w:color="auto"/>
        <w:right w:val="none" w:sz="0" w:space="0" w:color="auto"/>
      </w:divBdr>
    </w:div>
    <w:div w:id="1190992047">
      <w:bodyDiv w:val="1"/>
      <w:marLeft w:val="0"/>
      <w:marRight w:val="0"/>
      <w:marTop w:val="0"/>
      <w:marBottom w:val="0"/>
      <w:divBdr>
        <w:top w:val="none" w:sz="0" w:space="0" w:color="auto"/>
        <w:left w:val="none" w:sz="0" w:space="0" w:color="auto"/>
        <w:bottom w:val="none" w:sz="0" w:space="0" w:color="auto"/>
        <w:right w:val="none" w:sz="0" w:space="0" w:color="auto"/>
      </w:divBdr>
    </w:div>
    <w:div w:id="1195265425">
      <w:bodyDiv w:val="1"/>
      <w:marLeft w:val="0"/>
      <w:marRight w:val="0"/>
      <w:marTop w:val="0"/>
      <w:marBottom w:val="0"/>
      <w:divBdr>
        <w:top w:val="none" w:sz="0" w:space="0" w:color="auto"/>
        <w:left w:val="none" w:sz="0" w:space="0" w:color="auto"/>
        <w:bottom w:val="none" w:sz="0" w:space="0" w:color="auto"/>
        <w:right w:val="none" w:sz="0" w:space="0" w:color="auto"/>
      </w:divBdr>
    </w:div>
    <w:div w:id="1201938995">
      <w:bodyDiv w:val="1"/>
      <w:marLeft w:val="0"/>
      <w:marRight w:val="0"/>
      <w:marTop w:val="0"/>
      <w:marBottom w:val="0"/>
      <w:divBdr>
        <w:top w:val="none" w:sz="0" w:space="0" w:color="auto"/>
        <w:left w:val="none" w:sz="0" w:space="0" w:color="auto"/>
        <w:bottom w:val="none" w:sz="0" w:space="0" w:color="auto"/>
        <w:right w:val="none" w:sz="0" w:space="0" w:color="auto"/>
      </w:divBdr>
    </w:div>
    <w:div w:id="1204172077">
      <w:bodyDiv w:val="1"/>
      <w:marLeft w:val="0"/>
      <w:marRight w:val="0"/>
      <w:marTop w:val="0"/>
      <w:marBottom w:val="0"/>
      <w:divBdr>
        <w:top w:val="none" w:sz="0" w:space="0" w:color="auto"/>
        <w:left w:val="none" w:sz="0" w:space="0" w:color="auto"/>
        <w:bottom w:val="none" w:sz="0" w:space="0" w:color="auto"/>
        <w:right w:val="none" w:sz="0" w:space="0" w:color="auto"/>
      </w:divBdr>
    </w:div>
    <w:div w:id="1204908245">
      <w:bodyDiv w:val="1"/>
      <w:marLeft w:val="0"/>
      <w:marRight w:val="0"/>
      <w:marTop w:val="0"/>
      <w:marBottom w:val="0"/>
      <w:divBdr>
        <w:top w:val="none" w:sz="0" w:space="0" w:color="auto"/>
        <w:left w:val="none" w:sz="0" w:space="0" w:color="auto"/>
        <w:bottom w:val="none" w:sz="0" w:space="0" w:color="auto"/>
        <w:right w:val="none" w:sz="0" w:space="0" w:color="auto"/>
      </w:divBdr>
    </w:div>
    <w:div w:id="1205210653">
      <w:bodyDiv w:val="1"/>
      <w:marLeft w:val="0"/>
      <w:marRight w:val="0"/>
      <w:marTop w:val="0"/>
      <w:marBottom w:val="0"/>
      <w:divBdr>
        <w:top w:val="none" w:sz="0" w:space="0" w:color="auto"/>
        <w:left w:val="none" w:sz="0" w:space="0" w:color="auto"/>
        <w:bottom w:val="none" w:sz="0" w:space="0" w:color="auto"/>
        <w:right w:val="none" w:sz="0" w:space="0" w:color="auto"/>
      </w:divBdr>
    </w:div>
    <w:div w:id="1209881452">
      <w:bodyDiv w:val="1"/>
      <w:marLeft w:val="0"/>
      <w:marRight w:val="0"/>
      <w:marTop w:val="0"/>
      <w:marBottom w:val="0"/>
      <w:divBdr>
        <w:top w:val="none" w:sz="0" w:space="0" w:color="auto"/>
        <w:left w:val="none" w:sz="0" w:space="0" w:color="auto"/>
        <w:bottom w:val="none" w:sz="0" w:space="0" w:color="auto"/>
        <w:right w:val="none" w:sz="0" w:space="0" w:color="auto"/>
      </w:divBdr>
    </w:div>
    <w:div w:id="1216117451">
      <w:bodyDiv w:val="1"/>
      <w:marLeft w:val="0"/>
      <w:marRight w:val="0"/>
      <w:marTop w:val="0"/>
      <w:marBottom w:val="0"/>
      <w:divBdr>
        <w:top w:val="none" w:sz="0" w:space="0" w:color="auto"/>
        <w:left w:val="none" w:sz="0" w:space="0" w:color="auto"/>
        <w:bottom w:val="none" w:sz="0" w:space="0" w:color="auto"/>
        <w:right w:val="none" w:sz="0" w:space="0" w:color="auto"/>
      </w:divBdr>
    </w:div>
    <w:div w:id="1216239528">
      <w:bodyDiv w:val="1"/>
      <w:marLeft w:val="0"/>
      <w:marRight w:val="0"/>
      <w:marTop w:val="0"/>
      <w:marBottom w:val="0"/>
      <w:divBdr>
        <w:top w:val="none" w:sz="0" w:space="0" w:color="auto"/>
        <w:left w:val="none" w:sz="0" w:space="0" w:color="auto"/>
        <w:bottom w:val="none" w:sz="0" w:space="0" w:color="auto"/>
        <w:right w:val="none" w:sz="0" w:space="0" w:color="auto"/>
      </w:divBdr>
    </w:div>
    <w:div w:id="1216626309">
      <w:bodyDiv w:val="1"/>
      <w:marLeft w:val="0"/>
      <w:marRight w:val="0"/>
      <w:marTop w:val="0"/>
      <w:marBottom w:val="0"/>
      <w:divBdr>
        <w:top w:val="none" w:sz="0" w:space="0" w:color="auto"/>
        <w:left w:val="none" w:sz="0" w:space="0" w:color="auto"/>
        <w:bottom w:val="none" w:sz="0" w:space="0" w:color="auto"/>
        <w:right w:val="none" w:sz="0" w:space="0" w:color="auto"/>
      </w:divBdr>
    </w:div>
    <w:div w:id="1217274638">
      <w:bodyDiv w:val="1"/>
      <w:marLeft w:val="0"/>
      <w:marRight w:val="0"/>
      <w:marTop w:val="0"/>
      <w:marBottom w:val="0"/>
      <w:divBdr>
        <w:top w:val="none" w:sz="0" w:space="0" w:color="auto"/>
        <w:left w:val="none" w:sz="0" w:space="0" w:color="auto"/>
        <w:bottom w:val="none" w:sz="0" w:space="0" w:color="auto"/>
        <w:right w:val="none" w:sz="0" w:space="0" w:color="auto"/>
      </w:divBdr>
    </w:div>
    <w:div w:id="1217274816">
      <w:bodyDiv w:val="1"/>
      <w:marLeft w:val="0"/>
      <w:marRight w:val="0"/>
      <w:marTop w:val="0"/>
      <w:marBottom w:val="0"/>
      <w:divBdr>
        <w:top w:val="none" w:sz="0" w:space="0" w:color="auto"/>
        <w:left w:val="none" w:sz="0" w:space="0" w:color="auto"/>
        <w:bottom w:val="none" w:sz="0" w:space="0" w:color="auto"/>
        <w:right w:val="none" w:sz="0" w:space="0" w:color="auto"/>
      </w:divBdr>
    </w:div>
    <w:div w:id="1217547888">
      <w:bodyDiv w:val="1"/>
      <w:marLeft w:val="0"/>
      <w:marRight w:val="0"/>
      <w:marTop w:val="0"/>
      <w:marBottom w:val="0"/>
      <w:divBdr>
        <w:top w:val="none" w:sz="0" w:space="0" w:color="auto"/>
        <w:left w:val="none" w:sz="0" w:space="0" w:color="auto"/>
        <w:bottom w:val="none" w:sz="0" w:space="0" w:color="auto"/>
        <w:right w:val="none" w:sz="0" w:space="0" w:color="auto"/>
      </w:divBdr>
    </w:div>
    <w:div w:id="1217594837">
      <w:bodyDiv w:val="1"/>
      <w:marLeft w:val="0"/>
      <w:marRight w:val="0"/>
      <w:marTop w:val="0"/>
      <w:marBottom w:val="0"/>
      <w:divBdr>
        <w:top w:val="none" w:sz="0" w:space="0" w:color="auto"/>
        <w:left w:val="none" w:sz="0" w:space="0" w:color="auto"/>
        <w:bottom w:val="none" w:sz="0" w:space="0" w:color="auto"/>
        <w:right w:val="none" w:sz="0" w:space="0" w:color="auto"/>
      </w:divBdr>
    </w:div>
    <w:div w:id="1219249034">
      <w:bodyDiv w:val="1"/>
      <w:marLeft w:val="0"/>
      <w:marRight w:val="0"/>
      <w:marTop w:val="0"/>
      <w:marBottom w:val="0"/>
      <w:divBdr>
        <w:top w:val="none" w:sz="0" w:space="0" w:color="auto"/>
        <w:left w:val="none" w:sz="0" w:space="0" w:color="auto"/>
        <w:bottom w:val="none" w:sz="0" w:space="0" w:color="auto"/>
        <w:right w:val="none" w:sz="0" w:space="0" w:color="auto"/>
      </w:divBdr>
    </w:div>
    <w:div w:id="1223173851">
      <w:bodyDiv w:val="1"/>
      <w:marLeft w:val="0"/>
      <w:marRight w:val="0"/>
      <w:marTop w:val="0"/>
      <w:marBottom w:val="0"/>
      <w:divBdr>
        <w:top w:val="none" w:sz="0" w:space="0" w:color="auto"/>
        <w:left w:val="none" w:sz="0" w:space="0" w:color="auto"/>
        <w:bottom w:val="none" w:sz="0" w:space="0" w:color="auto"/>
        <w:right w:val="none" w:sz="0" w:space="0" w:color="auto"/>
      </w:divBdr>
    </w:div>
    <w:div w:id="1228878525">
      <w:bodyDiv w:val="1"/>
      <w:marLeft w:val="0"/>
      <w:marRight w:val="0"/>
      <w:marTop w:val="0"/>
      <w:marBottom w:val="0"/>
      <w:divBdr>
        <w:top w:val="none" w:sz="0" w:space="0" w:color="auto"/>
        <w:left w:val="none" w:sz="0" w:space="0" w:color="auto"/>
        <w:bottom w:val="none" w:sz="0" w:space="0" w:color="auto"/>
        <w:right w:val="none" w:sz="0" w:space="0" w:color="auto"/>
      </w:divBdr>
    </w:div>
    <w:div w:id="1229073759">
      <w:bodyDiv w:val="1"/>
      <w:marLeft w:val="0"/>
      <w:marRight w:val="0"/>
      <w:marTop w:val="0"/>
      <w:marBottom w:val="0"/>
      <w:divBdr>
        <w:top w:val="none" w:sz="0" w:space="0" w:color="auto"/>
        <w:left w:val="none" w:sz="0" w:space="0" w:color="auto"/>
        <w:bottom w:val="none" w:sz="0" w:space="0" w:color="auto"/>
        <w:right w:val="none" w:sz="0" w:space="0" w:color="auto"/>
      </w:divBdr>
    </w:div>
    <w:div w:id="1233388179">
      <w:bodyDiv w:val="1"/>
      <w:marLeft w:val="0"/>
      <w:marRight w:val="0"/>
      <w:marTop w:val="0"/>
      <w:marBottom w:val="0"/>
      <w:divBdr>
        <w:top w:val="none" w:sz="0" w:space="0" w:color="auto"/>
        <w:left w:val="none" w:sz="0" w:space="0" w:color="auto"/>
        <w:bottom w:val="none" w:sz="0" w:space="0" w:color="auto"/>
        <w:right w:val="none" w:sz="0" w:space="0" w:color="auto"/>
      </w:divBdr>
    </w:div>
    <w:div w:id="1235775965">
      <w:bodyDiv w:val="1"/>
      <w:marLeft w:val="0"/>
      <w:marRight w:val="0"/>
      <w:marTop w:val="0"/>
      <w:marBottom w:val="0"/>
      <w:divBdr>
        <w:top w:val="none" w:sz="0" w:space="0" w:color="auto"/>
        <w:left w:val="none" w:sz="0" w:space="0" w:color="auto"/>
        <w:bottom w:val="none" w:sz="0" w:space="0" w:color="auto"/>
        <w:right w:val="none" w:sz="0" w:space="0" w:color="auto"/>
      </w:divBdr>
    </w:div>
    <w:div w:id="1237545141">
      <w:bodyDiv w:val="1"/>
      <w:marLeft w:val="0"/>
      <w:marRight w:val="0"/>
      <w:marTop w:val="0"/>
      <w:marBottom w:val="0"/>
      <w:divBdr>
        <w:top w:val="none" w:sz="0" w:space="0" w:color="auto"/>
        <w:left w:val="none" w:sz="0" w:space="0" w:color="auto"/>
        <w:bottom w:val="none" w:sz="0" w:space="0" w:color="auto"/>
        <w:right w:val="none" w:sz="0" w:space="0" w:color="auto"/>
      </w:divBdr>
    </w:div>
    <w:div w:id="1240482889">
      <w:bodyDiv w:val="1"/>
      <w:marLeft w:val="0"/>
      <w:marRight w:val="0"/>
      <w:marTop w:val="0"/>
      <w:marBottom w:val="0"/>
      <w:divBdr>
        <w:top w:val="none" w:sz="0" w:space="0" w:color="auto"/>
        <w:left w:val="none" w:sz="0" w:space="0" w:color="auto"/>
        <w:bottom w:val="none" w:sz="0" w:space="0" w:color="auto"/>
        <w:right w:val="none" w:sz="0" w:space="0" w:color="auto"/>
      </w:divBdr>
    </w:div>
    <w:div w:id="1243173724">
      <w:bodyDiv w:val="1"/>
      <w:marLeft w:val="0"/>
      <w:marRight w:val="0"/>
      <w:marTop w:val="0"/>
      <w:marBottom w:val="0"/>
      <w:divBdr>
        <w:top w:val="none" w:sz="0" w:space="0" w:color="auto"/>
        <w:left w:val="none" w:sz="0" w:space="0" w:color="auto"/>
        <w:bottom w:val="none" w:sz="0" w:space="0" w:color="auto"/>
        <w:right w:val="none" w:sz="0" w:space="0" w:color="auto"/>
      </w:divBdr>
    </w:div>
    <w:div w:id="1245609295">
      <w:bodyDiv w:val="1"/>
      <w:marLeft w:val="0"/>
      <w:marRight w:val="0"/>
      <w:marTop w:val="0"/>
      <w:marBottom w:val="0"/>
      <w:divBdr>
        <w:top w:val="none" w:sz="0" w:space="0" w:color="auto"/>
        <w:left w:val="none" w:sz="0" w:space="0" w:color="auto"/>
        <w:bottom w:val="none" w:sz="0" w:space="0" w:color="auto"/>
        <w:right w:val="none" w:sz="0" w:space="0" w:color="auto"/>
      </w:divBdr>
    </w:div>
    <w:div w:id="1250384541">
      <w:bodyDiv w:val="1"/>
      <w:marLeft w:val="0"/>
      <w:marRight w:val="0"/>
      <w:marTop w:val="0"/>
      <w:marBottom w:val="0"/>
      <w:divBdr>
        <w:top w:val="none" w:sz="0" w:space="0" w:color="auto"/>
        <w:left w:val="none" w:sz="0" w:space="0" w:color="auto"/>
        <w:bottom w:val="none" w:sz="0" w:space="0" w:color="auto"/>
        <w:right w:val="none" w:sz="0" w:space="0" w:color="auto"/>
      </w:divBdr>
    </w:div>
    <w:div w:id="1250770946">
      <w:bodyDiv w:val="1"/>
      <w:marLeft w:val="0"/>
      <w:marRight w:val="0"/>
      <w:marTop w:val="0"/>
      <w:marBottom w:val="0"/>
      <w:divBdr>
        <w:top w:val="none" w:sz="0" w:space="0" w:color="auto"/>
        <w:left w:val="none" w:sz="0" w:space="0" w:color="auto"/>
        <w:bottom w:val="none" w:sz="0" w:space="0" w:color="auto"/>
        <w:right w:val="none" w:sz="0" w:space="0" w:color="auto"/>
      </w:divBdr>
    </w:div>
    <w:div w:id="1251112587">
      <w:bodyDiv w:val="1"/>
      <w:marLeft w:val="0"/>
      <w:marRight w:val="0"/>
      <w:marTop w:val="0"/>
      <w:marBottom w:val="0"/>
      <w:divBdr>
        <w:top w:val="none" w:sz="0" w:space="0" w:color="auto"/>
        <w:left w:val="none" w:sz="0" w:space="0" w:color="auto"/>
        <w:bottom w:val="none" w:sz="0" w:space="0" w:color="auto"/>
        <w:right w:val="none" w:sz="0" w:space="0" w:color="auto"/>
      </w:divBdr>
      <w:divsChild>
        <w:div w:id="1361592059">
          <w:marLeft w:val="0"/>
          <w:marRight w:val="0"/>
          <w:marTop w:val="0"/>
          <w:marBottom w:val="0"/>
          <w:divBdr>
            <w:top w:val="none" w:sz="0" w:space="0" w:color="auto"/>
            <w:left w:val="none" w:sz="0" w:space="0" w:color="auto"/>
            <w:bottom w:val="none" w:sz="0" w:space="0" w:color="auto"/>
            <w:right w:val="none" w:sz="0" w:space="0" w:color="auto"/>
          </w:divBdr>
        </w:div>
      </w:divsChild>
    </w:div>
    <w:div w:id="1252163508">
      <w:bodyDiv w:val="1"/>
      <w:marLeft w:val="0"/>
      <w:marRight w:val="0"/>
      <w:marTop w:val="0"/>
      <w:marBottom w:val="0"/>
      <w:divBdr>
        <w:top w:val="none" w:sz="0" w:space="0" w:color="auto"/>
        <w:left w:val="none" w:sz="0" w:space="0" w:color="auto"/>
        <w:bottom w:val="none" w:sz="0" w:space="0" w:color="auto"/>
        <w:right w:val="none" w:sz="0" w:space="0" w:color="auto"/>
      </w:divBdr>
    </w:div>
    <w:div w:id="1253977257">
      <w:bodyDiv w:val="1"/>
      <w:marLeft w:val="0"/>
      <w:marRight w:val="0"/>
      <w:marTop w:val="0"/>
      <w:marBottom w:val="0"/>
      <w:divBdr>
        <w:top w:val="none" w:sz="0" w:space="0" w:color="auto"/>
        <w:left w:val="none" w:sz="0" w:space="0" w:color="auto"/>
        <w:bottom w:val="none" w:sz="0" w:space="0" w:color="auto"/>
        <w:right w:val="none" w:sz="0" w:space="0" w:color="auto"/>
      </w:divBdr>
    </w:div>
    <w:div w:id="1254436584">
      <w:bodyDiv w:val="1"/>
      <w:marLeft w:val="0"/>
      <w:marRight w:val="0"/>
      <w:marTop w:val="0"/>
      <w:marBottom w:val="0"/>
      <w:divBdr>
        <w:top w:val="none" w:sz="0" w:space="0" w:color="auto"/>
        <w:left w:val="none" w:sz="0" w:space="0" w:color="auto"/>
        <w:bottom w:val="none" w:sz="0" w:space="0" w:color="auto"/>
        <w:right w:val="none" w:sz="0" w:space="0" w:color="auto"/>
      </w:divBdr>
    </w:div>
    <w:div w:id="1255478868">
      <w:bodyDiv w:val="1"/>
      <w:marLeft w:val="0"/>
      <w:marRight w:val="0"/>
      <w:marTop w:val="0"/>
      <w:marBottom w:val="0"/>
      <w:divBdr>
        <w:top w:val="none" w:sz="0" w:space="0" w:color="auto"/>
        <w:left w:val="none" w:sz="0" w:space="0" w:color="auto"/>
        <w:bottom w:val="none" w:sz="0" w:space="0" w:color="auto"/>
        <w:right w:val="none" w:sz="0" w:space="0" w:color="auto"/>
      </w:divBdr>
    </w:div>
    <w:div w:id="1257056264">
      <w:bodyDiv w:val="1"/>
      <w:marLeft w:val="0"/>
      <w:marRight w:val="0"/>
      <w:marTop w:val="0"/>
      <w:marBottom w:val="0"/>
      <w:divBdr>
        <w:top w:val="none" w:sz="0" w:space="0" w:color="auto"/>
        <w:left w:val="none" w:sz="0" w:space="0" w:color="auto"/>
        <w:bottom w:val="none" w:sz="0" w:space="0" w:color="auto"/>
        <w:right w:val="none" w:sz="0" w:space="0" w:color="auto"/>
      </w:divBdr>
    </w:div>
    <w:div w:id="1258978906">
      <w:bodyDiv w:val="1"/>
      <w:marLeft w:val="0"/>
      <w:marRight w:val="0"/>
      <w:marTop w:val="0"/>
      <w:marBottom w:val="0"/>
      <w:divBdr>
        <w:top w:val="none" w:sz="0" w:space="0" w:color="auto"/>
        <w:left w:val="none" w:sz="0" w:space="0" w:color="auto"/>
        <w:bottom w:val="none" w:sz="0" w:space="0" w:color="auto"/>
        <w:right w:val="none" w:sz="0" w:space="0" w:color="auto"/>
      </w:divBdr>
    </w:div>
    <w:div w:id="1261834064">
      <w:bodyDiv w:val="1"/>
      <w:marLeft w:val="0"/>
      <w:marRight w:val="0"/>
      <w:marTop w:val="0"/>
      <w:marBottom w:val="0"/>
      <w:divBdr>
        <w:top w:val="none" w:sz="0" w:space="0" w:color="auto"/>
        <w:left w:val="none" w:sz="0" w:space="0" w:color="auto"/>
        <w:bottom w:val="none" w:sz="0" w:space="0" w:color="auto"/>
        <w:right w:val="none" w:sz="0" w:space="0" w:color="auto"/>
      </w:divBdr>
    </w:div>
    <w:div w:id="1261909219">
      <w:bodyDiv w:val="1"/>
      <w:marLeft w:val="0"/>
      <w:marRight w:val="0"/>
      <w:marTop w:val="0"/>
      <w:marBottom w:val="0"/>
      <w:divBdr>
        <w:top w:val="none" w:sz="0" w:space="0" w:color="auto"/>
        <w:left w:val="none" w:sz="0" w:space="0" w:color="auto"/>
        <w:bottom w:val="none" w:sz="0" w:space="0" w:color="auto"/>
        <w:right w:val="none" w:sz="0" w:space="0" w:color="auto"/>
      </w:divBdr>
    </w:div>
    <w:div w:id="1265307640">
      <w:bodyDiv w:val="1"/>
      <w:marLeft w:val="0"/>
      <w:marRight w:val="0"/>
      <w:marTop w:val="0"/>
      <w:marBottom w:val="0"/>
      <w:divBdr>
        <w:top w:val="none" w:sz="0" w:space="0" w:color="auto"/>
        <w:left w:val="none" w:sz="0" w:space="0" w:color="auto"/>
        <w:bottom w:val="none" w:sz="0" w:space="0" w:color="auto"/>
        <w:right w:val="none" w:sz="0" w:space="0" w:color="auto"/>
      </w:divBdr>
    </w:div>
    <w:div w:id="1266497010">
      <w:bodyDiv w:val="1"/>
      <w:marLeft w:val="0"/>
      <w:marRight w:val="0"/>
      <w:marTop w:val="0"/>
      <w:marBottom w:val="0"/>
      <w:divBdr>
        <w:top w:val="none" w:sz="0" w:space="0" w:color="auto"/>
        <w:left w:val="none" w:sz="0" w:space="0" w:color="auto"/>
        <w:bottom w:val="none" w:sz="0" w:space="0" w:color="auto"/>
        <w:right w:val="none" w:sz="0" w:space="0" w:color="auto"/>
      </w:divBdr>
      <w:divsChild>
        <w:div w:id="699359080">
          <w:marLeft w:val="0"/>
          <w:marRight w:val="0"/>
          <w:marTop w:val="0"/>
          <w:marBottom w:val="0"/>
          <w:divBdr>
            <w:top w:val="none" w:sz="0" w:space="0" w:color="auto"/>
            <w:left w:val="none" w:sz="0" w:space="0" w:color="auto"/>
            <w:bottom w:val="none" w:sz="0" w:space="0" w:color="auto"/>
            <w:right w:val="none" w:sz="0" w:space="0" w:color="auto"/>
          </w:divBdr>
        </w:div>
      </w:divsChild>
    </w:div>
    <w:div w:id="1270503247">
      <w:bodyDiv w:val="1"/>
      <w:marLeft w:val="0"/>
      <w:marRight w:val="0"/>
      <w:marTop w:val="0"/>
      <w:marBottom w:val="0"/>
      <w:divBdr>
        <w:top w:val="none" w:sz="0" w:space="0" w:color="auto"/>
        <w:left w:val="none" w:sz="0" w:space="0" w:color="auto"/>
        <w:bottom w:val="none" w:sz="0" w:space="0" w:color="auto"/>
        <w:right w:val="none" w:sz="0" w:space="0" w:color="auto"/>
      </w:divBdr>
    </w:div>
    <w:div w:id="1270896655">
      <w:bodyDiv w:val="1"/>
      <w:marLeft w:val="0"/>
      <w:marRight w:val="0"/>
      <w:marTop w:val="0"/>
      <w:marBottom w:val="0"/>
      <w:divBdr>
        <w:top w:val="none" w:sz="0" w:space="0" w:color="auto"/>
        <w:left w:val="none" w:sz="0" w:space="0" w:color="auto"/>
        <w:bottom w:val="none" w:sz="0" w:space="0" w:color="auto"/>
        <w:right w:val="none" w:sz="0" w:space="0" w:color="auto"/>
      </w:divBdr>
    </w:div>
    <w:div w:id="1271402350">
      <w:bodyDiv w:val="1"/>
      <w:marLeft w:val="0"/>
      <w:marRight w:val="0"/>
      <w:marTop w:val="0"/>
      <w:marBottom w:val="0"/>
      <w:divBdr>
        <w:top w:val="none" w:sz="0" w:space="0" w:color="auto"/>
        <w:left w:val="none" w:sz="0" w:space="0" w:color="auto"/>
        <w:bottom w:val="none" w:sz="0" w:space="0" w:color="auto"/>
        <w:right w:val="none" w:sz="0" w:space="0" w:color="auto"/>
      </w:divBdr>
    </w:div>
    <w:div w:id="1272316928">
      <w:bodyDiv w:val="1"/>
      <w:marLeft w:val="0"/>
      <w:marRight w:val="0"/>
      <w:marTop w:val="0"/>
      <w:marBottom w:val="0"/>
      <w:divBdr>
        <w:top w:val="none" w:sz="0" w:space="0" w:color="auto"/>
        <w:left w:val="none" w:sz="0" w:space="0" w:color="auto"/>
        <w:bottom w:val="none" w:sz="0" w:space="0" w:color="auto"/>
        <w:right w:val="none" w:sz="0" w:space="0" w:color="auto"/>
      </w:divBdr>
    </w:div>
    <w:div w:id="1273514782">
      <w:bodyDiv w:val="1"/>
      <w:marLeft w:val="0"/>
      <w:marRight w:val="0"/>
      <w:marTop w:val="0"/>
      <w:marBottom w:val="0"/>
      <w:divBdr>
        <w:top w:val="none" w:sz="0" w:space="0" w:color="auto"/>
        <w:left w:val="none" w:sz="0" w:space="0" w:color="auto"/>
        <w:bottom w:val="none" w:sz="0" w:space="0" w:color="auto"/>
        <w:right w:val="none" w:sz="0" w:space="0" w:color="auto"/>
      </w:divBdr>
    </w:div>
    <w:div w:id="1282802075">
      <w:bodyDiv w:val="1"/>
      <w:marLeft w:val="0"/>
      <w:marRight w:val="0"/>
      <w:marTop w:val="0"/>
      <w:marBottom w:val="0"/>
      <w:divBdr>
        <w:top w:val="none" w:sz="0" w:space="0" w:color="auto"/>
        <w:left w:val="none" w:sz="0" w:space="0" w:color="auto"/>
        <w:bottom w:val="none" w:sz="0" w:space="0" w:color="auto"/>
        <w:right w:val="none" w:sz="0" w:space="0" w:color="auto"/>
      </w:divBdr>
    </w:div>
    <w:div w:id="1285968105">
      <w:bodyDiv w:val="1"/>
      <w:marLeft w:val="0"/>
      <w:marRight w:val="0"/>
      <w:marTop w:val="0"/>
      <w:marBottom w:val="0"/>
      <w:divBdr>
        <w:top w:val="none" w:sz="0" w:space="0" w:color="auto"/>
        <w:left w:val="none" w:sz="0" w:space="0" w:color="auto"/>
        <w:bottom w:val="none" w:sz="0" w:space="0" w:color="auto"/>
        <w:right w:val="none" w:sz="0" w:space="0" w:color="auto"/>
      </w:divBdr>
    </w:div>
    <w:div w:id="1286353754">
      <w:bodyDiv w:val="1"/>
      <w:marLeft w:val="0"/>
      <w:marRight w:val="0"/>
      <w:marTop w:val="0"/>
      <w:marBottom w:val="0"/>
      <w:divBdr>
        <w:top w:val="none" w:sz="0" w:space="0" w:color="auto"/>
        <w:left w:val="none" w:sz="0" w:space="0" w:color="auto"/>
        <w:bottom w:val="none" w:sz="0" w:space="0" w:color="auto"/>
        <w:right w:val="none" w:sz="0" w:space="0" w:color="auto"/>
      </w:divBdr>
    </w:div>
    <w:div w:id="1287393553">
      <w:bodyDiv w:val="1"/>
      <w:marLeft w:val="0"/>
      <w:marRight w:val="0"/>
      <w:marTop w:val="0"/>
      <w:marBottom w:val="0"/>
      <w:divBdr>
        <w:top w:val="none" w:sz="0" w:space="0" w:color="auto"/>
        <w:left w:val="none" w:sz="0" w:space="0" w:color="auto"/>
        <w:bottom w:val="none" w:sz="0" w:space="0" w:color="auto"/>
        <w:right w:val="none" w:sz="0" w:space="0" w:color="auto"/>
      </w:divBdr>
    </w:div>
    <w:div w:id="1287467303">
      <w:bodyDiv w:val="1"/>
      <w:marLeft w:val="0"/>
      <w:marRight w:val="0"/>
      <w:marTop w:val="0"/>
      <w:marBottom w:val="0"/>
      <w:divBdr>
        <w:top w:val="none" w:sz="0" w:space="0" w:color="auto"/>
        <w:left w:val="none" w:sz="0" w:space="0" w:color="auto"/>
        <w:bottom w:val="none" w:sz="0" w:space="0" w:color="auto"/>
        <w:right w:val="none" w:sz="0" w:space="0" w:color="auto"/>
      </w:divBdr>
    </w:div>
    <w:div w:id="1288047368">
      <w:bodyDiv w:val="1"/>
      <w:marLeft w:val="0"/>
      <w:marRight w:val="0"/>
      <w:marTop w:val="0"/>
      <w:marBottom w:val="0"/>
      <w:divBdr>
        <w:top w:val="none" w:sz="0" w:space="0" w:color="auto"/>
        <w:left w:val="none" w:sz="0" w:space="0" w:color="auto"/>
        <w:bottom w:val="none" w:sz="0" w:space="0" w:color="auto"/>
        <w:right w:val="none" w:sz="0" w:space="0" w:color="auto"/>
      </w:divBdr>
    </w:div>
    <w:div w:id="1288973870">
      <w:bodyDiv w:val="1"/>
      <w:marLeft w:val="0"/>
      <w:marRight w:val="0"/>
      <w:marTop w:val="0"/>
      <w:marBottom w:val="0"/>
      <w:divBdr>
        <w:top w:val="none" w:sz="0" w:space="0" w:color="auto"/>
        <w:left w:val="none" w:sz="0" w:space="0" w:color="auto"/>
        <w:bottom w:val="none" w:sz="0" w:space="0" w:color="auto"/>
        <w:right w:val="none" w:sz="0" w:space="0" w:color="auto"/>
      </w:divBdr>
      <w:divsChild>
        <w:div w:id="1575702912">
          <w:marLeft w:val="0"/>
          <w:marRight w:val="0"/>
          <w:marTop w:val="15"/>
          <w:marBottom w:val="0"/>
          <w:divBdr>
            <w:top w:val="single" w:sz="6" w:space="0" w:color="999999"/>
            <w:left w:val="single" w:sz="6" w:space="0" w:color="999999"/>
            <w:bottom w:val="single" w:sz="6" w:space="0" w:color="999999"/>
            <w:right w:val="single" w:sz="6" w:space="0" w:color="999999"/>
          </w:divBdr>
        </w:div>
        <w:div w:id="1615482201">
          <w:marLeft w:val="0"/>
          <w:marRight w:val="0"/>
          <w:marTop w:val="0"/>
          <w:marBottom w:val="30"/>
          <w:divBdr>
            <w:top w:val="none" w:sz="0" w:space="12" w:color="auto"/>
            <w:left w:val="single" w:sz="6" w:space="26" w:color="AAAAAA"/>
            <w:bottom w:val="single" w:sz="6" w:space="12" w:color="AAAAAA"/>
            <w:right w:val="single" w:sz="6" w:space="26" w:color="AAAAAA"/>
          </w:divBdr>
          <w:divsChild>
            <w:div w:id="318002060">
              <w:marLeft w:val="0"/>
              <w:marRight w:val="0"/>
              <w:marTop w:val="0"/>
              <w:marBottom w:val="0"/>
              <w:divBdr>
                <w:top w:val="none" w:sz="0" w:space="0" w:color="auto"/>
                <w:left w:val="none" w:sz="0" w:space="0" w:color="auto"/>
                <w:bottom w:val="none" w:sz="0" w:space="0" w:color="auto"/>
                <w:right w:val="none" w:sz="0" w:space="0" w:color="auto"/>
              </w:divBdr>
            </w:div>
            <w:div w:id="486631599">
              <w:marLeft w:val="0"/>
              <w:marRight w:val="0"/>
              <w:marTop w:val="0"/>
              <w:marBottom w:val="0"/>
              <w:divBdr>
                <w:top w:val="none" w:sz="0" w:space="0" w:color="auto"/>
                <w:left w:val="none" w:sz="0" w:space="0" w:color="auto"/>
                <w:bottom w:val="none" w:sz="0" w:space="0" w:color="auto"/>
                <w:right w:val="none" w:sz="0" w:space="0" w:color="auto"/>
              </w:divBdr>
            </w:div>
            <w:div w:id="668488778">
              <w:marLeft w:val="0"/>
              <w:marRight w:val="0"/>
              <w:marTop w:val="0"/>
              <w:marBottom w:val="0"/>
              <w:divBdr>
                <w:top w:val="none" w:sz="0" w:space="0" w:color="auto"/>
                <w:left w:val="none" w:sz="0" w:space="0" w:color="auto"/>
                <w:bottom w:val="none" w:sz="0" w:space="0" w:color="auto"/>
                <w:right w:val="none" w:sz="0" w:space="0" w:color="auto"/>
              </w:divBdr>
            </w:div>
            <w:div w:id="1165515553">
              <w:marLeft w:val="0"/>
              <w:marRight w:val="0"/>
              <w:marTop w:val="0"/>
              <w:marBottom w:val="0"/>
              <w:divBdr>
                <w:top w:val="none" w:sz="0" w:space="0" w:color="auto"/>
                <w:left w:val="none" w:sz="0" w:space="0" w:color="auto"/>
                <w:bottom w:val="none" w:sz="0" w:space="0" w:color="auto"/>
                <w:right w:val="none" w:sz="0" w:space="0" w:color="auto"/>
              </w:divBdr>
            </w:div>
            <w:div w:id="1301616237">
              <w:marLeft w:val="0"/>
              <w:marRight w:val="0"/>
              <w:marTop w:val="0"/>
              <w:marBottom w:val="0"/>
              <w:divBdr>
                <w:top w:val="none" w:sz="0" w:space="0" w:color="auto"/>
                <w:left w:val="none" w:sz="0" w:space="0" w:color="auto"/>
                <w:bottom w:val="none" w:sz="0" w:space="0" w:color="auto"/>
                <w:right w:val="none" w:sz="0" w:space="0" w:color="auto"/>
              </w:divBdr>
            </w:div>
            <w:div w:id="136355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3880">
      <w:bodyDiv w:val="1"/>
      <w:marLeft w:val="0"/>
      <w:marRight w:val="0"/>
      <w:marTop w:val="0"/>
      <w:marBottom w:val="0"/>
      <w:divBdr>
        <w:top w:val="none" w:sz="0" w:space="0" w:color="auto"/>
        <w:left w:val="none" w:sz="0" w:space="0" w:color="auto"/>
        <w:bottom w:val="none" w:sz="0" w:space="0" w:color="auto"/>
        <w:right w:val="none" w:sz="0" w:space="0" w:color="auto"/>
      </w:divBdr>
    </w:div>
    <w:div w:id="1290235206">
      <w:bodyDiv w:val="1"/>
      <w:marLeft w:val="0"/>
      <w:marRight w:val="0"/>
      <w:marTop w:val="0"/>
      <w:marBottom w:val="0"/>
      <w:divBdr>
        <w:top w:val="none" w:sz="0" w:space="0" w:color="auto"/>
        <w:left w:val="none" w:sz="0" w:space="0" w:color="auto"/>
        <w:bottom w:val="none" w:sz="0" w:space="0" w:color="auto"/>
        <w:right w:val="none" w:sz="0" w:space="0" w:color="auto"/>
      </w:divBdr>
    </w:div>
    <w:div w:id="1297419496">
      <w:bodyDiv w:val="1"/>
      <w:marLeft w:val="0"/>
      <w:marRight w:val="0"/>
      <w:marTop w:val="0"/>
      <w:marBottom w:val="0"/>
      <w:divBdr>
        <w:top w:val="none" w:sz="0" w:space="0" w:color="auto"/>
        <w:left w:val="none" w:sz="0" w:space="0" w:color="auto"/>
        <w:bottom w:val="none" w:sz="0" w:space="0" w:color="auto"/>
        <w:right w:val="none" w:sz="0" w:space="0" w:color="auto"/>
      </w:divBdr>
    </w:div>
    <w:div w:id="1297877035">
      <w:bodyDiv w:val="1"/>
      <w:marLeft w:val="0"/>
      <w:marRight w:val="0"/>
      <w:marTop w:val="0"/>
      <w:marBottom w:val="0"/>
      <w:divBdr>
        <w:top w:val="none" w:sz="0" w:space="0" w:color="auto"/>
        <w:left w:val="none" w:sz="0" w:space="0" w:color="auto"/>
        <w:bottom w:val="none" w:sz="0" w:space="0" w:color="auto"/>
        <w:right w:val="none" w:sz="0" w:space="0" w:color="auto"/>
      </w:divBdr>
    </w:div>
    <w:div w:id="1302229963">
      <w:bodyDiv w:val="1"/>
      <w:marLeft w:val="0"/>
      <w:marRight w:val="0"/>
      <w:marTop w:val="0"/>
      <w:marBottom w:val="0"/>
      <w:divBdr>
        <w:top w:val="none" w:sz="0" w:space="0" w:color="auto"/>
        <w:left w:val="none" w:sz="0" w:space="0" w:color="auto"/>
        <w:bottom w:val="none" w:sz="0" w:space="0" w:color="auto"/>
        <w:right w:val="none" w:sz="0" w:space="0" w:color="auto"/>
      </w:divBdr>
    </w:div>
    <w:div w:id="1303004185">
      <w:bodyDiv w:val="1"/>
      <w:marLeft w:val="0"/>
      <w:marRight w:val="0"/>
      <w:marTop w:val="0"/>
      <w:marBottom w:val="0"/>
      <w:divBdr>
        <w:top w:val="none" w:sz="0" w:space="0" w:color="auto"/>
        <w:left w:val="none" w:sz="0" w:space="0" w:color="auto"/>
        <w:bottom w:val="none" w:sz="0" w:space="0" w:color="auto"/>
        <w:right w:val="none" w:sz="0" w:space="0" w:color="auto"/>
      </w:divBdr>
    </w:div>
    <w:div w:id="1303775038">
      <w:bodyDiv w:val="1"/>
      <w:marLeft w:val="0"/>
      <w:marRight w:val="0"/>
      <w:marTop w:val="0"/>
      <w:marBottom w:val="0"/>
      <w:divBdr>
        <w:top w:val="none" w:sz="0" w:space="0" w:color="auto"/>
        <w:left w:val="none" w:sz="0" w:space="0" w:color="auto"/>
        <w:bottom w:val="none" w:sz="0" w:space="0" w:color="auto"/>
        <w:right w:val="none" w:sz="0" w:space="0" w:color="auto"/>
      </w:divBdr>
    </w:div>
    <w:div w:id="1305085109">
      <w:bodyDiv w:val="1"/>
      <w:marLeft w:val="0"/>
      <w:marRight w:val="0"/>
      <w:marTop w:val="0"/>
      <w:marBottom w:val="0"/>
      <w:divBdr>
        <w:top w:val="none" w:sz="0" w:space="0" w:color="auto"/>
        <w:left w:val="none" w:sz="0" w:space="0" w:color="auto"/>
        <w:bottom w:val="none" w:sz="0" w:space="0" w:color="auto"/>
        <w:right w:val="none" w:sz="0" w:space="0" w:color="auto"/>
      </w:divBdr>
    </w:div>
    <w:div w:id="1307054113">
      <w:bodyDiv w:val="1"/>
      <w:marLeft w:val="0"/>
      <w:marRight w:val="0"/>
      <w:marTop w:val="0"/>
      <w:marBottom w:val="0"/>
      <w:divBdr>
        <w:top w:val="none" w:sz="0" w:space="0" w:color="auto"/>
        <w:left w:val="none" w:sz="0" w:space="0" w:color="auto"/>
        <w:bottom w:val="none" w:sz="0" w:space="0" w:color="auto"/>
        <w:right w:val="none" w:sz="0" w:space="0" w:color="auto"/>
      </w:divBdr>
    </w:div>
    <w:div w:id="1309897823">
      <w:bodyDiv w:val="1"/>
      <w:marLeft w:val="0"/>
      <w:marRight w:val="0"/>
      <w:marTop w:val="0"/>
      <w:marBottom w:val="0"/>
      <w:divBdr>
        <w:top w:val="none" w:sz="0" w:space="0" w:color="auto"/>
        <w:left w:val="none" w:sz="0" w:space="0" w:color="auto"/>
        <w:bottom w:val="none" w:sz="0" w:space="0" w:color="auto"/>
        <w:right w:val="none" w:sz="0" w:space="0" w:color="auto"/>
      </w:divBdr>
    </w:div>
    <w:div w:id="1313556776">
      <w:bodyDiv w:val="1"/>
      <w:marLeft w:val="0"/>
      <w:marRight w:val="0"/>
      <w:marTop w:val="0"/>
      <w:marBottom w:val="0"/>
      <w:divBdr>
        <w:top w:val="none" w:sz="0" w:space="0" w:color="auto"/>
        <w:left w:val="none" w:sz="0" w:space="0" w:color="auto"/>
        <w:bottom w:val="none" w:sz="0" w:space="0" w:color="auto"/>
        <w:right w:val="none" w:sz="0" w:space="0" w:color="auto"/>
      </w:divBdr>
    </w:div>
    <w:div w:id="1317150033">
      <w:bodyDiv w:val="1"/>
      <w:marLeft w:val="0"/>
      <w:marRight w:val="0"/>
      <w:marTop w:val="0"/>
      <w:marBottom w:val="0"/>
      <w:divBdr>
        <w:top w:val="none" w:sz="0" w:space="0" w:color="auto"/>
        <w:left w:val="none" w:sz="0" w:space="0" w:color="auto"/>
        <w:bottom w:val="none" w:sz="0" w:space="0" w:color="auto"/>
        <w:right w:val="none" w:sz="0" w:space="0" w:color="auto"/>
      </w:divBdr>
    </w:div>
    <w:div w:id="1318799609">
      <w:bodyDiv w:val="1"/>
      <w:marLeft w:val="0"/>
      <w:marRight w:val="0"/>
      <w:marTop w:val="0"/>
      <w:marBottom w:val="0"/>
      <w:divBdr>
        <w:top w:val="none" w:sz="0" w:space="0" w:color="auto"/>
        <w:left w:val="none" w:sz="0" w:space="0" w:color="auto"/>
        <w:bottom w:val="none" w:sz="0" w:space="0" w:color="auto"/>
        <w:right w:val="none" w:sz="0" w:space="0" w:color="auto"/>
      </w:divBdr>
    </w:div>
    <w:div w:id="1321037585">
      <w:bodyDiv w:val="1"/>
      <w:marLeft w:val="0"/>
      <w:marRight w:val="0"/>
      <w:marTop w:val="0"/>
      <w:marBottom w:val="0"/>
      <w:divBdr>
        <w:top w:val="none" w:sz="0" w:space="0" w:color="auto"/>
        <w:left w:val="none" w:sz="0" w:space="0" w:color="auto"/>
        <w:bottom w:val="none" w:sz="0" w:space="0" w:color="auto"/>
        <w:right w:val="none" w:sz="0" w:space="0" w:color="auto"/>
      </w:divBdr>
    </w:div>
    <w:div w:id="1321350010">
      <w:bodyDiv w:val="1"/>
      <w:marLeft w:val="0"/>
      <w:marRight w:val="0"/>
      <w:marTop w:val="0"/>
      <w:marBottom w:val="0"/>
      <w:divBdr>
        <w:top w:val="none" w:sz="0" w:space="0" w:color="auto"/>
        <w:left w:val="none" w:sz="0" w:space="0" w:color="auto"/>
        <w:bottom w:val="none" w:sz="0" w:space="0" w:color="auto"/>
        <w:right w:val="none" w:sz="0" w:space="0" w:color="auto"/>
      </w:divBdr>
    </w:div>
    <w:div w:id="1325208525">
      <w:bodyDiv w:val="1"/>
      <w:marLeft w:val="0"/>
      <w:marRight w:val="0"/>
      <w:marTop w:val="0"/>
      <w:marBottom w:val="0"/>
      <w:divBdr>
        <w:top w:val="none" w:sz="0" w:space="0" w:color="auto"/>
        <w:left w:val="none" w:sz="0" w:space="0" w:color="auto"/>
        <w:bottom w:val="none" w:sz="0" w:space="0" w:color="auto"/>
        <w:right w:val="none" w:sz="0" w:space="0" w:color="auto"/>
      </w:divBdr>
    </w:div>
    <w:div w:id="1326281567">
      <w:bodyDiv w:val="1"/>
      <w:marLeft w:val="0"/>
      <w:marRight w:val="0"/>
      <w:marTop w:val="0"/>
      <w:marBottom w:val="0"/>
      <w:divBdr>
        <w:top w:val="none" w:sz="0" w:space="0" w:color="auto"/>
        <w:left w:val="none" w:sz="0" w:space="0" w:color="auto"/>
        <w:bottom w:val="none" w:sz="0" w:space="0" w:color="auto"/>
        <w:right w:val="none" w:sz="0" w:space="0" w:color="auto"/>
      </w:divBdr>
    </w:div>
    <w:div w:id="1326476661">
      <w:bodyDiv w:val="1"/>
      <w:marLeft w:val="0"/>
      <w:marRight w:val="0"/>
      <w:marTop w:val="0"/>
      <w:marBottom w:val="0"/>
      <w:divBdr>
        <w:top w:val="none" w:sz="0" w:space="0" w:color="auto"/>
        <w:left w:val="none" w:sz="0" w:space="0" w:color="auto"/>
        <w:bottom w:val="none" w:sz="0" w:space="0" w:color="auto"/>
        <w:right w:val="none" w:sz="0" w:space="0" w:color="auto"/>
      </w:divBdr>
    </w:div>
    <w:div w:id="1327905787">
      <w:bodyDiv w:val="1"/>
      <w:marLeft w:val="0"/>
      <w:marRight w:val="0"/>
      <w:marTop w:val="0"/>
      <w:marBottom w:val="0"/>
      <w:divBdr>
        <w:top w:val="none" w:sz="0" w:space="0" w:color="auto"/>
        <w:left w:val="none" w:sz="0" w:space="0" w:color="auto"/>
        <w:bottom w:val="none" w:sz="0" w:space="0" w:color="auto"/>
        <w:right w:val="none" w:sz="0" w:space="0" w:color="auto"/>
      </w:divBdr>
    </w:div>
    <w:div w:id="1331982266">
      <w:bodyDiv w:val="1"/>
      <w:marLeft w:val="0"/>
      <w:marRight w:val="0"/>
      <w:marTop w:val="0"/>
      <w:marBottom w:val="0"/>
      <w:divBdr>
        <w:top w:val="none" w:sz="0" w:space="0" w:color="auto"/>
        <w:left w:val="none" w:sz="0" w:space="0" w:color="auto"/>
        <w:bottom w:val="none" w:sz="0" w:space="0" w:color="auto"/>
        <w:right w:val="none" w:sz="0" w:space="0" w:color="auto"/>
      </w:divBdr>
    </w:div>
    <w:div w:id="1333410523">
      <w:bodyDiv w:val="1"/>
      <w:marLeft w:val="0"/>
      <w:marRight w:val="0"/>
      <w:marTop w:val="0"/>
      <w:marBottom w:val="0"/>
      <w:divBdr>
        <w:top w:val="none" w:sz="0" w:space="0" w:color="auto"/>
        <w:left w:val="none" w:sz="0" w:space="0" w:color="auto"/>
        <w:bottom w:val="none" w:sz="0" w:space="0" w:color="auto"/>
        <w:right w:val="none" w:sz="0" w:space="0" w:color="auto"/>
      </w:divBdr>
    </w:div>
    <w:div w:id="1333678567">
      <w:bodyDiv w:val="1"/>
      <w:marLeft w:val="0"/>
      <w:marRight w:val="0"/>
      <w:marTop w:val="0"/>
      <w:marBottom w:val="0"/>
      <w:divBdr>
        <w:top w:val="none" w:sz="0" w:space="0" w:color="auto"/>
        <w:left w:val="none" w:sz="0" w:space="0" w:color="auto"/>
        <w:bottom w:val="none" w:sz="0" w:space="0" w:color="auto"/>
        <w:right w:val="none" w:sz="0" w:space="0" w:color="auto"/>
      </w:divBdr>
    </w:div>
    <w:div w:id="1333802388">
      <w:bodyDiv w:val="1"/>
      <w:marLeft w:val="0"/>
      <w:marRight w:val="0"/>
      <w:marTop w:val="0"/>
      <w:marBottom w:val="0"/>
      <w:divBdr>
        <w:top w:val="none" w:sz="0" w:space="0" w:color="auto"/>
        <w:left w:val="none" w:sz="0" w:space="0" w:color="auto"/>
        <w:bottom w:val="none" w:sz="0" w:space="0" w:color="auto"/>
        <w:right w:val="none" w:sz="0" w:space="0" w:color="auto"/>
      </w:divBdr>
    </w:div>
    <w:div w:id="1340741585">
      <w:bodyDiv w:val="1"/>
      <w:marLeft w:val="0"/>
      <w:marRight w:val="0"/>
      <w:marTop w:val="0"/>
      <w:marBottom w:val="0"/>
      <w:divBdr>
        <w:top w:val="none" w:sz="0" w:space="0" w:color="auto"/>
        <w:left w:val="none" w:sz="0" w:space="0" w:color="auto"/>
        <w:bottom w:val="none" w:sz="0" w:space="0" w:color="auto"/>
        <w:right w:val="none" w:sz="0" w:space="0" w:color="auto"/>
      </w:divBdr>
    </w:div>
    <w:div w:id="1342243383">
      <w:bodyDiv w:val="1"/>
      <w:marLeft w:val="0"/>
      <w:marRight w:val="0"/>
      <w:marTop w:val="0"/>
      <w:marBottom w:val="0"/>
      <w:divBdr>
        <w:top w:val="none" w:sz="0" w:space="0" w:color="auto"/>
        <w:left w:val="none" w:sz="0" w:space="0" w:color="auto"/>
        <w:bottom w:val="none" w:sz="0" w:space="0" w:color="auto"/>
        <w:right w:val="none" w:sz="0" w:space="0" w:color="auto"/>
      </w:divBdr>
    </w:div>
    <w:div w:id="1342471921">
      <w:bodyDiv w:val="1"/>
      <w:marLeft w:val="0"/>
      <w:marRight w:val="0"/>
      <w:marTop w:val="0"/>
      <w:marBottom w:val="0"/>
      <w:divBdr>
        <w:top w:val="none" w:sz="0" w:space="0" w:color="auto"/>
        <w:left w:val="none" w:sz="0" w:space="0" w:color="auto"/>
        <w:bottom w:val="none" w:sz="0" w:space="0" w:color="auto"/>
        <w:right w:val="none" w:sz="0" w:space="0" w:color="auto"/>
      </w:divBdr>
    </w:div>
    <w:div w:id="1343123539">
      <w:bodyDiv w:val="1"/>
      <w:marLeft w:val="0"/>
      <w:marRight w:val="0"/>
      <w:marTop w:val="0"/>
      <w:marBottom w:val="0"/>
      <w:divBdr>
        <w:top w:val="none" w:sz="0" w:space="0" w:color="auto"/>
        <w:left w:val="none" w:sz="0" w:space="0" w:color="auto"/>
        <w:bottom w:val="none" w:sz="0" w:space="0" w:color="auto"/>
        <w:right w:val="none" w:sz="0" w:space="0" w:color="auto"/>
      </w:divBdr>
    </w:div>
    <w:div w:id="1344016498">
      <w:bodyDiv w:val="1"/>
      <w:marLeft w:val="0"/>
      <w:marRight w:val="0"/>
      <w:marTop w:val="0"/>
      <w:marBottom w:val="0"/>
      <w:divBdr>
        <w:top w:val="none" w:sz="0" w:space="0" w:color="auto"/>
        <w:left w:val="none" w:sz="0" w:space="0" w:color="auto"/>
        <w:bottom w:val="none" w:sz="0" w:space="0" w:color="auto"/>
        <w:right w:val="none" w:sz="0" w:space="0" w:color="auto"/>
      </w:divBdr>
    </w:div>
    <w:div w:id="1344746602">
      <w:bodyDiv w:val="1"/>
      <w:marLeft w:val="0"/>
      <w:marRight w:val="0"/>
      <w:marTop w:val="0"/>
      <w:marBottom w:val="0"/>
      <w:divBdr>
        <w:top w:val="none" w:sz="0" w:space="0" w:color="auto"/>
        <w:left w:val="none" w:sz="0" w:space="0" w:color="auto"/>
        <w:bottom w:val="none" w:sz="0" w:space="0" w:color="auto"/>
        <w:right w:val="none" w:sz="0" w:space="0" w:color="auto"/>
      </w:divBdr>
    </w:div>
    <w:div w:id="1346975302">
      <w:bodyDiv w:val="1"/>
      <w:marLeft w:val="0"/>
      <w:marRight w:val="0"/>
      <w:marTop w:val="0"/>
      <w:marBottom w:val="0"/>
      <w:divBdr>
        <w:top w:val="none" w:sz="0" w:space="0" w:color="auto"/>
        <w:left w:val="none" w:sz="0" w:space="0" w:color="auto"/>
        <w:bottom w:val="none" w:sz="0" w:space="0" w:color="auto"/>
        <w:right w:val="none" w:sz="0" w:space="0" w:color="auto"/>
      </w:divBdr>
    </w:div>
    <w:div w:id="1347749923">
      <w:bodyDiv w:val="1"/>
      <w:marLeft w:val="0"/>
      <w:marRight w:val="0"/>
      <w:marTop w:val="0"/>
      <w:marBottom w:val="0"/>
      <w:divBdr>
        <w:top w:val="none" w:sz="0" w:space="0" w:color="auto"/>
        <w:left w:val="none" w:sz="0" w:space="0" w:color="auto"/>
        <w:bottom w:val="none" w:sz="0" w:space="0" w:color="auto"/>
        <w:right w:val="none" w:sz="0" w:space="0" w:color="auto"/>
      </w:divBdr>
    </w:div>
    <w:div w:id="1348021166">
      <w:bodyDiv w:val="1"/>
      <w:marLeft w:val="0"/>
      <w:marRight w:val="0"/>
      <w:marTop w:val="0"/>
      <w:marBottom w:val="0"/>
      <w:divBdr>
        <w:top w:val="none" w:sz="0" w:space="0" w:color="auto"/>
        <w:left w:val="none" w:sz="0" w:space="0" w:color="auto"/>
        <w:bottom w:val="none" w:sz="0" w:space="0" w:color="auto"/>
        <w:right w:val="none" w:sz="0" w:space="0" w:color="auto"/>
      </w:divBdr>
    </w:div>
    <w:div w:id="1348604213">
      <w:bodyDiv w:val="1"/>
      <w:marLeft w:val="0"/>
      <w:marRight w:val="0"/>
      <w:marTop w:val="0"/>
      <w:marBottom w:val="0"/>
      <w:divBdr>
        <w:top w:val="none" w:sz="0" w:space="0" w:color="auto"/>
        <w:left w:val="none" w:sz="0" w:space="0" w:color="auto"/>
        <w:bottom w:val="none" w:sz="0" w:space="0" w:color="auto"/>
        <w:right w:val="none" w:sz="0" w:space="0" w:color="auto"/>
      </w:divBdr>
    </w:div>
    <w:div w:id="1350571950">
      <w:bodyDiv w:val="1"/>
      <w:marLeft w:val="0"/>
      <w:marRight w:val="0"/>
      <w:marTop w:val="0"/>
      <w:marBottom w:val="0"/>
      <w:divBdr>
        <w:top w:val="none" w:sz="0" w:space="0" w:color="auto"/>
        <w:left w:val="none" w:sz="0" w:space="0" w:color="auto"/>
        <w:bottom w:val="none" w:sz="0" w:space="0" w:color="auto"/>
        <w:right w:val="none" w:sz="0" w:space="0" w:color="auto"/>
      </w:divBdr>
    </w:div>
    <w:div w:id="1350720434">
      <w:bodyDiv w:val="1"/>
      <w:marLeft w:val="0"/>
      <w:marRight w:val="0"/>
      <w:marTop w:val="0"/>
      <w:marBottom w:val="0"/>
      <w:divBdr>
        <w:top w:val="none" w:sz="0" w:space="0" w:color="auto"/>
        <w:left w:val="none" w:sz="0" w:space="0" w:color="auto"/>
        <w:bottom w:val="none" w:sz="0" w:space="0" w:color="auto"/>
        <w:right w:val="none" w:sz="0" w:space="0" w:color="auto"/>
      </w:divBdr>
    </w:div>
    <w:div w:id="1352874335">
      <w:bodyDiv w:val="1"/>
      <w:marLeft w:val="0"/>
      <w:marRight w:val="0"/>
      <w:marTop w:val="0"/>
      <w:marBottom w:val="0"/>
      <w:divBdr>
        <w:top w:val="none" w:sz="0" w:space="0" w:color="auto"/>
        <w:left w:val="none" w:sz="0" w:space="0" w:color="auto"/>
        <w:bottom w:val="none" w:sz="0" w:space="0" w:color="auto"/>
        <w:right w:val="none" w:sz="0" w:space="0" w:color="auto"/>
      </w:divBdr>
    </w:div>
    <w:div w:id="1355812619">
      <w:bodyDiv w:val="1"/>
      <w:marLeft w:val="0"/>
      <w:marRight w:val="0"/>
      <w:marTop w:val="0"/>
      <w:marBottom w:val="0"/>
      <w:divBdr>
        <w:top w:val="none" w:sz="0" w:space="0" w:color="auto"/>
        <w:left w:val="none" w:sz="0" w:space="0" w:color="auto"/>
        <w:bottom w:val="none" w:sz="0" w:space="0" w:color="auto"/>
        <w:right w:val="none" w:sz="0" w:space="0" w:color="auto"/>
      </w:divBdr>
    </w:div>
    <w:div w:id="1362781588">
      <w:bodyDiv w:val="1"/>
      <w:marLeft w:val="0"/>
      <w:marRight w:val="0"/>
      <w:marTop w:val="0"/>
      <w:marBottom w:val="0"/>
      <w:divBdr>
        <w:top w:val="none" w:sz="0" w:space="0" w:color="auto"/>
        <w:left w:val="none" w:sz="0" w:space="0" w:color="auto"/>
        <w:bottom w:val="none" w:sz="0" w:space="0" w:color="auto"/>
        <w:right w:val="none" w:sz="0" w:space="0" w:color="auto"/>
      </w:divBdr>
    </w:div>
    <w:div w:id="1363898595">
      <w:bodyDiv w:val="1"/>
      <w:marLeft w:val="0"/>
      <w:marRight w:val="0"/>
      <w:marTop w:val="0"/>
      <w:marBottom w:val="0"/>
      <w:divBdr>
        <w:top w:val="none" w:sz="0" w:space="0" w:color="auto"/>
        <w:left w:val="none" w:sz="0" w:space="0" w:color="auto"/>
        <w:bottom w:val="none" w:sz="0" w:space="0" w:color="auto"/>
        <w:right w:val="none" w:sz="0" w:space="0" w:color="auto"/>
      </w:divBdr>
    </w:div>
    <w:div w:id="1368485146">
      <w:bodyDiv w:val="1"/>
      <w:marLeft w:val="0"/>
      <w:marRight w:val="0"/>
      <w:marTop w:val="0"/>
      <w:marBottom w:val="0"/>
      <w:divBdr>
        <w:top w:val="none" w:sz="0" w:space="0" w:color="auto"/>
        <w:left w:val="none" w:sz="0" w:space="0" w:color="auto"/>
        <w:bottom w:val="none" w:sz="0" w:space="0" w:color="auto"/>
        <w:right w:val="none" w:sz="0" w:space="0" w:color="auto"/>
      </w:divBdr>
    </w:div>
    <w:div w:id="1371414049">
      <w:bodyDiv w:val="1"/>
      <w:marLeft w:val="0"/>
      <w:marRight w:val="0"/>
      <w:marTop w:val="0"/>
      <w:marBottom w:val="0"/>
      <w:divBdr>
        <w:top w:val="none" w:sz="0" w:space="0" w:color="auto"/>
        <w:left w:val="none" w:sz="0" w:space="0" w:color="auto"/>
        <w:bottom w:val="none" w:sz="0" w:space="0" w:color="auto"/>
        <w:right w:val="none" w:sz="0" w:space="0" w:color="auto"/>
      </w:divBdr>
    </w:div>
    <w:div w:id="1371959043">
      <w:bodyDiv w:val="1"/>
      <w:marLeft w:val="0"/>
      <w:marRight w:val="0"/>
      <w:marTop w:val="0"/>
      <w:marBottom w:val="0"/>
      <w:divBdr>
        <w:top w:val="none" w:sz="0" w:space="0" w:color="auto"/>
        <w:left w:val="none" w:sz="0" w:space="0" w:color="auto"/>
        <w:bottom w:val="none" w:sz="0" w:space="0" w:color="auto"/>
        <w:right w:val="none" w:sz="0" w:space="0" w:color="auto"/>
      </w:divBdr>
    </w:div>
    <w:div w:id="1372415782">
      <w:bodyDiv w:val="1"/>
      <w:marLeft w:val="0"/>
      <w:marRight w:val="0"/>
      <w:marTop w:val="0"/>
      <w:marBottom w:val="0"/>
      <w:divBdr>
        <w:top w:val="none" w:sz="0" w:space="0" w:color="auto"/>
        <w:left w:val="none" w:sz="0" w:space="0" w:color="auto"/>
        <w:bottom w:val="none" w:sz="0" w:space="0" w:color="auto"/>
        <w:right w:val="none" w:sz="0" w:space="0" w:color="auto"/>
      </w:divBdr>
    </w:div>
    <w:div w:id="1372802043">
      <w:bodyDiv w:val="1"/>
      <w:marLeft w:val="0"/>
      <w:marRight w:val="0"/>
      <w:marTop w:val="0"/>
      <w:marBottom w:val="0"/>
      <w:divBdr>
        <w:top w:val="none" w:sz="0" w:space="0" w:color="auto"/>
        <w:left w:val="none" w:sz="0" w:space="0" w:color="auto"/>
        <w:bottom w:val="none" w:sz="0" w:space="0" w:color="auto"/>
        <w:right w:val="none" w:sz="0" w:space="0" w:color="auto"/>
      </w:divBdr>
    </w:div>
    <w:div w:id="1372849149">
      <w:bodyDiv w:val="1"/>
      <w:marLeft w:val="0"/>
      <w:marRight w:val="0"/>
      <w:marTop w:val="0"/>
      <w:marBottom w:val="0"/>
      <w:divBdr>
        <w:top w:val="none" w:sz="0" w:space="0" w:color="auto"/>
        <w:left w:val="none" w:sz="0" w:space="0" w:color="auto"/>
        <w:bottom w:val="none" w:sz="0" w:space="0" w:color="auto"/>
        <w:right w:val="none" w:sz="0" w:space="0" w:color="auto"/>
      </w:divBdr>
    </w:div>
    <w:div w:id="1372921365">
      <w:bodyDiv w:val="1"/>
      <w:marLeft w:val="0"/>
      <w:marRight w:val="0"/>
      <w:marTop w:val="0"/>
      <w:marBottom w:val="0"/>
      <w:divBdr>
        <w:top w:val="none" w:sz="0" w:space="0" w:color="auto"/>
        <w:left w:val="none" w:sz="0" w:space="0" w:color="auto"/>
        <w:bottom w:val="none" w:sz="0" w:space="0" w:color="auto"/>
        <w:right w:val="none" w:sz="0" w:space="0" w:color="auto"/>
      </w:divBdr>
    </w:div>
    <w:div w:id="1378512162">
      <w:bodyDiv w:val="1"/>
      <w:marLeft w:val="0"/>
      <w:marRight w:val="0"/>
      <w:marTop w:val="0"/>
      <w:marBottom w:val="0"/>
      <w:divBdr>
        <w:top w:val="none" w:sz="0" w:space="0" w:color="auto"/>
        <w:left w:val="none" w:sz="0" w:space="0" w:color="auto"/>
        <w:bottom w:val="none" w:sz="0" w:space="0" w:color="auto"/>
        <w:right w:val="none" w:sz="0" w:space="0" w:color="auto"/>
      </w:divBdr>
    </w:div>
    <w:div w:id="1381398929">
      <w:bodyDiv w:val="1"/>
      <w:marLeft w:val="0"/>
      <w:marRight w:val="0"/>
      <w:marTop w:val="0"/>
      <w:marBottom w:val="0"/>
      <w:divBdr>
        <w:top w:val="none" w:sz="0" w:space="0" w:color="auto"/>
        <w:left w:val="none" w:sz="0" w:space="0" w:color="auto"/>
        <w:bottom w:val="none" w:sz="0" w:space="0" w:color="auto"/>
        <w:right w:val="none" w:sz="0" w:space="0" w:color="auto"/>
      </w:divBdr>
    </w:div>
    <w:div w:id="1386224116">
      <w:bodyDiv w:val="1"/>
      <w:marLeft w:val="0"/>
      <w:marRight w:val="0"/>
      <w:marTop w:val="0"/>
      <w:marBottom w:val="0"/>
      <w:divBdr>
        <w:top w:val="none" w:sz="0" w:space="0" w:color="auto"/>
        <w:left w:val="none" w:sz="0" w:space="0" w:color="auto"/>
        <w:bottom w:val="none" w:sz="0" w:space="0" w:color="auto"/>
        <w:right w:val="none" w:sz="0" w:space="0" w:color="auto"/>
      </w:divBdr>
    </w:div>
    <w:div w:id="1387414135">
      <w:bodyDiv w:val="1"/>
      <w:marLeft w:val="0"/>
      <w:marRight w:val="0"/>
      <w:marTop w:val="0"/>
      <w:marBottom w:val="0"/>
      <w:divBdr>
        <w:top w:val="none" w:sz="0" w:space="0" w:color="auto"/>
        <w:left w:val="none" w:sz="0" w:space="0" w:color="auto"/>
        <w:bottom w:val="none" w:sz="0" w:space="0" w:color="auto"/>
        <w:right w:val="none" w:sz="0" w:space="0" w:color="auto"/>
      </w:divBdr>
    </w:div>
    <w:div w:id="1389114929">
      <w:bodyDiv w:val="1"/>
      <w:marLeft w:val="0"/>
      <w:marRight w:val="0"/>
      <w:marTop w:val="0"/>
      <w:marBottom w:val="0"/>
      <w:divBdr>
        <w:top w:val="none" w:sz="0" w:space="0" w:color="auto"/>
        <w:left w:val="none" w:sz="0" w:space="0" w:color="auto"/>
        <w:bottom w:val="none" w:sz="0" w:space="0" w:color="auto"/>
        <w:right w:val="none" w:sz="0" w:space="0" w:color="auto"/>
      </w:divBdr>
    </w:div>
    <w:div w:id="1389839892">
      <w:bodyDiv w:val="1"/>
      <w:marLeft w:val="0"/>
      <w:marRight w:val="0"/>
      <w:marTop w:val="0"/>
      <w:marBottom w:val="0"/>
      <w:divBdr>
        <w:top w:val="none" w:sz="0" w:space="0" w:color="auto"/>
        <w:left w:val="none" w:sz="0" w:space="0" w:color="auto"/>
        <w:bottom w:val="none" w:sz="0" w:space="0" w:color="auto"/>
        <w:right w:val="none" w:sz="0" w:space="0" w:color="auto"/>
      </w:divBdr>
    </w:div>
    <w:div w:id="1389917258">
      <w:bodyDiv w:val="1"/>
      <w:marLeft w:val="0"/>
      <w:marRight w:val="0"/>
      <w:marTop w:val="0"/>
      <w:marBottom w:val="0"/>
      <w:divBdr>
        <w:top w:val="none" w:sz="0" w:space="0" w:color="auto"/>
        <w:left w:val="none" w:sz="0" w:space="0" w:color="auto"/>
        <w:bottom w:val="none" w:sz="0" w:space="0" w:color="auto"/>
        <w:right w:val="none" w:sz="0" w:space="0" w:color="auto"/>
      </w:divBdr>
    </w:div>
    <w:div w:id="1393428097">
      <w:bodyDiv w:val="1"/>
      <w:marLeft w:val="0"/>
      <w:marRight w:val="0"/>
      <w:marTop w:val="0"/>
      <w:marBottom w:val="0"/>
      <w:divBdr>
        <w:top w:val="none" w:sz="0" w:space="0" w:color="auto"/>
        <w:left w:val="none" w:sz="0" w:space="0" w:color="auto"/>
        <w:bottom w:val="none" w:sz="0" w:space="0" w:color="auto"/>
        <w:right w:val="none" w:sz="0" w:space="0" w:color="auto"/>
      </w:divBdr>
    </w:div>
    <w:div w:id="1395661469">
      <w:bodyDiv w:val="1"/>
      <w:marLeft w:val="0"/>
      <w:marRight w:val="0"/>
      <w:marTop w:val="0"/>
      <w:marBottom w:val="0"/>
      <w:divBdr>
        <w:top w:val="none" w:sz="0" w:space="0" w:color="auto"/>
        <w:left w:val="none" w:sz="0" w:space="0" w:color="auto"/>
        <w:bottom w:val="none" w:sz="0" w:space="0" w:color="auto"/>
        <w:right w:val="none" w:sz="0" w:space="0" w:color="auto"/>
      </w:divBdr>
    </w:div>
    <w:div w:id="1395741333">
      <w:bodyDiv w:val="1"/>
      <w:marLeft w:val="0"/>
      <w:marRight w:val="0"/>
      <w:marTop w:val="0"/>
      <w:marBottom w:val="0"/>
      <w:divBdr>
        <w:top w:val="none" w:sz="0" w:space="0" w:color="auto"/>
        <w:left w:val="none" w:sz="0" w:space="0" w:color="auto"/>
        <w:bottom w:val="none" w:sz="0" w:space="0" w:color="auto"/>
        <w:right w:val="none" w:sz="0" w:space="0" w:color="auto"/>
      </w:divBdr>
    </w:div>
    <w:div w:id="1397587266">
      <w:bodyDiv w:val="1"/>
      <w:marLeft w:val="0"/>
      <w:marRight w:val="0"/>
      <w:marTop w:val="0"/>
      <w:marBottom w:val="0"/>
      <w:divBdr>
        <w:top w:val="none" w:sz="0" w:space="0" w:color="auto"/>
        <w:left w:val="none" w:sz="0" w:space="0" w:color="auto"/>
        <w:bottom w:val="none" w:sz="0" w:space="0" w:color="auto"/>
        <w:right w:val="none" w:sz="0" w:space="0" w:color="auto"/>
      </w:divBdr>
    </w:div>
    <w:div w:id="1402405835">
      <w:bodyDiv w:val="1"/>
      <w:marLeft w:val="0"/>
      <w:marRight w:val="0"/>
      <w:marTop w:val="0"/>
      <w:marBottom w:val="0"/>
      <w:divBdr>
        <w:top w:val="none" w:sz="0" w:space="0" w:color="auto"/>
        <w:left w:val="none" w:sz="0" w:space="0" w:color="auto"/>
        <w:bottom w:val="none" w:sz="0" w:space="0" w:color="auto"/>
        <w:right w:val="none" w:sz="0" w:space="0" w:color="auto"/>
      </w:divBdr>
    </w:div>
    <w:div w:id="1403067549">
      <w:bodyDiv w:val="1"/>
      <w:marLeft w:val="0"/>
      <w:marRight w:val="0"/>
      <w:marTop w:val="0"/>
      <w:marBottom w:val="0"/>
      <w:divBdr>
        <w:top w:val="none" w:sz="0" w:space="0" w:color="auto"/>
        <w:left w:val="none" w:sz="0" w:space="0" w:color="auto"/>
        <w:bottom w:val="none" w:sz="0" w:space="0" w:color="auto"/>
        <w:right w:val="none" w:sz="0" w:space="0" w:color="auto"/>
      </w:divBdr>
    </w:div>
    <w:div w:id="1405104640">
      <w:bodyDiv w:val="1"/>
      <w:marLeft w:val="0"/>
      <w:marRight w:val="0"/>
      <w:marTop w:val="0"/>
      <w:marBottom w:val="0"/>
      <w:divBdr>
        <w:top w:val="none" w:sz="0" w:space="0" w:color="auto"/>
        <w:left w:val="none" w:sz="0" w:space="0" w:color="auto"/>
        <w:bottom w:val="none" w:sz="0" w:space="0" w:color="auto"/>
        <w:right w:val="none" w:sz="0" w:space="0" w:color="auto"/>
      </w:divBdr>
    </w:div>
    <w:div w:id="1407998950">
      <w:bodyDiv w:val="1"/>
      <w:marLeft w:val="0"/>
      <w:marRight w:val="0"/>
      <w:marTop w:val="0"/>
      <w:marBottom w:val="0"/>
      <w:divBdr>
        <w:top w:val="none" w:sz="0" w:space="0" w:color="auto"/>
        <w:left w:val="none" w:sz="0" w:space="0" w:color="auto"/>
        <w:bottom w:val="none" w:sz="0" w:space="0" w:color="auto"/>
        <w:right w:val="none" w:sz="0" w:space="0" w:color="auto"/>
      </w:divBdr>
    </w:div>
    <w:div w:id="1408384004">
      <w:bodyDiv w:val="1"/>
      <w:marLeft w:val="0"/>
      <w:marRight w:val="0"/>
      <w:marTop w:val="0"/>
      <w:marBottom w:val="0"/>
      <w:divBdr>
        <w:top w:val="none" w:sz="0" w:space="0" w:color="auto"/>
        <w:left w:val="none" w:sz="0" w:space="0" w:color="auto"/>
        <w:bottom w:val="none" w:sz="0" w:space="0" w:color="auto"/>
        <w:right w:val="none" w:sz="0" w:space="0" w:color="auto"/>
      </w:divBdr>
    </w:div>
    <w:div w:id="1408384054">
      <w:bodyDiv w:val="1"/>
      <w:marLeft w:val="0"/>
      <w:marRight w:val="0"/>
      <w:marTop w:val="0"/>
      <w:marBottom w:val="0"/>
      <w:divBdr>
        <w:top w:val="none" w:sz="0" w:space="0" w:color="auto"/>
        <w:left w:val="none" w:sz="0" w:space="0" w:color="auto"/>
        <w:bottom w:val="none" w:sz="0" w:space="0" w:color="auto"/>
        <w:right w:val="none" w:sz="0" w:space="0" w:color="auto"/>
      </w:divBdr>
    </w:div>
    <w:div w:id="1410496288">
      <w:bodyDiv w:val="1"/>
      <w:marLeft w:val="0"/>
      <w:marRight w:val="0"/>
      <w:marTop w:val="0"/>
      <w:marBottom w:val="0"/>
      <w:divBdr>
        <w:top w:val="none" w:sz="0" w:space="0" w:color="auto"/>
        <w:left w:val="none" w:sz="0" w:space="0" w:color="auto"/>
        <w:bottom w:val="none" w:sz="0" w:space="0" w:color="auto"/>
        <w:right w:val="none" w:sz="0" w:space="0" w:color="auto"/>
      </w:divBdr>
    </w:div>
    <w:div w:id="1411661150">
      <w:bodyDiv w:val="1"/>
      <w:marLeft w:val="0"/>
      <w:marRight w:val="0"/>
      <w:marTop w:val="0"/>
      <w:marBottom w:val="0"/>
      <w:divBdr>
        <w:top w:val="none" w:sz="0" w:space="0" w:color="auto"/>
        <w:left w:val="none" w:sz="0" w:space="0" w:color="auto"/>
        <w:bottom w:val="none" w:sz="0" w:space="0" w:color="auto"/>
        <w:right w:val="none" w:sz="0" w:space="0" w:color="auto"/>
      </w:divBdr>
    </w:div>
    <w:div w:id="1414937982">
      <w:bodyDiv w:val="1"/>
      <w:marLeft w:val="0"/>
      <w:marRight w:val="0"/>
      <w:marTop w:val="0"/>
      <w:marBottom w:val="0"/>
      <w:divBdr>
        <w:top w:val="none" w:sz="0" w:space="0" w:color="auto"/>
        <w:left w:val="none" w:sz="0" w:space="0" w:color="auto"/>
        <w:bottom w:val="none" w:sz="0" w:space="0" w:color="auto"/>
        <w:right w:val="none" w:sz="0" w:space="0" w:color="auto"/>
      </w:divBdr>
    </w:div>
    <w:div w:id="1415972851">
      <w:bodyDiv w:val="1"/>
      <w:marLeft w:val="0"/>
      <w:marRight w:val="0"/>
      <w:marTop w:val="0"/>
      <w:marBottom w:val="0"/>
      <w:divBdr>
        <w:top w:val="none" w:sz="0" w:space="0" w:color="auto"/>
        <w:left w:val="none" w:sz="0" w:space="0" w:color="auto"/>
        <w:bottom w:val="none" w:sz="0" w:space="0" w:color="auto"/>
        <w:right w:val="none" w:sz="0" w:space="0" w:color="auto"/>
      </w:divBdr>
    </w:div>
    <w:div w:id="1416508663">
      <w:bodyDiv w:val="1"/>
      <w:marLeft w:val="0"/>
      <w:marRight w:val="0"/>
      <w:marTop w:val="0"/>
      <w:marBottom w:val="0"/>
      <w:divBdr>
        <w:top w:val="none" w:sz="0" w:space="0" w:color="auto"/>
        <w:left w:val="none" w:sz="0" w:space="0" w:color="auto"/>
        <w:bottom w:val="none" w:sz="0" w:space="0" w:color="auto"/>
        <w:right w:val="none" w:sz="0" w:space="0" w:color="auto"/>
      </w:divBdr>
    </w:div>
    <w:div w:id="1418282215">
      <w:bodyDiv w:val="1"/>
      <w:marLeft w:val="0"/>
      <w:marRight w:val="0"/>
      <w:marTop w:val="0"/>
      <w:marBottom w:val="0"/>
      <w:divBdr>
        <w:top w:val="none" w:sz="0" w:space="0" w:color="auto"/>
        <w:left w:val="none" w:sz="0" w:space="0" w:color="auto"/>
        <w:bottom w:val="none" w:sz="0" w:space="0" w:color="auto"/>
        <w:right w:val="none" w:sz="0" w:space="0" w:color="auto"/>
      </w:divBdr>
    </w:div>
    <w:div w:id="1422022397">
      <w:bodyDiv w:val="1"/>
      <w:marLeft w:val="0"/>
      <w:marRight w:val="0"/>
      <w:marTop w:val="0"/>
      <w:marBottom w:val="0"/>
      <w:divBdr>
        <w:top w:val="none" w:sz="0" w:space="0" w:color="auto"/>
        <w:left w:val="none" w:sz="0" w:space="0" w:color="auto"/>
        <w:bottom w:val="none" w:sz="0" w:space="0" w:color="auto"/>
        <w:right w:val="none" w:sz="0" w:space="0" w:color="auto"/>
      </w:divBdr>
    </w:div>
    <w:div w:id="1422993087">
      <w:bodyDiv w:val="1"/>
      <w:marLeft w:val="0"/>
      <w:marRight w:val="0"/>
      <w:marTop w:val="0"/>
      <w:marBottom w:val="0"/>
      <w:divBdr>
        <w:top w:val="none" w:sz="0" w:space="0" w:color="auto"/>
        <w:left w:val="none" w:sz="0" w:space="0" w:color="auto"/>
        <w:bottom w:val="none" w:sz="0" w:space="0" w:color="auto"/>
        <w:right w:val="none" w:sz="0" w:space="0" w:color="auto"/>
      </w:divBdr>
    </w:div>
    <w:div w:id="1423260205">
      <w:bodyDiv w:val="1"/>
      <w:marLeft w:val="0"/>
      <w:marRight w:val="0"/>
      <w:marTop w:val="0"/>
      <w:marBottom w:val="0"/>
      <w:divBdr>
        <w:top w:val="none" w:sz="0" w:space="0" w:color="auto"/>
        <w:left w:val="none" w:sz="0" w:space="0" w:color="auto"/>
        <w:bottom w:val="none" w:sz="0" w:space="0" w:color="auto"/>
        <w:right w:val="none" w:sz="0" w:space="0" w:color="auto"/>
      </w:divBdr>
    </w:div>
    <w:div w:id="1423262538">
      <w:bodyDiv w:val="1"/>
      <w:marLeft w:val="0"/>
      <w:marRight w:val="0"/>
      <w:marTop w:val="0"/>
      <w:marBottom w:val="0"/>
      <w:divBdr>
        <w:top w:val="none" w:sz="0" w:space="0" w:color="auto"/>
        <w:left w:val="none" w:sz="0" w:space="0" w:color="auto"/>
        <w:bottom w:val="none" w:sz="0" w:space="0" w:color="auto"/>
        <w:right w:val="none" w:sz="0" w:space="0" w:color="auto"/>
      </w:divBdr>
    </w:div>
    <w:div w:id="1426654670">
      <w:bodyDiv w:val="1"/>
      <w:marLeft w:val="0"/>
      <w:marRight w:val="0"/>
      <w:marTop w:val="0"/>
      <w:marBottom w:val="0"/>
      <w:divBdr>
        <w:top w:val="none" w:sz="0" w:space="0" w:color="auto"/>
        <w:left w:val="none" w:sz="0" w:space="0" w:color="auto"/>
        <w:bottom w:val="none" w:sz="0" w:space="0" w:color="auto"/>
        <w:right w:val="none" w:sz="0" w:space="0" w:color="auto"/>
      </w:divBdr>
    </w:div>
    <w:div w:id="1429037219">
      <w:bodyDiv w:val="1"/>
      <w:marLeft w:val="0"/>
      <w:marRight w:val="0"/>
      <w:marTop w:val="0"/>
      <w:marBottom w:val="0"/>
      <w:divBdr>
        <w:top w:val="none" w:sz="0" w:space="0" w:color="auto"/>
        <w:left w:val="none" w:sz="0" w:space="0" w:color="auto"/>
        <w:bottom w:val="none" w:sz="0" w:space="0" w:color="auto"/>
        <w:right w:val="none" w:sz="0" w:space="0" w:color="auto"/>
      </w:divBdr>
    </w:div>
    <w:div w:id="1430353536">
      <w:bodyDiv w:val="1"/>
      <w:marLeft w:val="0"/>
      <w:marRight w:val="0"/>
      <w:marTop w:val="0"/>
      <w:marBottom w:val="0"/>
      <w:divBdr>
        <w:top w:val="none" w:sz="0" w:space="0" w:color="auto"/>
        <w:left w:val="none" w:sz="0" w:space="0" w:color="auto"/>
        <w:bottom w:val="none" w:sz="0" w:space="0" w:color="auto"/>
        <w:right w:val="none" w:sz="0" w:space="0" w:color="auto"/>
      </w:divBdr>
    </w:div>
    <w:div w:id="1430731909">
      <w:bodyDiv w:val="1"/>
      <w:marLeft w:val="0"/>
      <w:marRight w:val="0"/>
      <w:marTop w:val="0"/>
      <w:marBottom w:val="0"/>
      <w:divBdr>
        <w:top w:val="none" w:sz="0" w:space="0" w:color="auto"/>
        <w:left w:val="none" w:sz="0" w:space="0" w:color="auto"/>
        <w:bottom w:val="none" w:sz="0" w:space="0" w:color="auto"/>
        <w:right w:val="none" w:sz="0" w:space="0" w:color="auto"/>
      </w:divBdr>
    </w:div>
    <w:div w:id="1432583678">
      <w:bodyDiv w:val="1"/>
      <w:marLeft w:val="0"/>
      <w:marRight w:val="0"/>
      <w:marTop w:val="0"/>
      <w:marBottom w:val="0"/>
      <w:divBdr>
        <w:top w:val="none" w:sz="0" w:space="0" w:color="auto"/>
        <w:left w:val="none" w:sz="0" w:space="0" w:color="auto"/>
        <w:bottom w:val="none" w:sz="0" w:space="0" w:color="auto"/>
        <w:right w:val="none" w:sz="0" w:space="0" w:color="auto"/>
      </w:divBdr>
    </w:div>
    <w:div w:id="1432823834">
      <w:bodyDiv w:val="1"/>
      <w:marLeft w:val="0"/>
      <w:marRight w:val="0"/>
      <w:marTop w:val="0"/>
      <w:marBottom w:val="0"/>
      <w:divBdr>
        <w:top w:val="none" w:sz="0" w:space="0" w:color="auto"/>
        <w:left w:val="none" w:sz="0" w:space="0" w:color="auto"/>
        <w:bottom w:val="none" w:sz="0" w:space="0" w:color="auto"/>
        <w:right w:val="none" w:sz="0" w:space="0" w:color="auto"/>
      </w:divBdr>
    </w:div>
    <w:div w:id="1433012514">
      <w:bodyDiv w:val="1"/>
      <w:marLeft w:val="0"/>
      <w:marRight w:val="0"/>
      <w:marTop w:val="0"/>
      <w:marBottom w:val="0"/>
      <w:divBdr>
        <w:top w:val="none" w:sz="0" w:space="0" w:color="auto"/>
        <w:left w:val="none" w:sz="0" w:space="0" w:color="auto"/>
        <w:bottom w:val="none" w:sz="0" w:space="0" w:color="auto"/>
        <w:right w:val="none" w:sz="0" w:space="0" w:color="auto"/>
      </w:divBdr>
    </w:div>
    <w:div w:id="1435202643">
      <w:bodyDiv w:val="1"/>
      <w:marLeft w:val="0"/>
      <w:marRight w:val="0"/>
      <w:marTop w:val="0"/>
      <w:marBottom w:val="0"/>
      <w:divBdr>
        <w:top w:val="none" w:sz="0" w:space="0" w:color="auto"/>
        <w:left w:val="none" w:sz="0" w:space="0" w:color="auto"/>
        <w:bottom w:val="none" w:sz="0" w:space="0" w:color="auto"/>
        <w:right w:val="none" w:sz="0" w:space="0" w:color="auto"/>
      </w:divBdr>
    </w:div>
    <w:div w:id="1435974339">
      <w:bodyDiv w:val="1"/>
      <w:marLeft w:val="0"/>
      <w:marRight w:val="0"/>
      <w:marTop w:val="0"/>
      <w:marBottom w:val="0"/>
      <w:divBdr>
        <w:top w:val="none" w:sz="0" w:space="0" w:color="auto"/>
        <w:left w:val="none" w:sz="0" w:space="0" w:color="auto"/>
        <w:bottom w:val="none" w:sz="0" w:space="0" w:color="auto"/>
        <w:right w:val="none" w:sz="0" w:space="0" w:color="auto"/>
      </w:divBdr>
    </w:div>
    <w:div w:id="1438284585">
      <w:bodyDiv w:val="1"/>
      <w:marLeft w:val="0"/>
      <w:marRight w:val="0"/>
      <w:marTop w:val="0"/>
      <w:marBottom w:val="0"/>
      <w:divBdr>
        <w:top w:val="none" w:sz="0" w:space="0" w:color="auto"/>
        <w:left w:val="none" w:sz="0" w:space="0" w:color="auto"/>
        <w:bottom w:val="none" w:sz="0" w:space="0" w:color="auto"/>
        <w:right w:val="none" w:sz="0" w:space="0" w:color="auto"/>
      </w:divBdr>
    </w:div>
    <w:div w:id="1438408705">
      <w:bodyDiv w:val="1"/>
      <w:marLeft w:val="0"/>
      <w:marRight w:val="0"/>
      <w:marTop w:val="0"/>
      <w:marBottom w:val="0"/>
      <w:divBdr>
        <w:top w:val="none" w:sz="0" w:space="0" w:color="auto"/>
        <w:left w:val="none" w:sz="0" w:space="0" w:color="auto"/>
        <w:bottom w:val="none" w:sz="0" w:space="0" w:color="auto"/>
        <w:right w:val="none" w:sz="0" w:space="0" w:color="auto"/>
      </w:divBdr>
    </w:div>
    <w:div w:id="1440906548">
      <w:bodyDiv w:val="1"/>
      <w:marLeft w:val="0"/>
      <w:marRight w:val="0"/>
      <w:marTop w:val="0"/>
      <w:marBottom w:val="0"/>
      <w:divBdr>
        <w:top w:val="none" w:sz="0" w:space="0" w:color="auto"/>
        <w:left w:val="none" w:sz="0" w:space="0" w:color="auto"/>
        <w:bottom w:val="none" w:sz="0" w:space="0" w:color="auto"/>
        <w:right w:val="none" w:sz="0" w:space="0" w:color="auto"/>
      </w:divBdr>
    </w:div>
    <w:div w:id="1441799324">
      <w:bodyDiv w:val="1"/>
      <w:marLeft w:val="0"/>
      <w:marRight w:val="0"/>
      <w:marTop w:val="0"/>
      <w:marBottom w:val="0"/>
      <w:divBdr>
        <w:top w:val="none" w:sz="0" w:space="0" w:color="auto"/>
        <w:left w:val="none" w:sz="0" w:space="0" w:color="auto"/>
        <w:bottom w:val="none" w:sz="0" w:space="0" w:color="auto"/>
        <w:right w:val="none" w:sz="0" w:space="0" w:color="auto"/>
      </w:divBdr>
    </w:div>
    <w:div w:id="1442335904">
      <w:bodyDiv w:val="1"/>
      <w:marLeft w:val="0"/>
      <w:marRight w:val="0"/>
      <w:marTop w:val="0"/>
      <w:marBottom w:val="0"/>
      <w:divBdr>
        <w:top w:val="none" w:sz="0" w:space="0" w:color="auto"/>
        <w:left w:val="none" w:sz="0" w:space="0" w:color="auto"/>
        <w:bottom w:val="none" w:sz="0" w:space="0" w:color="auto"/>
        <w:right w:val="none" w:sz="0" w:space="0" w:color="auto"/>
      </w:divBdr>
    </w:div>
    <w:div w:id="1442603505">
      <w:bodyDiv w:val="1"/>
      <w:marLeft w:val="0"/>
      <w:marRight w:val="0"/>
      <w:marTop w:val="0"/>
      <w:marBottom w:val="0"/>
      <w:divBdr>
        <w:top w:val="none" w:sz="0" w:space="0" w:color="auto"/>
        <w:left w:val="none" w:sz="0" w:space="0" w:color="auto"/>
        <w:bottom w:val="none" w:sz="0" w:space="0" w:color="auto"/>
        <w:right w:val="none" w:sz="0" w:space="0" w:color="auto"/>
      </w:divBdr>
    </w:div>
    <w:div w:id="1442604942">
      <w:bodyDiv w:val="1"/>
      <w:marLeft w:val="0"/>
      <w:marRight w:val="0"/>
      <w:marTop w:val="0"/>
      <w:marBottom w:val="0"/>
      <w:divBdr>
        <w:top w:val="none" w:sz="0" w:space="0" w:color="auto"/>
        <w:left w:val="none" w:sz="0" w:space="0" w:color="auto"/>
        <w:bottom w:val="none" w:sz="0" w:space="0" w:color="auto"/>
        <w:right w:val="none" w:sz="0" w:space="0" w:color="auto"/>
      </w:divBdr>
    </w:div>
    <w:div w:id="1447458714">
      <w:bodyDiv w:val="1"/>
      <w:marLeft w:val="0"/>
      <w:marRight w:val="0"/>
      <w:marTop w:val="0"/>
      <w:marBottom w:val="0"/>
      <w:divBdr>
        <w:top w:val="none" w:sz="0" w:space="0" w:color="auto"/>
        <w:left w:val="none" w:sz="0" w:space="0" w:color="auto"/>
        <w:bottom w:val="none" w:sz="0" w:space="0" w:color="auto"/>
        <w:right w:val="none" w:sz="0" w:space="0" w:color="auto"/>
      </w:divBdr>
    </w:div>
    <w:div w:id="1447626586">
      <w:bodyDiv w:val="1"/>
      <w:marLeft w:val="0"/>
      <w:marRight w:val="0"/>
      <w:marTop w:val="0"/>
      <w:marBottom w:val="0"/>
      <w:divBdr>
        <w:top w:val="none" w:sz="0" w:space="0" w:color="auto"/>
        <w:left w:val="none" w:sz="0" w:space="0" w:color="auto"/>
        <w:bottom w:val="none" w:sz="0" w:space="0" w:color="auto"/>
        <w:right w:val="none" w:sz="0" w:space="0" w:color="auto"/>
      </w:divBdr>
    </w:div>
    <w:div w:id="1448962952">
      <w:bodyDiv w:val="1"/>
      <w:marLeft w:val="0"/>
      <w:marRight w:val="0"/>
      <w:marTop w:val="0"/>
      <w:marBottom w:val="0"/>
      <w:divBdr>
        <w:top w:val="none" w:sz="0" w:space="0" w:color="auto"/>
        <w:left w:val="none" w:sz="0" w:space="0" w:color="auto"/>
        <w:bottom w:val="none" w:sz="0" w:space="0" w:color="auto"/>
        <w:right w:val="none" w:sz="0" w:space="0" w:color="auto"/>
      </w:divBdr>
    </w:div>
    <w:div w:id="1449162216">
      <w:bodyDiv w:val="1"/>
      <w:marLeft w:val="0"/>
      <w:marRight w:val="0"/>
      <w:marTop w:val="0"/>
      <w:marBottom w:val="0"/>
      <w:divBdr>
        <w:top w:val="none" w:sz="0" w:space="0" w:color="auto"/>
        <w:left w:val="none" w:sz="0" w:space="0" w:color="auto"/>
        <w:bottom w:val="none" w:sz="0" w:space="0" w:color="auto"/>
        <w:right w:val="none" w:sz="0" w:space="0" w:color="auto"/>
      </w:divBdr>
    </w:div>
    <w:div w:id="1450709839">
      <w:bodyDiv w:val="1"/>
      <w:marLeft w:val="0"/>
      <w:marRight w:val="0"/>
      <w:marTop w:val="0"/>
      <w:marBottom w:val="0"/>
      <w:divBdr>
        <w:top w:val="none" w:sz="0" w:space="0" w:color="auto"/>
        <w:left w:val="none" w:sz="0" w:space="0" w:color="auto"/>
        <w:bottom w:val="none" w:sz="0" w:space="0" w:color="auto"/>
        <w:right w:val="none" w:sz="0" w:space="0" w:color="auto"/>
      </w:divBdr>
    </w:div>
    <w:div w:id="1451974061">
      <w:bodyDiv w:val="1"/>
      <w:marLeft w:val="0"/>
      <w:marRight w:val="0"/>
      <w:marTop w:val="0"/>
      <w:marBottom w:val="0"/>
      <w:divBdr>
        <w:top w:val="none" w:sz="0" w:space="0" w:color="auto"/>
        <w:left w:val="none" w:sz="0" w:space="0" w:color="auto"/>
        <w:bottom w:val="none" w:sz="0" w:space="0" w:color="auto"/>
        <w:right w:val="none" w:sz="0" w:space="0" w:color="auto"/>
      </w:divBdr>
    </w:div>
    <w:div w:id="1452212372">
      <w:bodyDiv w:val="1"/>
      <w:marLeft w:val="0"/>
      <w:marRight w:val="0"/>
      <w:marTop w:val="0"/>
      <w:marBottom w:val="0"/>
      <w:divBdr>
        <w:top w:val="none" w:sz="0" w:space="0" w:color="auto"/>
        <w:left w:val="none" w:sz="0" w:space="0" w:color="auto"/>
        <w:bottom w:val="none" w:sz="0" w:space="0" w:color="auto"/>
        <w:right w:val="none" w:sz="0" w:space="0" w:color="auto"/>
      </w:divBdr>
    </w:div>
    <w:div w:id="1457529777">
      <w:bodyDiv w:val="1"/>
      <w:marLeft w:val="0"/>
      <w:marRight w:val="0"/>
      <w:marTop w:val="0"/>
      <w:marBottom w:val="0"/>
      <w:divBdr>
        <w:top w:val="none" w:sz="0" w:space="0" w:color="auto"/>
        <w:left w:val="none" w:sz="0" w:space="0" w:color="auto"/>
        <w:bottom w:val="none" w:sz="0" w:space="0" w:color="auto"/>
        <w:right w:val="none" w:sz="0" w:space="0" w:color="auto"/>
      </w:divBdr>
    </w:div>
    <w:div w:id="1459294568">
      <w:bodyDiv w:val="1"/>
      <w:marLeft w:val="0"/>
      <w:marRight w:val="0"/>
      <w:marTop w:val="0"/>
      <w:marBottom w:val="0"/>
      <w:divBdr>
        <w:top w:val="none" w:sz="0" w:space="0" w:color="auto"/>
        <w:left w:val="none" w:sz="0" w:space="0" w:color="auto"/>
        <w:bottom w:val="none" w:sz="0" w:space="0" w:color="auto"/>
        <w:right w:val="none" w:sz="0" w:space="0" w:color="auto"/>
      </w:divBdr>
    </w:div>
    <w:div w:id="1459372024">
      <w:bodyDiv w:val="1"/>
      <w:marLeft w:val="0"/>
      <w:marRight w:val="0"/>
      <w:marTop w:val="0"/>
      <w:marBottom w:val="0"/>
      <w:divBdr>
        <w:top w:val="none" w:sz="0" w:space="0" w:color="auto"/>
        <w:left w:val="none" w:sz="0" w:space="0" w:color="auto"/>
        <w:bottom w:val="none" w:sz="0" w:space="0" w:color="auto"/>
        <w:right w:val="none" w:sz="0" w:space="0" w:color="auto"/>
      </w:divBdr>
    </w:div>
    <w:div w:id="1459375789">
      <w:bodyDiv w:val="1"/>
      <w:marLeft w:val="0"/>
      <w:marRight w:val="0"/>
      <w:marTop w:val="0"/>
      <w:marBottom w:val="0"/>
      <w:divBdr>
        <w:top w:val="none" w:sz="0" w:space="0" w:color="auto"/>
        <w:left w:val="none" w:sz="0" w:space="0" w:color="auto"/>
        <w:bottom w:val="none" w:sz="0" w:space="0" w:color="auto"/>
        <w:right w:val="none" w:sz="0" w:space="0" w:color="auto"/>
      </w:divBdr>
    </w:div>
    <w:div w:id="1460340399">
      <w:bodyDiv w:val="1"/>
      <w:marLeft w:val="0"/>
      <w:marRight w:val="0"/>
      <w:marTop w:val="0"/>
      <w:marBottom w:val="0"/>
      <w:divBdr>
        <w:top w:val="none" w:sz="0" w:space="0" w:color="auto"/>
        <w:left w:val="none" w:sz="0" w:space="0" w:color="auto"/>
        <w:bottom w:val="none" w:sz="0" w:space="0" w:color="auto"/>
        <w:right w:val="none" w:sz="0" w:space="0" w:color="auto"/>
      </w:divBdr>
    </w:div>
    <w:div w:id="1468015263">
      <w:bodyDiv w:val="1"/>
      <w:marLeft w:val="0"/>
      <w:marRight w:val="0"/>
      <w:marTop w:val="0"/>
      <w:marBottom w:val="0"/>
      <w:divBdr>
        <w:top w:val="none" w:sz="0" w:space="0" w:color="auto"/>
        <w:left w:val="none" w:sz="0" w:space="0" w:color="auto"/>
        <w:bottom w:val="none" w:sz="0" w:space="0" w:color="auto"/>
        <w:right w:val="none" w:sz="0" w:space="0" w:color="auto"/>
      </w:divBdr>
    </w:div>
    <w:div w:id="1469742269">
      <w:bodyDiv w:val="1"/>
      <w:marLeft w:val="0"/>
      <w:marRight w:val="0"/>
      <w:marTop w:val="0"/>
      <w:marBottom w:val="0"/>
      <w:divBdr>
        <w:top w:val="none" w:sz="0" w:space="0" w:color="auto"/>
        <w:left w:val="none" w:sz="0" w:space="0" w:color="auto"/>
        <w:bottom w:val="none" w:sz="0" w:space="0" w:color="auto"/>
        <w:right w:val="none" w:sz="0" w:space="0" w:color="auto"/>
      </w:divBdr>
    </w:div>
    <w:div w:id="1470590378">
      <w:bodyDiv w:val="1"/>
      <w:marLeft w:val="0"/>
      <w:marRight w:val="0"/>
      <w:marTop w:val="0"/>
      <w:marBottom w:val="0"/>
      <w:divBdr>
        <w:top w:val="none" w:sz="0" w:space="0" w:color="auto"/>
        <w:left w:val="none" w:sz="0" w:space="0" w:color="auto"/>
        <w:bottom w:val="none" w:sz="0" w:space="0" w:color="auto"/>
        <w:right w:val="none" w:sz="0" w:space="0" w:color="auto"/>
      </w:divBdr>
    </w:div>
    <w:div w:id="1471559991">
      <w:bodyDiv w:val="1"/>
      <w:marLeft w:val="0"/>
      <w:marRight w:val="0"/>
      <w:marTop w:val="0"/>
      <w:marBottom w:val="0"/>
      <w:divBdr>
        <w:top w:val="none" w:sz="0" w:space="0" w:color="auto"/>
        <w:left w:val="none" w:sz="0" w:space="0" w:color="auto"/>
        <w:bottom w:val="none" w:sz="0" w:space="0" w:color="auto"/>
        <w:right w:val="none" w:sz="0" w:space="0" w:color="auto"/>
      </w:divBdr>
    </w:div>
    <w:div w:id="1471820930">
      <w:bodyDiv w:val="1"/>
      <w:marLeft w:val="0"/>
      <w:marRight w:val="0"/>
      <w:marTop w:val="0"/>
      <w:marBottom w:val="0"/>
      <w:divBdr>
        <w:top w:val="none" w:sz="0" w:space="0" w:color="auto"/>
        <w:left w:val="none" w:sz="0" w:space="0" w:color="auto"/>
        <w:bottom w:val="none" w:sz="0" w:space="0" w:color="auto"/>
        <w:right w:val="none" w:sz="0" w:space="0" w:color="auto"/>
      </w:divBdr>
    </w:div>
    <w:div w:id="1472750560">
      <w:bodyDiv w:val="1"/>
      <w:marLeft w:val="0"/>
      <w:marRight w:val="0"/>
      <w:marTop w:val="0"/>
      <w:marBottom w:val="0"/>
      <w:divBdr>
        <w:top w:val="none" w:sz="0" w:space="0" w:color="auto"/>
        <w:left w:val="none" w:sz="0" w:space="0" w:color="auto"/>
        <w:bottom w:val="none" w:sz="0" w:space="0" w:color="auto"/>
        <w:right w:val="none" w:sz="0" w:space="0" w:color="auto"/>
      </w:divBdr>
    </w:div>
    <w:div w:id="1476407753">
      <w:bodyDiv w:val="1"/>
      <w:marLeft w:val="0"/>
      <w:marRight w:val="0"/>
      <w:marTop w:val="0"/>
      <w:marBottom w:val="0"/>
      <w:divBdr>
        <w:top w:val="none" w:sz="0" w:space="0" w:color="auto"/>
        <w:left w:val="none" w:sz="0" w:space="0" w:color="auto"/>
        <w:bottom w:val="none" w:sz="0" w:space="0" w:color="auto"/>
        <w:right w:val="none" w:sz="0" w:space="0" w:color="auto"/>
      </w:divBdr>
    </w:div>
    <w:div w:id="1477071291">
      <w:bodyDiv w:val="1"/>
      <w:marLeft w:val="0"/>
      <w:marRight w:val="0"/>
      <w:marTop w:val="0"/>
      <w:marBottom w:val="0"/>
      <w:divBdr>
        <w:top w:val="none" w:sz="0" w:space="0" w:color="auto"/>
        <w:left w:val="none" w:sz="0" w:space="0" w:color="auto"/>
        <w:bottom w:val="none" w:sz="0" w:space="0" w:color="auto"/>
        <w:right w:val="none" w:sz="0" w:space="0" w:color="auto"/>
      </w:divBdr>
    </w:div>
    <w:div w:id="1479761573">
      <w:bodyDiv w:val="1"/>
      <w:marLeft w:val="0"/>
      <w:marRight w:val="0"/>
      <w:marTop w:val="0"/>
      <w:marBottom w:val="0"/>
      <w:divBdr>
        <w:top w:val="none" w:sz="0" w:space="0" w:color="auto"/>
        <w:left w:val="none" w:sz="0" w:space="0" w:color="auto"/>
        <w:bottom w:val="none" w:sz="0" w:space="0" w:color="auto"/>
        <w:right w:val="none" w:sz="0" w:space="0" w:color="auto"/>
      </w:divBdr>
    </w:div>
    <w:div w:id="1483964377">
      <w:bodyDiv w:val="1"/>
      <w:marLeft w:val="0"/>
      <w:marRight w:val="0"/>
      <w:marTop w:val="0"/>
      <w:marBottom w:val="0"/>
      <w:divBdr>
        <w:top w:val="none" w:sz="0" w:space="0" w:color="auto"/>
        <w:left w:val="none" w:sz="0" w:space="0" w:color="auto"/>
        <w:bottom w:val="none" w:sz="0" w:space="0" w:color="auto"/>
        <w:right w:val="none" w:sz="0" w:space="0" w:color="auto"/>
      </w:divBdr>
    </w:div>
    <w:div w:id="1484546708">
      <w:bodyDiv w:val="1"/>
      <w:marLeft w:val="0"/>
      <w:marRight w:val="0"/>
      <w:marTop w:val="0"/>
      <w:marBottom w:val="0"/>
      <w:divBdr>
        <w:top w:val="none" w:sz="0" w:space="0" w:color="auto"/>
        <w:left w:val="none" w:sz="0" w:space="0" w:color="auto"/>
        <w:bottom w:val="none" w:sz="0" w:space="0" w:color="auto"/>
        <w:right w:val="none" w:sz="0" w:space="0" w:color="auto"/>
      </w:divBdr>
    </w:div>
    <w:div w:id="1485853911">
      <w:bodyDiv w:val="1"/>
      <w:marLeft w:val="0"/>
      <w:marRight w:val="0"/>
      <w:marTop w:val="0"/>
      <w:marBottom w:val="0"/>
      <w:divBdr>
        <w:top w:val="none" w:sz="0" w:space="0" w:color="auto"/>
        <w:left w:val="none" w:sz="0" w:space="0" w:color="auto"/>
        <w:bottom w:val="none" w:sz="0" w:space="0" w:color="auto"/>
        <w:right w:val="none" w:sz="0" w:space="0" w:color="auto"/>
      </w:divBdr>
    </w:div>
    <w:div w:id="1487428780">
      <w:bodyDiv w:val="1"/>
      <w:marLeft w:val="0"/>
      <w:marRight w:val="0"/>
      <w:marTop w:val="0"/>
      <w:marBottom w:val="0"/>
      <w:divBdr>
        <w:top w:val="none" w:sz="0" w:space="0" w:color="auto"/>
        <w:left w:val="none" w:sz="0" w:space="0" w:color="auto"/>
        <w:bottom w:val="none" w:sz="0" w:space="0" w:color="auto"/>
        <w:right w:val="none" w:sz="0" w:space="0" w:color="auto"/>
      </w:divBdr>
    </w:div>
    <w:div w:id="1495490095">
      <w:bodyDiv w:val="1"/>
      <w:marLeft w:val="0"/>
      <w:marRight w:val="0"/>
      <w:marTop w:val="0"/>
      <w:marBottom w:val="0"/>
      <w:divBdr>
        <w:top w:val="none" w:sz="0" w:space="0" w:color="auto"/>
        <w:left w:val="none" w:sz="0" w:space="0" w:color="auto"/>
        <w:bottom w:val="none" w:sz="0" w:space="0" w:color="auto"/>
        <w:right w:val="none" w:sz="0" w:space="0" w:color="auto"/>
      </w:divBdr>
    </w:div>
    <w:div w:id="1496142610">
      <w:bodyDiv w:val="1"/>
      <w:marLeft w:val="0"/>
      <w:marRight w:val="0"/>
      <w:marTop w:val="0"/>
      <w:marBottom w:val="0"/>
      <w:divBdr>
        <w:top w:val="none" w:sz="0" w:space="0" w:color="auto"/>
        <w:left w:val="none" w:sz="0" w:space="0" w:color="auto"/>
        <w:bottom w:val="none" w:sz="0" w:space="0" w:color="auto"/>
        <w:right w:val="none" w:sz="0" w:space="0" w:color="auto"/>
      </w:divBdr>
    </w:div>
    <w:div w:id="1496916066">
      <w:bodyDiv w:val="1"/>
      <w:marLeft w:val="0"/>
      <w:marRight w:val="0"/>
      <w:marTop w:val="0"/>
      <w:marBottom w:val="0"/>
      <w:divBdr>
        <w:top w:val="none" w:sz="0" w:space="0" w:color="auto"/>
        <w:left w:val="none" w:sz="0" w:space="0" w:color="auto"/>
        <w:bottom w:val="none" w:sz="0" w:space="0" w:color="auto"/>
        <w:right w:val="none" w:sz="0" w:space="0" w:color="auto"/>
      </w:divBdr>
    </w:div>
    <w:div w:id="1498111210">
      <w:bodyDiv w:val="1"/>
      <w:marLeft w:val="0"/>
      <w:marRight w:val="0"/>
      <w:marTop w:val="0"/>
      <w:marBottom w:val="0"/>
      <w:divBdr>
        <w:top w:val="none" w:sz="0" w:space="0" w:color="auto"/>
        <w:left w:val="none" w:sz="0" w:space="0" w:color="auto"/>
        <w:bottom w:val="none" w:sz="0" w:space="0" w:color="auto"/>
        <w:right w:val="none" w:sz="0" w:space="0" w:color="auto"/>
      </w:divBdr>
    </w:div>
    <w:div w:id="1498960306">
      <w:bodyDiv w:val="1"/>
      <w:marLeft w:val="0"/>
      <w:marRight w:val="0"/>
      <w:marTop w:val="0"/>
      <w:marBottom w:val="0"/>
      <w:divBdr>
        <w:top w:val="none" w:sz="0" w:space="0" w:color="auto"/>
        <w:left w:val="none" w:sz="0" w:space="0" w:color="auto"/>
        <w:bottom w:val="none" w:sz="0" w:space="0" w:color="auto"/>
        <w:right w:val="none" w:sz="0" w:space="0" w:color="auto"/>
      </w:divBdr>
    </w:div>
    <w:div w:id="1500072139">
      <w:bodyDiv w:val="1"/>
      <w:marLeft w:val="0"/>
      <w:marRight w:val="0"/>
      <w:marTop w:val="0"/>
      <w:marBottom w:val="0"/>
      <w:divBdr>
        <w:top w:val="none" w:sz="0" w:space="0" w:color="auto"/>
        <w:left w:val="none" w:sz="0" w:space="0" w:color="auto"/>
        <w:bottom w:val="none" w:sz="0" w:space="0" w:color="auto"/>
        <w:right w:val="none" w:sz="0" w:space="0" w:color="auto"/>
      </w:divBdr>
    </w:div>
    <w:div w:id="1501508037">
      <w:bodyDiv w:val="1"/>
      <w:marLeft w:val="0"/>
      <w:marRight w:val="0"/>
      <w:marTop w:val="0"/>
      <w:marBottom w:val="0"/>
      <w:divBdr>
        <w:top w:val="none" w:sz="0" w:space="0" w:color="auto"/>
        <w:left w:val="none" w:sz="0" w:space="0" w:color="auto"/>
        <w:bottom w:val="none" w:sz="0" w:space="0" w:color="auto"/>
        <w:right w:val="none" w:sz="0" w:space="0" w:color="auto"/>
      </w:divBdr>
    </w:div>
    <w:div w:id="1501969682">
      <w:bodyDiv w:val="1"/>
      <w:marLeft w:val="0"/>
      <w:marRight w:val="0"/>
      <w:marTop w:val="0"/>
      <w:marBottom w:val="0"/>
      <w:divBdr>
        <w:top w:val="none" w:sz="0" w:space="0" w:color="auto"/>
        <w:left w:val="none" w:sz="0" w:space="0" w:color="auto"/>
        <w:bottom w:val="none" w:sz="0" w:space="0" w:color="auto"/>
        <w:right w:val="none" w:sz="0" w:space="0" w:color="auto"/>
      </w:divBdr>
    </w:div>
    <w:div w:id="1512530771">
      <w:bodyDiv w:val="1"/>
      <w:marLeft w:val="0"/>
      <w:marRight w:val="0"/>
      <w:marTop w:val="0"/>
      <w:marBottom w:val="0"/>
      <w:divBdr>
        <w:top w:val="none" w:sz="0" w:space="0" w:color="auto"/>
        <w:left w:val="none" w:sz="0" w:space="0" w:color="auto"/>
        <w:bottom w:val="none" w:sz="0" w:space="0" w:color="auto"/>
        <w:right w:val="none" w:sz="0" w:space="0" w:color="auto"/>
      </w:divBdr>
    </w:div>
    <w:div w:id="1516382546">
      <w:bodyDiv w:val="1"/>
      <w:marLeft w:val="0"/>
      <w:marRight w:val="0"/>
      <w:marTop w:val="0"/>
      <w:marBottom w:val="0"/>
      <w:divBdr>
        <w:top w:val="none" w:sz="0" w:space="0" w:color="auto"/>
        <w:left w:val="none" w:sz="0" w:space="0" w:color="auto"/>
        <w:bottom w:val="none" w:sz="0" w:space="0" w:color="auto"/>
        <w:right w:val="none" w:sz="0" w:space="0" w:color="auto"/>
      </w:divBdr>
    </w:div>
    <w:div w:id="1519584546">
      <w:bodyDiv w:val="1"/>
      <w:marLeft w:val="0"/>
      <w:marRight w:val="0"/>
      <w:marTop w:val="0"/>
      <w:marBottom w:val="0"/>
      <w:divBdr>
        <w:top w:val="none" w:sz="0" w:space="0" w:color="auto"/>
        <w:left w:val="none" w:sz="0" w:space="0" w:color="auto"/>
        <w:bottom w:val="none" w:sz="0" w:space="0" w:color="auto"/>
        <w:right w:val="none" w:sz="0" w:space="0" w:color="auto"/>
      </w:divBdr>
    </w:div>
    <w:div w:id="1519662435">
      <w:bodyDiv w:val="1"/>
      <w:marLeft w:val="0"/>
      <w:marRight w:val="0"/>
      <w:marTop w:val="0"/>
      <w:marBottom w:val="0"/>
      <w:divBdr>
        <w:top w:val="none" w:sz="0" w:space="0" w:color="auto"/>
        <w:left w:val="none" w:sz="0" w:space="0" w:color="auto"/>
        <w:bottom w:val="none" w:sz="0" w:space="0" w:color="auto"/>
        <w:right w:val="none" w:sz="0" w:space="0" w:color="auto"/>
      </w:divBdr>
    </w:div>
    <w:div w:id="1521429780">
      <w:bodyDiv w:val="1"/>
      <w:marLeft w:val="0"/>
      <w:marRight w:val="0"/>
      <w:marTop w:val="0"/>
      <w:marBottom w:val="0"/>
      <w:divBdr>
        <w:top w:val="none" w:sz="0" w:space="0" w:color="auto"/>
        <w:left w:val="none" w:sz="0" w:space="0" w:color="auto"/>
        <w:bottom w:val="none" w:sz="0" w:space="0" w:color="auto"/>
        <w:right w:val="none" w:sz="0" w:space="0" w:color="auto"/>
      </w:divBdr>
    </w:div>
    <w:div w:id="1521627323">
      <w:bodyDiv w:val="1"/>
      <w:marLeft w:val="0"/>
      <w:marRight w:val="0"/>
      <w:marTop w:val="0"/>
      <w:marBottom w:val="0"/>
      <w:divBdr>
        <w:top w:val="none" w:sz="0" w:space="0" w:color="auto"/>
        <w:left w:val="none" w:sz="0" w:space="0" w:color="auto"/>
        <w:bottom w:val="none" w:sz="0" w:space="0" w:color="auto"/>
        <w:right w:val="none" w:sz="0" w:space="0" w:color="auto"/>
      </w:divBdr>
    </w:div>
    <w:div w:id="1524706734">
      <w:bodyDiv w:val="1"/>
      <w:marLeft w:val="0"/>
      <w:marRight w:val="0"/>
      <w:marTop w:val="0"/>
      <w:marBottom w:val="0"/>
      <w:divBdr>
        <w:top w:val="none" w:sz="0" w:space="0" w:color="auto"/>
        <w:left w:val="none" w:sz="0" w:space="0" w:color="auto"/>
        <w:bottom w:val="none" w:sz="0" w:space="0" w:color="auto"/>
        <w:right w:val="none" w:sz="0" w:space="0" w:color="auto"/>
      </w:divBdr>
    </w:div>
    <w:div w:id="1527712855">
      <w:bodyDiv w:val="1"/>
      <w:marLeft w:val="0"/>
      <w:marRight w:val="0"/>
      <w:marTop w:val="0"/>
      <w:marBottom w:val="0"/>
      <w:divBdr>
        <w:top w:val="none" w:sz="0" w:space="0" w:color="auto"/>
        <w:left w:val="none" w:sz="0" w:space="0" w:color="auto"/>
        <w:bottom w:val="none" w:sz="0" w:space="0" w:color="auto"/>
        <w:right w:val="none" w:sz="0" w:space="0" w:color="auto"/>
      </w:divBdr>
    </w:div>
    <w:div w:id="1529371290">
      <w:bodyDiv w:val="1"/>
      <w:marLeft w:val="0"/>
      <w:marRight w:val="0"/>
      <w:marTop w:val="0"/>
      <w:marBottom w:val="0"/>
      <w:divBdr>
        <w:top w:val="none" w:sz="0" w:space="0" w:color="auto"/>
        <w:left w:val="none" w:sz="0" w:space="0" w:color="auto"/>
        <w:bottom w:val="none" w:sz="0" w:space="0" w:color="auto"/>
        <w:right w:val="none" w:sz="0" w:space="0" w:color="auto"/>
      </w:divBdr>
      <w:divsChild>
        <w:div w:id="1518277435">
          <w:marLeft w:val="0"/>
          <w:marRight w:val="0"/>
          <w:marTop w:val="0"/>
          <w:marBottom w:val="0"/>
          <w:divBdr>
            <w:top w:val="none" w:sz="0" w:space="0" w:color="auto"/>
            <w:left w:val="none" w:sz="0" w:space="0" w:color="auto"/>
            <w:bottom w:val="none" w:sz="0" w:space="0" w:color="auto"/>
            <w:right w:val="none" w:sz="0" w:space="0" w:color="auto"/>
          </w:divBdr>
        </w:div>
      </w:divsChild>
    </w:div>
    <w:div w:id="1529568519">
      <w:bodyDiv w:val="1"/>
      <w:marLeft w:val="0"/>
      <w:marRight w:val="0"/>
      <w:marTop w:val="0"/>
      <w:marBottom w:val="0"/>
      <w:divBdr>
        <w:top w:val="none" w:sz="0" w:space="0" w:color="auto"/>
        <w:left w:val="none" w:sz="0" w:space="0" w:color="auto"/>
        <w:bottom w:val="none" w:sz="0" w:space="0" w:color="auto"/>
        <w:right w:val="none" w:sz="0" w:space="0" w:color="auto"/>
      </w:divBdr>
    </w:div>
    <w:div w:id="1529752837">
      <w:bodyDiv w:val="1"/>
      <w:marLeft w:val="0"/>
      <w:marRight w:val="0"/>
      <w:marTop w:val="0"/>
      <w:marBottom w:val="0"/>
      <w:divBdr>
        <w:top w:val="none" w:sz="0" w:space="0" w:color="auto"/>
        <w:left w:val="none" w:sz="0" w:space="0" w:color="auto"/>
        <w:bottom w:val="none" w:sz="0" w:space="0" w:color="auto"/>
        <w:right w:val="none" w:sz="0" w:space="0" w:color="auto"/>
      </w:divBdr>
    </w:div>
    <w:div w:id="1533419336">
      <w:bodyDiv w:val="1"/>
      <w:marLeft w:val="0"/>
      <w:marRight w:val="0"/>
      <w:marTop w:val="0"/>
      <w:marBottom w:val="0"/>
      <w:divBdr>
        <w:top w:val="none" w:sz="0" w:space="0" w:color="auto"/>
        <w:left w:val="none" w:sz="0" w:space="0" w:color="auto"/>
        <w:bottom w:val="none" w:sz="0" w:space="0" w:color="auto"/>
        <w:right w:val="none" w:sz="0" w:space="0" w:color="auto"/>
      </w:divBdr>
    </w:div>
    <w:div w:id="1533422543">
      <w:bodyDiv w:val="1"/>
      <w:marLeft w:val="0"/>
      <w:marRight w:val="0"/>
      <w:marTop w:val="0"/>
      <w:marBottom w:val="0"/>
      <w:divBdr>
        <w:top w:val="none" w:sz="0" w:space="0" w:color="auto"/>
        <w:left w:val="none" w:sz="0" w:space="0" w:color="auto"/>
        <w:bottom w:val="none" w:sz="0" w:space="0" w:color="auto"/>
        <w:right w:val="none" w:sz="0" w:space="0" w:color="auto"/>
      </w:divBdr>
    </w:div>
    <w:div w:id="1534489948">
      <w:bodyDiv w:val="1"/>
      <w:marLeft w:val="0"/>
      <w:marRight w:val="0"/>
      <w:marTop w:val="0"/>
      <w:marBottom w:val="0"/>
      <w:divBdr>
        <w:top w:val="none" w:sz="0" w:space="0" w:color="auto"/>
        <w:left w:val="none" w:sz="0" w:space="0" w:color="auto"/>
        <w:bottom w:val="none" w:sz="0" w:space="0" w:color="auto"/>
        <w:right w:val="none" w:sz="0" w:space="0" w:color="auto"/>
      </w:divBdr>
    </w:div>
    <w:div w:id="1539662438">
      <w:bodyDiv w:val="1"/>
      <w:marLeft w:val="0"/>
      <w:marRight w:val="0"/>
      <w:marTop w:val="0"/>
      <w:marBottom w:val="0"/>
      <w:divBdr>
        <w:top w:val="none" w:sz="0" w:space="0" w:color="auto"/>
        <w:left w:val="none" w:sz="0" w:space="0" w:color="auto"/>
        <w:bottom w:val="none" w:sz="0" w:space="0" w:color="auto"/>
        <w:right w:val="none" w:sz="0" w:space="0" w:color="auto"/>
      </w:divBdr>
    </w:div>
    <w:div w:id="1540127561">
      <w:bodyDiv w:val="1"/>
      <w:marLeft w:val="0"/>
      <w:marRight w:val="0"/>
      <w:marTop w:val="0"/>
      <w:marBottom w:val="0"/>
      <w:divBdr>
        <w:top w:val="none" w:sz="0" w:space="0" w:color="auto"/>
        <w:left w:val="none" w:sz="0" w:space="0" w:color="auto"/>
        <w:bottom w:val="none" w:sz="0" w:space="0" w:color="auto"/>
        <w:right w:val="none" w:sz="0" w:space="0" w:color="auto"/>
      </w:divBdr>
    </w:div>
    <w:div w:id="1542590794">
      <w:bodyDiv w:val="1"/>
      <w:marLeft w:val="0"/>
      <w:marRight w:val="0"/>
      <w:marTop w:val="0"/>
      <w:marBottom w:val="0"/>
      <w:divBdr>
        <w:top w:val="none" w:sz="0" w:space="0" w:color="auto"/>
        <w:left w:val="none" w:sz="0" w:space="0" w:color="auto"/>
        <w:bottom w:val="none" w:sz="0" w:space="0" w:color="auto"/>
        <w:right w:val="none" w:sz="0" w:space="0" w:color="auto"/>
      </w:divBdr>
    </w:div>
    <w:div w:id="1544898636">
      <w:bodyDiv w:val="1"/>
      <w:marLeft w:val="0"/>
      <w:marRight w:val="0"/>
      <w:marTop w:val="0"/>
      <w:marBottom w:val="0"/>
      <w:divBdr>
        <w:top w:val="none" w:sz="0" w:space="0" w:color="auto"/>
        <w:left w:val="none" w:sz="0" w:space="0" w:color="auto"/>
        <w:bottom w:val="none" w:sz="0" w:space="0" w:color="auto"/>
        <w:right w:val="none" w:sz="0" w:space="0" w:color="auto"/>
      </w:divBdr>
    </w:div>
    <w:div w:id="1546482605">
      <w:bodyDiv w:val="1"/>
      <w:marLeft w:val="0"/>
      <w:marRight w:val="0"/>
      <w:marTop w:val="0"/>
      <w:marBottom w:val="0"/>
      <w:divBdr>
        <w:top w:val="none" w:sz="0" w:space="0" w:color="auto"/>
        <w:left w:val="none" w:sz="0" w:space="0" w:color="auto"/>
        <w:bottom w:val="none" w:sz="0" w:space="0" w:color="auto"/>
        <w:right w:val="none" w:sz="0" w:space="0" w:color="auto"/>
      </w:divBdr>
    </w:div>
    <w:div w:id="1548255221">
      <w:bodyDiv w:val="1"/>
      <w:marLeft w:val="0"/>
      <w:marRight w:val="0"/>
      <w:marTop w:val="0"/>
      <w:marBottom w:val="0"/>
      <w:divBdr>
        <w:top w:val="none" w:sz="0" w:space="0" w:color="auto"/>
        <w:left w:val="none" w:sz="0" w:space="0" w:color="auto"/>
        <w:bottom w:val="none" w:sz="0" w:space="0" w:color="auto"/>
        <w:right w:val="none" w:sz="0" w:space="0" w:color="auto"/>
      </w:divBdr>
    </w:div>
    <w:div w:id="1556965701">
      <w:bodyDiv w:val="1"/>
      <w:marLeft w:val="0"/>
      <w:marRight w:val="0"/>
      <w:marTop w:val="0"/>
      <w:marBottom w:val="0"/>
      <w:divBdr>
        <w:top w:val="none" w:sz="0" w:space="0" w:color="auto"/>
        <w:left w:val="none" w:sz="0" w:space="0" w:color="auto"/>
        <w:bottom w:val="none" w:sz="0" w:space="0" w:color="auto"/>
        <w:right w:val="none" w:sz="0" w:space="0" w:color="auto"/>
      </w:divBdr>
    </w:div>
    <w:div w:id="1557162927">
      <w:bodyDiv w:val="1"/>
      <w:marLeft w:val="0"/>
      <w:marRight w:val="0"/>
      <w:marTop w:val="0"/>
      <w:marBottom w:val="0"/>
      <w:divBdr>
        <w:top w:val="none" w:sz="0" w:space="0" w:color="auto"/>
        <w:left w:val="none" w:sz="0" w:space="0" w:color="auto"/>
        <w:bottom w:val="none" w:sz="0" w:space="0" w:color="auto"/>
        <w:right w:val="none" w:sz="0" w:space="0" w:color="auto"/>
      </w:divBdr>
    </w:div>
    <w:div w:id="1557206760">
      <w:bodyDiv w:val="1"/>
      <w:marLeft w:val="0"/>
      <w:marRight w:val="0"/>
      <w:marTop w:val="0"/>
      <w:marBottom w:val="0"/>
      <w:divBdr>
        <w:top w:val="none" w:sz="0" w:space="0" w:color="auto"/>
        <w:left w:val="none" w:sz="0" w:space="0" w:color="auto"/>
        <w:bottom w:val="none" w:sz="0" w:space="0" w:color="auto"/>
        <w:right w:val="none" w:sz="0" w:space="0" w:color="auto"/>
      </w:divBdr>
    </w:div>
    <w:div w:id="1558206661">
      <w:bodyDiv w:val="1"/>
      <w:marLeft w:val="0"/>
      <w:marRight w:val="0"/>
      <w:marTop w:val="0"/>
      <w:marBottom w:val="0"/>
      <w:divBdr>
        <w:top w:val="none" w:sz="0" w:space="0" w:color="auto"/>
        <w:left w:val="none" w:sz="0" w:space="0" w:color="auto"/>
        <w:bottom w:val="none" w:sz="0" w:space="0" w:color="auto"/>
        <w:right w:val="none" w:sz="0" w:space="0" w:color="auto"/>
      </w:divBdr>
    </w:div>
    <w:div w:id="1561089275">
      <w:bodyDiv w:val="1"/>
      <w:marLeft w:val="0"/>
      <w:marRight w:val="0"/>
      <w:marTop w:val="0"/>
      <w:marBottom w:val="0"/>
      <w:divBdr>
        <w:top w:val="none" w:sz="0" w:space="0" w:color="auto"/>
        <w:left w:val="none" w:sz="0" w:space="0" w:color="auto"/>
        <w:bottom w:val="none" w:sz="0" w:space="0" w:color="auto"/>
        <w:right w:val="none" w:sz="0" w:space="0" w:color="auto"/>
      </w:divBdr>
    </w:div>
    <w:div w:id="1562062964">
      <w:bodyDiv w:val="1"/>
      <w:marLeft w:val="0"/>
      <w:marRight w:val="0"/>
      <w:marTop w:val="0"/>
      <w:marBottom w:val="0"/>
      <w:divBdr>
        <w:top w:val="none" w:sz="0" w:space="0" w:color="auto"/>
        <w:left w:val="none" w:sz="0" w:space="0" w:color="auto"/>
        <w:bottom w:val="none" w:sz="0" w:space="0" w:color="auto"/>
        <w:right w:val="none" w:sz="0" w:space="0" w:color="auto"/>
      </w:divBdr>
    </w:div>
    <w:div w:id="1562980596">
      <w:bodyDiv w:val="1"/>
      <w:marLeft w:val="0"/>
      <w:marRight w:val="0"/>
      <w:marTop w:val="0"/>
      <w:marBottom w:val="0"/>
      <w:divBdr>
        <w:top w:val="none" w:sz="0" w:space="0" w:color="auto"/>
        <w:left w:val="none" w:sz="0" w:space="0" w:color="auto"/>
        <w:bottom w:val="none" w:sz="0" w:space="0" w:color="auto"/>
        <w:right w:val="none" w:sz="0" w:space="0" w:color="auto"/>
      </w:divBdr>
    </w:div>
    <w:div w:id="1564099547">
      <w:bodyDiv w:val="1"/>
      <w:marLeft w:val="0"/>
      <w:marRight w:val="0"/>
      <w:marTop w:val="0"/>
      <w:marBottom w:val="0"/>
      <w:divBdr>
        <w:top w:val="none" w:sz="0" w:space="0" w:color="auto"/>
        <w:left w:val="none" w:sz="0" w:space="0" w:color="auto"/>
        <w:bottom w:val="none" w:sz="0" w:space="0" w:color="auto"/>
        <w:right w:val="none" w:sz="0" w:space="0" w:color="auto"/>
      </w:divBdr>
    </w:div>
    <w:div w:id="1565068043">
      <w:bodyDiv w:val="1"/>
      <w:marLeft w:val="0"/>
      <w:marRight w:val="0"/>
      <w:marTop w:val="0"/>
      <w:marBottom w:val="0"/>
      <w:divBdr>
        <w:top w:val="none" w:sz="0" w:space="0" w:color="auto"/>
        <w:left w:val="none" w:sz="0" w:space="0" w:color="auto"/>
        <w:bottom w:val="none" w:sz="0" w:space="0" w:color="auto"/>
        <w:right w:val="none" w:sz="0" w:space="0" w:color="auto"/>
      </w:divBdr>
    </w:div>
    <w:div w:id="1566337888">
      <w:bodyDiv w:val="1"/>
      <w:marLeft w:val="0"/>
      <w:marRight w:val="0"/>
      <w:marTop w:val="0"/>
      <w:marBottom w:val="0"/>
      <w:divBdr>
        <w:top w:val="none" w:sz="0" w:space="0" w:color="auto"/>
        <w:left w:val="none" w:sz="0" w:space="0" w:color="auto"/>
        <w:bottom w:val="none" w:sz="0" w:space="0" w:color="auto"/>
        <w:right w:val="none" w:sz="0" w:space="0" w:color="auto"/>
      </w:divBdr>
    </w:div>
    <w:div w:id="1569225586">
      <w:bodyDiv w:val="1"/>
      <w:marLeft w:val="0"/>
      <w:marRight w:val="0"/>
      <w:marTop w:val="0"/>
      <w:marBottom w:val="0"/>
      <w:divBdr>
        <w:top w:val="none" w:sz="0" w:space="0" w:color="auto"/>
        <w:left w:val="none" w:sz="0" w:space="0" w:color="auto"/>
        <w:bottom w:val="none" w:sz="0" w:space="0" w:color="auto"/>
        <w:right w:val="none" w:sz="0" w:space="0" w:color="auto"/>
      </w:divBdr>
    </w:div>
    <w:div w:id="1569877705">
      <w:bodyDiv w:val="1"/>
      <w:marLeft w:val="0"/>
      <w:marRight w:val="0"/>
      <w:marTop w:val="0"/>
      <w:marBottom w:val="0"/>
      <w:divBdr>
        <w:top w:val="none" w:sz="0" w:space="0" w:color="auto"/>
        <w:left w:val="none" w:sz="0" w:space="0" w:color="auto"/>
        <w:bottom w:val="none" w:sz="0" w:space="0" w:color="auto"/>
        <w:right w:val="none" w:sz="0" w:space="0" w:color="auto"/>
      </w:divBdr>
    </w:div>
    <w:div w:id="1571578240">
      <w:bodyDiv w:val="1"/>
      <w:marLeft w:val="0"/>
      <w:marRight w:val="0"/>
      <w:marTop w:val="0"/>
      <w:marBottom w:val="0"/>
      <w:divBdr>
        <w:top w:val="none" w:sz="0" w:space="0" w:color="auto"/>
        <w:left w:val="none" w:sz="0" w:space="0" w:color="auto"/>
        <w:bottom w:val="none" w:sz="0" w:space="0" w:color="auto"/>
        <w:right w:val="none" w:sz="0" w:space="0" w:color="auto"/>
      </w:divBdr>
    </w:div>
    <w:div w:id="1571773154">
      <w:bodyDiv w:val="1"/>
      <w:marLeft w:val="0"/>
      <w:marRight w:val="0"/>
      <w:marTop w:val="0"/>
      <w:marBottom w:val="0"/>
      <w:divBdr>
        <w:top w:val="none" w:sz="0" w:space="0" w:color="auto"/>
        <w:left w:val="none" w:sz="0" w:space="0" w:color="auto"/>
        <w:bottom w:val="none" w:sz="0" w:space="0" w:color="auto"/>
        <w:right w:val="none" w:sz="0" w:space="0" w:color="auto"/>
      </w:divBdr>
    </w:div>
    <w:div w:id="1572472165">
      <w:bodyDiv w:val="1"/>
      <w:marLeft w:val="0"/>
      <w:marRight w:val="0"/>
      <w:marTop w:val="0"/>
      <w:marBottom w:val="0"/>
      <w:divBdr>
        <w:top w:val="none" w:sz="0" w:space="0" w:color="auto"/>
        <w:left w:val="none" w:sz="0" w:space="0" w:color="auto"/>
        <w:bottom w:val="none" w:sz="0" w:space="0" w:color="auto"/>
        <w:right w:val="none" w:sz="0" w:space="0" w:color="auto"/>
      </w:divBdr>
    </w:div>
    <w:div w:id="1576166419">
      <w:bodyDiv w:val="1"/>
      <w:marLeft w:val="0"/>
      <w:marRight w:val="0"/>
      <w:marTop w:val="0"/>
      <w:marBottom w:val="0"/>
      <w:divBdr>
        <w:top w:val="none" w:sz="0" w:space="0" w:color="auto"/>
        <w:left w:val="none" w:sz="0" w:space="0" w:color="auto"/>
        <w:bottom w:val="none" w:sz="0" w:space="0" w:color="auto"/>
        <w:right w:val="none" w:sz="0" w:space="0" w:color="auto"/>
      </w:divBdr>
    </w:div>
    <w:div w:id="1577472526">
      <w:bodyDiv w:val="1"/>
      <w:marLeft w:val="0"/>
      <w:marRight w:val="0"/>
      <w:marTop w:val="0"/>
      <w:marBottom w:val="0"/>
      <w:divBdr>
        <w:top w:val="none" w:sz="0" w:space="0" w:color="auto"/>
        <w:left w:val="none" w:sz="0" w:space="0" w:color="auto"/>
        <w:bottom w:val="none" w:sz="0" w:space="0" w:color="auto"/>
        <w:right w:val="none" w:sz="0" w:space="0" w:color="auto"/>
      </w:divBdr>
    </w:div>
    <w:div w:id="1579514897">
      <w:bodyDiv w:val="1"/>
      <w:marLeft w:val="0"/>
      <w:marRight w:val="0"/>
      <w:marTop w:val="0"/>
      <w:marBottom w:val="0"/>
      <w:divBdr>
        <w:top w:val="none" w:sz="0" w:space="0" w:color="auto"/>
        <w:left w:val="none" w:sz="0" w:space="0" w:color="auto"/>
        <w:bottom w:val="none" w:sz="0" w:space="0" w:color="auto"/>
        <w:right w:val="none" w:sz="0" w:space="0" w:color="auto"/>
      </w:divBdr>
    </w:div>
    <w:div w:id="1582448570">
      <w:bodyDiv w:val="1"/>
      <w:marLeft w:val="0"/>
      <w:marRight w:val="0"/>
      <w:marTop w:val="0"/>
      <w:marBottom w:val="0"/>
      <w:divBdr>
        <w:top w:val="none" w:sz="0" w:space="0" w:color="auto"/>
        <w:left w:val="none" w:sz="0" w:space="0" w:color="auto"/>
        <w:bottom w:val="none" w:sz="0" w:space="0" w:color="auto"/>
        <w:right w:val="none" w:sz="0" w:space="0" w:color="auto"/>
      </w:divBdr>
    </w:div>
    <w:div w:id="1585651920">
      <w:bodyDiv w:val="1"/>
      <w:marLeft w:val="0"/>
      <w:marRight w:val="0"/>
      <w:marTop w:val="0"/>
      <w:marBottom w:val="0"/>
      <w:divBdr>
        <w:top w:val="none" w:sz="0" w:space="0" w:color="auto"/>
        <w:left w:val="none" w:sz="0" w:space="0" w:color="auto"/>
        <w:bottom w:val="none" w:sz="0" w:space="0" w:color="auto"/>
        <w:right w:val="none" w:sz="0" w:space="0" w:color="auto"/>
      </w:divBdr>
    </w:div>
    <w:div w:id="1587882718">
      <w:bodyDiv w:val="1"/>
      <w:marLeft w:val="0"/>
      <w:marRight w:val="0"/>
      <w:marTop w:val="0"/>
      <w:marBottom w:val="0"/>
      <w:divBdr>
        <w:top w:val="none" w:sz="0" w:space="0" w:color="auto"/>
        <w:left w:val="none" w:sz="0" w:space="0" w:color="auto"/>
        <w:bottom w:val="none" w:sz="0" w:space="0" w:color="auto"/>
        <w:right w:val="none" w:sz="0" w:space="0" w:color="auto"/>
      </w:divBdr>
    </w:div>
    <w:div w:id="1589538331">
      <w:bodyDiv w:val="1"/>
      <w:marLeft w:val="0"/>
      <w:marRight w:val="0"/>
      <w:marTop w:val="0"/>
      <w:marBottom w:val="0"/>
      <w:divBdr>
        <w:top w:val="none" w:sz="0" w:space="0" w:color="auto"/>
        <w:left w:val="none" w:sz="0" w:space="0" w:color="auto"/>
        <w:bottom w:val="none" w:sz="0" w:space="0" w:color="auto"/>
        <w:right w:val="none" w:sz="0" w:space="0" w:color="auto"/>
      </w:divBdr>
    </w:div>
    <w:div w:id="1593852369">
      <w:bodyDiv w:val="1"/>
      <w:marLeft w:val="0"/>
      <w:marRight w:val="0"/>
      <w:marTop w:val="0"/>
      <w:marBottom w:val="0"/>
      <w:divBdr>
        <w:top w:val="none" w:sz="0" w:space="0" w:color="auto"/>
        <w:left w:val="none" w:sz="0" w:space="0" w:color="auto"/>
        <w:bottom w:val="none" w:sz="0" w:space="0" w:color="auto"/>
        <w:right w:val="none" w:sz="0" w:space="0" w:color="auto"/>
      </w:divBdr>
    </w:div>
    <w:div w:id="1594513382">
      <w:bodyDiv w:val="1"/>
      <w:marLeft w:val="0"/>
      <w:marRight w:val="0"/>
      <w:marTop w:val="0"/>
      <w:marBottom w:val="0"/>
      <w:divBdr>
        <w:top w:val="none" w:sz="0" w:space="0" w:color="auto"/>
        <w:left w:val="none" w:sz="0" w:space="0" w:color="auto"/>
        <w:bottom w:val="none" w:sz="0" w:space="0" w:color="auto"/>
        <w:right w:val="none" w:sz="0" w:space="0" w:color="auto"/>
      </w:divBdr>
    </w:div>
    <w:div w:id="1595287802">
      <w:bodyDiv w:val="1"/>
      <w:marLeft w:val="0"/>
      <w:marRight w:val="0"/>
      <w:marTop w:val="0"/>
      <w:marBottom w:val="0"/>
      <w:divBdr>
        <w:top w:val="none" w:sz="0" w:space="0" w:color="auto"/>
        <w:left w:val="none" w:sz="0" w:space="0" w:color="auto"/>
        <w:bottom w:val="none" w:sz="0" w:space="0" w:color="auto"/>
        <w:right w:val="none" w:sz="0" w:space="0" w:color="auto"/>
      </w:divBdr>
    </w:div>
    <w:div w:id="1595892026">
      <w:bodyDiv w:val="1"/>
      <w:marLeft w:val="0"/>
      <w:marRight w:val="0"/>
      <w:marTop w:val="0"/>
      <w:marBottom w:val="0"/>
      <w:divBdr>
        <w:top w:val="none" w:sz="0" w:space="0" w:color="auto"/>
        <w:left w:val="none" w:sz="0" w:space="0" w:color="auto"/>
        <w:bottom w:val="none" w:sz="0" w:space="0" w:color="auto"/>
        <w:right w:val="none" w:sz="0" w:space="0" w:color="auto"/>
      </w:divBdr>
    </w:div>
    <w:div w:id="1599555678">
      <w:bodyDiv w:val="1"/>
      <w:marLeft w:val="0"/>
      <w:marRight w:val="0"/>
      <w:marTop w:val="0"/>
      <w:marBottom w:val="0"/>
      <w:divBdr>
        <w:top w:val="none" w:sz="0" w:space="0" w:color="auto"/>
        <w:left w:val="none" w:sz="0" w:space="0" w:color="auto"/>
        <w:bottom w:val="none" w:sz="0" w:space="0" w:color="auto"/>
        <w:right w:val="none" w:sz="0" w:space="0" w:color="auto"/>
      </w:divBdr>
    </w:div>
    <w:div w:id="1600022027">
      <w:bodyDiv w:val="1"/>
      <w:marLeft w:val="0"/>
      <w:marRight w:val="0"/>
      <w:marTop w:val="0"/>
      <w:marBottom w:val="0"/>
      <w:divBdr>
        <w:top w:val="none" w:sz="0" w:space="0" w:color="auto"/>
        <w:left w:val="none" w:sz="0" w:space="0" w:color="auto"/>
        <w:bottom w:val="none" w:sz="0" w:space="0" w:color="auto"/>
        <w:right w:val="none" w:sz="0" w:space="0" w:color="auto"/>
      </w:divBdr>
    </w:div>
    <w:div w:id="1601449957">
      <w:bodyDiv w:val="1"/>
      <w:marLeft w:val="0"/>
      <w:marRight w:val="0"/>
      <w:marTop w:val="0"/>
      <w:marBottom w:val="0"/>
      <w:divBdr>
        <w:top w:val="none" w:sz="0" w:space="0" w:color="auto"/>
        <w:left w:val="none" w:sz="0" w:space="0" w:color="auto"/>
        <w:bottom w:val="none" w:sz="0" w:space="0" w:color="auto"/>
        <w:right w:val="none" w:sz="0" w:space="0" w:color="auto"/>
      </w:divBdr>
    </w:div>
    <w:div w:id="1601983150">
      <w:bodyDiv w:val="1"/>
      <w:marLeft w:val="0"/>
      <w:marRight w:val="0"/>
      <w:marTop w:val="0"/>
      <w:marBottom w:val="0"/>
      <w:divBdr>
        <w:top w:val="none" w:sz="0" w:space="0" w:color="auto"/>
        <w:left w:val="none" w:sz="0" w:space="0" w:color="auto"/>
        <w:bottom w:val="none" w:sz="0" w:space="0" w:color="auto"/>
        <w:right w:val="none" w:sz="0" w:space="0" w:color="auto"/>
      </w:divBdr>
    </w:div>
    <w:div w:id="1603880349">
      <w:bodyDiv w:val="1"/>
      <w:marLeft w:val="0"/>
      <w:marRight w:val="0"/>
      <w:marTop w:val="0"/>
      <w:marBottom w:val="0"/>
      <w:divBdr>
        <w:top w:val="none" w:sz="0" w:space="0" w:color="auto"/>
        <w:left w:val="none" w:sz="0" w:space="0" w:color="auto"/>
        <w:bottom w:val="none" w:sz="0" w:space="0" w:color="auto"/>
        <w:right w:val="none" w:sz="0" w:space="0" w:color="auto"/>
      </w:divBdr>
    </w:div>
    <w:div w:id="1605921491">
      <w:bodyDiv w:val="1"/>
      <w:marLeft w:val="0"/>
      <w:marRight w:val="0"/>
      <w:marTop w:val="0"/>
      <w:marBottom w:val="0"/>
      <w:divBdr>
        <w:top w:val="none" w:sz="0" w:space="0" w:color="auto"/>
        <w:left w:val="none" w:sz="0" w:space="0" w:color="auto"/>
        <w:bottom w:val="none" w:sz="0" w:space="0" w:color="auto"/>
        <w:right w:val="none" w:sz="0" w:space="0" w:color="auto"/>
      </w:divBdr>
    </w:div>
    <w:div w:id="1606419387">
      <w:bodyDiv w:val="1"/>
      <w:marLeft w:val="0"/>
      <w:marRight w:val="0"/>
      <w:marTop w:val="0"/>
      <w:marBottom w:val="0"/>
      <w:divBdr>
        <w:top w:val="none" w:sz="0" w:space="0" w:color="auto"/>
        <w:left w:val="none" w:sz="0" w:space="0" w:color="auto"/>
        <w:bottom w:val="none" w:sz="0" w:space="0" w:color="auto"/>
        <w:right w:val="none" w:sz="0" w:space="0" w:color="auto"/>
      </w:divBdr>
    </w:div>
    <w:div w:id="1606496303">
      <w:bodyDiv w:val="1"/>
      <w:marLeft w:val="0"/>
      <w:marRight w:val="0"/>
      <w:marTop w:val="0"/>
      <w:marBottom w:val="0"/>
      <w:divBdr>
        <w:top w:val="none" w:sz="0" w:space="0" w:color="auto"/>
        <w:left w:val="none" w:sz="0" w:space="0" w:color="auto"/>
        <w:bottom w:val="none" w:sz="0" w:space="0" w:color="auto"/>
        <w:right w:val="none" w:sz="0" w:space="0" w:color="auto"/>
      </w:divBdr>
    </w:div>
    <w:div w:id="1612008084">
      <w:bodyDiv w:val="1"/>
      <w:marLeft w:val="0"/>
      <w:marRight w:val="0"/>
      <w:marTop w:val="0"/>
      <w:marBottom w:val="0"/>
      <w:divBdr>
        <w:top w:val="none" w:sz="0" w:space="0" w:color="auto"/>
        <w:left w:val="none" w:sz="0" w:space="0" w:color="auto"/>
        <w:bottom w:val="none" w:sz="0" w:space="0" w:color="auto"/>
        <w:right w:val="none" w:sz="0" w:space="0" w:color="auto"/>
      </w:divBdr>
    </w:div>
    <w:div w:id="1612590670">
      <w:bodyDiv w:val="1"/>
      <w:marLeft w:val="0"/>
      <w:marRight w:val="0"/>
      <w:marTop w:val="0"/>
      <w:marBottom w:val="0"/>
      <w:divBdr>
        <w:top w:val="none" w:sz="0" w:space="0" w:color="auto"/>
        <w:left w:val="none" w:sz="0" w:space="0" w:color="auto"/>
        <w:bottom w:val="none" w:sz="0" w:space="0" w:color="auto"/>
        <w:right w:val="none" w:sz="0" w:space="0" w:color="auto"/>
      </w:divBdr>
    </w:div>
    <w:div w:id="1614708717">
      <w:bodyDiv w:val="1"/>
      <w:marLeft w:val="0"/>
      <w:marRight w:val="0"/>
      <w:marTop w:val="0"/>
      <w:marBottom w:val="0"/>
      <w:divBdr>
        <w:top w:val="none" w:sz="0" w:space="0" w:color="auto"/>
        <w:left w:val="none" w:sz="0" w:space="0" w:color="auto"/>
        <w:bottom w:val="none" w:sz="0" w:space="0" w:color="auto"/>
        <w:right w:val="none" w:sz="0" w:space="0" w:color="auto"/>
      </w:divBdr>
    </w:div>
    <w:div w:id="1617324366">
      <w:bodyDiv w:val="1"/>
      <w:marLeft w:val="0"/>
      <w:marRight w:val="0"/>
      <w:marTop w:val="0"/>
      <w:marBottom w:val="0"/>
      <w:divBdr>
        <w:top w:val="none" w:sz="0" w:space="0" w:color="auto"/>
        <w:left w:val="none" w:sz="0" w:space="0" w:color="auto"/>
        <w:bottom w:val="none" w:sz="0" w:space="0" w:color="auto"/>
        <w:right w:val="none" w:sz="0" w:space="0" w:color="auto"/>
      </w:divBdr>
    </w:div>
    <w:div w:id="1619487488">
      <w:bodyDiv w:val="1"/>
      <w:marLeft w:val="0"/>
      <w:marRight w:val="0"/>
      <w:marTop w:val="0"/>
      <w:marBottom w:val="0"/>
      <w:divBdr>
        <w:top w:val="none" w:sz="0" w:space="0" w:color="auto"/>
        <w:left w:val="none" w:sz="0" w:space="0" w:color="auto"/>
        <w:bottom w:val="none" w:sz="0" w:space="0" w:color="auto"/>
        <w:right w:val="none" w:sz="0" w:space="0" w:color="auto"/>
      </w:divBdr>
    </w:div>
    <w:div w:id="1620254752">
      <w:bodyDiv w:val="1"/>
      <w:marLeft w:val="0"/>
      <w:marRight w:val="0"/>
      <w:marTop w:val="0"/>
      <w:marBottom w:val="0"/>
      <w:divBdr>
        <w:top w:val="none" w:sz="0" w:space="0" w:color="auto"/>
        <w:left w:val="none" w:sz="0" w:space="0" w:color="auto"/>
        <w:bottom w:val="none" w:sz="0" w:space="0" w:color="auto"/>
        <w:right w:val="none" w:sz="0" w:space="0" w:color="auto"/>
      </w:divBdr>
    </w:div>
    <w:div w:id="1620339602">
      <w:bodyDiv w:val="1"/>
      <w:marLeft w:val="0"/>
      <w:marRight w:val="0"/>
      <w:marTop w:val="0"/>
      <w:marBottom w:val="0"/>
      <w:divBdr>
        <w:top w:val="none" w:sz="0" w:space="0" w:color="auto"/>
        <w:left w:val="none" w:sz="0" w:space="0" w:color="auto"/>
        <w:bottom w:val="none" w:sz="0" w:space="0" w:color="auto"/>
        <w:right w:val="none" w:sz="0" w:space="0" w:color="auto"/>
      </w:divBdr>
    </w:div>
    <w:div w:id="1621835794">
      <w:bodyDiv w:val="1"/>
      <w:marLeft w:val="0"/>
      <w:marRight w:val="0"/>
      <w:marTop w:val="0"/>
      <w:marBottom w:val="0"/>
      <w:divBdr>
        <w:top w:val="none" w:sz="0" w:space="0" w:color="auto"/>
        <w:left w:val="none" w:sz="0" w:space="0" w:color="auto"/>
        <w:bottom w:val="none" w:sz="0" w:space="0" w:color="auto"/>
        <w:right w:val="none" w:sz="0" w:space="0" w:color="auto"/>
      </w:divBdr>
    </w:div>
    <w:div w:id="1622105961">
      <w:bodyDiv w:val="1"/>
      <w:marLeft w:val="0"/>
      <w:marRight w:val="0"/>
      <w:marTop w:val="0"/>
      <w:marBottom w:val="0"/>
      <w:divBdr>
        <w:top w:val="none" w:sz="0" w:space="0" w:color="auto"/>
        <w:left w:val="none" w:sz="0" w:space="0" w:color="auto"/>
        <w:bottom w:val="none" w:sz="0" w:space="0" w:color="auto"/>
        <w:right w:val="none" w:sz="0" w:space="0" w:color="auto"/>
      </w:divBdr>
    </w:div>
    <w:div w:id="1622347173">
      <w:bodyDiv w:val="1"/>
      <w:marLeft w:val="0"/>
      <w:marRight w:val="0"/>
      <w:marTop w:val="0"/>
      <w:marBottom w:val="0"/>
      <w:divBdr>
        <w:top w:val="none" w:sz="0" w:space="0" w:color="auto"/>
        <w:left w:val="none" w:sz="0" w:space="0" w:color="auto"/>
        <w:bottom w:val="none" w:sz="0" w:space="0" w:color="auto"/>
        <w:right w:val="none" w:sz="0" w:space="0" w:color="auto"/>
      </w:divBdr>
    </w:div>
    <w:div w:id="1623271966">
      <w:bodyDiv w:val="1"/>
      <w:marLeft w:val="0"/>
      <w:marRight w:val="0"/>
      <w:marTop w:val="0"/>
      <w:marBottom w:val="0"/>
      <w:divBdr>
        <w:top w:val="none" w:sz="0" w:space="0" w:color="auto"/>
        <w:left w:val="none" w:sz="0" w:space="0" w:color="auto"/>
        <w:bottom w:val="none" w:sz="0" w:space="0" w:color="auto"/>
        <w:right w:val="none" w:sz="0" w:space="0" w:color="auto"/>
      </w:divBdr>
    </w:div>
    <w:div w:id="1623876740">
      <w:bodyDiv w:val="1"/>
      <w:marLeft w:val="0"/>
      <w:marRight w:val="0"/>
      <w:marTop w:val="0"/>
      <w:marBottom w:val="0"/>
      <w:divBdr>
        <w:top w:val="none" w:sz="0" w:space="0" w:color="auto"/>
        <w:left w:val="none" w:sz="0" w:space="0" w:color="auto"/>
        <w:bottom w:val="none" w:sz="0" w:space="0" w:color="auto"/>
        <w:right w:val="none" w:sz="0" w:space="0" w:color="auto"/>
      </w:divBdr>
    </w:div>
    <w:div w:id="1623920016">
      <w:bodyDiv w:val="1"/>
      <w:marLeft w:val="0"/>
      <w:marRight w:val="0"/>
      <w:marTop w:val="0"/>
      <w:marBottom w:val="0"/>
      <w:divBdr>
        <w:top w:val="none" w:sz="0" w:space="0" w:color="auto"/>
        <w:left w:val="none" w:sz="0" w:space="0" w:color="auto"/>
        <w:bottom w:val="none" w:sz="0" w:space="0" w:color="auto"/>
        <w:right w:val="none" w:sz="0" w:space="0" w:color="auto"/>
      </w:divBdr>
    </w:div>
    <w:div w:id="1624383687">
      <w:bodyDiv w:val="1"/>
      <w:marLeft w:val="0"/>
      <w:marRight w:val="0"/>
      <w:marTop w:val="0"/>
      <w:marBottom w:val="0"/>
      <w:divBdr>
        <w:top w:val="none" w:sz="0" w:space="0" w:color="auto"/>
        <w:left w:val="none" w:sz="0" w:space="0" w:color="auto"/>
        <w:bottom w:val="none" w:sz="0" w:space="0" w:color="auto"/>
        <w:right w:val="none" w:sz="0" w:space="0" w:color="auto"/>
      </w:divBdr>
    </w:div>
    <w:div w:id="1625578065">
      <w:bodyDiv w:val="1"/>
      <w:marLeft w:val="0"/>
      <w:marRight w:val="0"/>
      <w:marTop w:val="0"/>
      <w:marBottom w:val="0"/>
      <w:divBdr>
        <w:top w:val="none" w:sz="0" w:space="0" w:color="auto"/>
        <w:left w:val="none" w:sz="0" w:space="0" w:color="auto"/>
        <w:bottom w:val="none" w:sz="0" w:space="0" w:color="auto"/>
        <w:right w:val="none" w:sz="0" w:space="0" w:color="auto"/>
      </w:divBdr>
    </w:div>
    <w:div w:id="1627855741">
      <w:bodyDiv w:val="1"/>
      <w:marLeft w:val="0"/>
      <w:marRight w:val="0"/>
      <w:marTop w:val="0"/>
      <w:marBottom w:val="0"/>
      <w:divBdr>
        <w:top w:val="none" w:sz="0" w:space="0" w:color="auto"/>
        <w:left w:val="none" w:sz="0" w:space="0" w:color="auto"/>
        <w:bottom w:val="none" w:sz="0" w:space="0" w:color="auto"/>
        <w:right w:val="none" w:sz="0" w:space="0" w:color="auto"/>
      </w:divBdr>
    </w:div>
    <w:div w:id="1628778783">
      <w:bodyDiv w:val="1"/>
      <w:marLeft w:val="0"/>
      <w:marRight w:val="0"/>
      <w:marTop w:val="0"/>
      <w:marBottom w:val="0"/>
      <w:divBdr>
        <w:top w:val="none" w:sz="0" w:space="0" w:color="auto"/>
        <w:left w:val="none" w:sz="0" w:space="0" w:color="auto"/>
        <w:bottom w:val="none" w:sz="0" w:space="0" w:color="auto"/>
        <w:right w:val="none" w:sz="0" w:space="0" w:color="auto"/>
      </w:divBdr>
    </w:div>
    <w:div w:id="1628849140">
      <w:bodyDiv w:val="1"/>
      <w:marLeft w:val="0"/>
      <w:marRight w:val="0"/>
      <w:marTop w:val="0"/>
      <w:marBottom w:val="0"/>
      <w:divBdr>
        <w:top w:val="none" w:sz="0" w:space="0" w:color="auto"/>
        <w:left w:val="none" w:sz="0" w:space="0" w:color="auto"/>
        <w:bottom w:val="none" w:sz="0" w:space="0" w:color="auto"/>
        <w:right w:val="none" w:sz="0" w:space="0" w:color="auto"/>
      </w:divBdr>
    </w:div>
    <w:div w:id="1629698346">
      <w:bodyDiv w:val="1"/>
      <w:marLeft w:val="0"/>
      <w:marRight w:val="0"/>
      <w:marTop w:val="0"/>
      <w:marBottom w:val="0"/>
      <w:divBdr>
        <w:top w:val="none" w:sz="0" w:space="0" w:color="auto"/>
        <w:left w:val="none" w:sz="0" w:space="0" w:color="auto"/>
        <w:bottom w:val="none" w:sz="0" w:space="0" w:color="auto"/>
        <w:right w:val="none" w:sz="0" w:space="0" w:color="auto"/>
      </w:divBdr>
    </w:div>
    <w:div w:id="1630864671">
      <w:bodyDiv w:val="1"/>
      <w:marLeft w:val="0"/>
      <w:marRight w:val="0"/>
      <w:marTop w:val="0"/>
      <w:marBottom w:val="0"/>
      <w:divBdr>
        <w:top w:val="none" w:sz="0" w:space="0" w:color="auto"/>
        <w:left w:val="none" w:sz="0" w:space="0" w:color="auto"/>
        <w:bottom w:val="none" w:sz="0" w:space="0" w:color="auto"/>
        <w:right w:val="none" w:sz="0" w:space="0" w:color="auto"/>
      </w:divBdr>
    </w:div>
    <w:div w:id="1635476818">
      <w:bodyDiv w:val="1"/>
      <w:marLeft w:val="0"/>
      <w:marRight w:val="0"/>
      <w:marTop w:val="0"/>
      <w:marBottom w:val="0"/>
      <w:divBdr>
        <w:top w:val="none" w:sz="0" w:space="0" w:color="auto"/>
        <w:left w:val="none" w:sz="0" w:space="0" w:color="auto"/>
        <w:bottom w:val="none" w:sz="0" w:space="0" w:color="auto"/>
        <w:right w:val="none" w:sz="0" w:space="0" w:color="auto"/>
      </w:divBdr>
    </w:div>
    <w:div w:id="1638337854">
      <w:bodyDiv w:val="1"/>
      <w:marLeft w:val="0"/>
      <w:marRight w:val="0"/>
      <w:marTop w:val="0"/>
      <w:marBottom w:val="0"/>
      <w:divBdr>
        <w:top w:val="none" w:sz="0" w:space="0" w:color="auto"/>
        <w:left w:val="none" w:sz="0" w:space="0" w:color="auto"/>
        <w:bottom w:val="none" w:sz="0" w:space="0" w:color="auto"/>
        <w:right w:val="none" w:sz="0" w:space="0" w:color="auto"/>
      </w:divBdr>
    </w:div>
    <w:div w:id="1643316342">
      <w:bodyDiv w:val="1"/>
      <w:marLeft w:val="0"/>
      <w:marRight w:val="0"/>
      <w:marTop w:val="0"/>
      <w:marBottom w:val="0"/>
      <w:divBdr>
        <w:top w:val="none" w:sz="0" w:space="0" w:color="auto"/>
        <w:left w:val="none" w:sz="0" w:space="0" w:color="auto"/>
        <w:bottom w:val="none" w:sz="0" w:space="0" w:color="auto"/>
        <w:right w:val="none" w:sz="0" w:space="0" w:color="auto"/>
      </w:divBdr>
    </w:div>
    <w:div w:id="1643534535">
      <w:bodyDiv w:val="1"/>
      <w:marLeft w:val="0"/>
      <w:marRight w:val="0"/>
      <w:marTop w:val="0"/>
      <w:marBottom w:val="0"/>
      <w:divBdr>
        <w:top w:val="none" w:sz="0" w:space="0" w:color="auto"/>
        <w:left w:val="none" w:sz="0" w:space="0" w:color="auto"/>
        <w:bottom w:val="none" w:sz="0" w:space="0" w:color="auto"/>
        <w:right w:val="none" w:sz="0" w:space="0" w:color="auto"/>
      </w:divBdr>
    </w:div>
    <w:div w:id="1644431319">
      <w:bodyDiv w:val="1"/>
      <w:marLeft w:val="0"/>
      <w:marRight w:val="0"/>
      <w:marTop w:val="0"/>
      <w:marBottom w:val="0"/>
      <w:divBdr>
        <w:top w:val="none" w:sz="0" w:space="0" w:color="auto"/>
        <w:left w:val="none" w:sz="0" w:space="0" w:color="auto"/>
        <w:bottom w:val="none" w:sz="0" w:space="0" w:color="auto"/>
        <w:right w:val="none" w:sz="0" w:space="0" w:color="auto"/>
      </w:divBdr>
    </w:div>
    <w:div w:id="1644772084">
      <w:bodyDiv w:val="1"/>
      <w:marLeft w:val="0"/>
      <w:marRight w:val="0"/>
      <w:marTop w:val="0"/>
      <w:marBottom w:val="0"/>
      <w:divBdr>
        <w:top w:val="none" w:sz="0" w:space="0" w:color="auto"/>
        <w:left w:val="none" w:sz="0" w:space="0" w:color="auto"/>
        <w:bottom w:val="none" w:sz="0" w:space="0" w:color="auto"/>
        <w:right w:val="none" w:sz="0" w:space="0" w:color="auto"/>
      </w:divBdr>
    </w:div>
    <w:div w:id="1645086989">
      <w:bodyDiv w:val="1"/>
      <w:marLeft w:val="0"/>
      <w:marRight w:val="0"/>
      <w:marTop w:val="0"/>
      <w:marBottom w:val="0"/>
      <w:divBdr>
        <w:top w:val="none" w:sz="0" w:space="0" w:color="auto"/>
        <w:left w:val="none" w:sz="0" w:space="0" w:color="auto"/>
        <w:bottom w:val="none" w:sz="0" w:space="0" w:color="auto"/>
        <w:right w:val="none" w:sz="0" w:space="0" w:color="auto"/>
      </w:divBdr>
    </w:div>
    <w:div w:id="1646473687">
      <w:bodyDiv w:val="1"/>
      <w:marLeft w:val="0"/>
      <w:marRight w:val="0"/>
      <w:marTop w:val="0"/>
      <w:marBottom w:val="0"/>
      <w:divBdr>
        <w:top w:val="none" w:sz="0" w:space="0" w:color="auto"/>
        <w:left w:val="none" w:sz="0" w:space="0" w:color="auto"/>
        <w:bottom w:val="none" w:sz="0" w:space="0" w:color="auto"/>
        <w:right w:val="none" w:sz="0" w:space="0" w:color="auto"/>
      </w:divBdr>
    </w:div>
    <w:div w:id="1648704533">
      <w:bodyDiv w:val="1"/>
      <w:marLeft w:val="0"/>
      <w:marRight w:val="0"/>
      <w:marTop w:val="0"/>
      <w:marBottom w:val="0"/>
      <w:divBdr>
        <w:top w:val="none" w:sz="0" w:space="0" w:color="auto"/>
        <w:left w:val="none" w:sz="0" w:space="0" w:color="auto"/>
        <w:bottom w:val="none" w:sz="0" w:space="0" w:color="auto"/>
        <w:right w:val="none" w:sz="0" w:space="0" w:color="auto"/>
      </w:divBdr>
    </w:div>
    <w:div w:id="1650019543">
      <w:bodyDiv w:val="1"/>
      <w:marLeft w:val="0"/>
      <w:marRight w:val="0"/>
      <w:marTop w:val="0"/>
      <w:marBottom w:val="0"/>
      <w:divBdr>
        <w:top w:val="none" w:sz="0" w:space="0" w:color="auto"/>
        <w:left w:val="none" w:sz="0" w:space="0" w:color="auto"/>
        <w:bottom w:val="none" w:sz="0" w:space="0" w:color="auto"/>
        <w:right w:val="none" w:sz="0" w:space="0" w:color="auto"/>
      </w:divBdr>
    </w:div>
    <w:div w:id="1650937682">
      <w:bodyDiv w:val="1"/>
      <w:marLeft w:val="0"/>
      <w:marRight w:val="0"/>
      <w:marTop w:val="0"/>
      <w:marBottom w:val="0"/>
      <w:divBdr>
        <w:top w:val="none" w:sz="0" w:space="0" w:color="auto"/>
        <w:left w:val="none" w:sz="0" w:space="0" w:color="auto"/>
        <w:bottom w:val="none" w:sz="0" w:space="0" w:color="auto"/>
        <w:right w:val="none" w:sz="0" w:space="0" w:color="auto"/>
      </w:divBdr>
    </w:div>
    <w:div w:id="1651321261">
      <w:bodyDiv w:val="1"/>
      <w:marLeft w:val="0"/>
      <w:marRight w:val="0"/>
      <w:marTop w:val="0"/>
      <w:marBottom w:val="0"/>
      <w:divBdr>
        <w:top w:val="none" w:sz="0" w:space="0" w:color="auto"/>
        <w:left w:val="none" w:sz="0" w:space="0" w:color="auto"/>
        <w:bottom w:val="none" w:sz="0" w:space="0" w:color="auto"/>
        <w:right w:val="none" w:sz="0" w:space="0" w:color="auto"/>
      </w:divBdr>
    </w:div>
    <w:div w:id="1654212249">
      <w:bodyDiv w:val="1"/>
      <w:marLeft w:val="0"/>
      <w:marRight w:val="0"/>
      <w:marTop w:val="0"/>
      <w:marBottom w:val="0"/>
      <w:divBdr>
        <w:top w:val="none" w:sz="0" w:space="0" w:color="auto"/>
        <w:left w:val="none" w:sz="0" w:space="0" w:color="auto"/>
        <w:bottom w:val="none" w:sz="0" w:space="0" w:color="auto"/>
        <w:right w:val="none" w:sz="0" w:space="0" w:color="auto"/>
      </w:divBdr>
    </w:div>
    <w:div w:id="1659260331">
      <w:bodyDiv w:val="1"/>
      <w:marLeft w:val="0"/>
      <w:marRight w:val="0"/>
      <w:marTop w:val="0"/>
      <w:marBottom w:val="0"/>
      <w:divBdr>
        <w:top w:val="none" w:sz="0" w:space="0" w:color="auto"/>
        <w:left w:val="none" w:sz="0" w:space="0" w:color="auto"/>
        <w:bottom w:val="none" w:sz="0" w:space="0" w:color="auto"/>
        <w:right w:val="none" w:sz="0" w:space="0" w:color="auto"/>
      </w:divBdr>
    </w:div>
    <w:div w:id="1663267488">
      <w:bodyDiv w:val="1"/>
      <w:marLeft w:val="0"/>
      <w:marRight w:val="0"/>
      <w:marTop w:val="0"/>
      <w:marBottom w:val="0"/>
      <w:divBdr>
        <w:top w:val="none" w:sz="0" w:space="0" w:color="auto"/>
        <w:left w:val="none" w:sz="0" w:space="0" w:color="auto"/>
        <w:bottom w:val="none" w:sz="0" w:space="0" w:color="auto"/>
        <w:right w:val="none" w:sz="0" w:space="0" w:color="auto"/>
      </w:divBdr>
    </w:div>
    <w:div w:id="1668707141">
      <w:bodyDiv w:val="1"/>
      <w:marLeft w:val="0"/>
      <w:marRight w:val="0"/>
      <w:marTop w:val="0"/>
      <w:marBottom w:val="0"/>
      <w:divBdr>
        <w:top w:val="none" w:sz="0" w:space="0" w:color="auto"/>
        <w:left w:val="none" w:sz="0" w:space="0" w:color="auto"/>
        <w:bottom w:val="none" w:sz="0" w:space="0" w:color="auto"/>
        <w:right w:val="none" w:sz="0" w:space="0" w:color="auto"/>
      </w:divBdr>
    </w:div>
    <w:div w:id="1669138979">
      <w:bodyDiv w:val="1"/>
      <w:marLeft w:val="0"/>
      <w:marRight w:val="0"/>
      <w:marTop w:val="0"/>
      <w:marBottom w:val="0"/>
      <w:divBdr>
        <w:top w:val="none" w:sz="0" w:space="0" w:color="auto"/>
        <w:left w:val="none" w:sz="0" w:space="0" w:color="auto"/>
        <w:bottom w:val="none" w:sz="0" w:space="0" w:color="auto"/>
        <w:right w:val="none" w:sz="0" w:space="0" w:color="auto"/>
      </w:divBdr>
    </w:div>
    <w:div w:id="1671368478">
      <w:bodyDiv w:val="1"/>
      <w:marLeft w:val="0"/>
      <w:marRight w:val="0"/>
      <w:marTop w:val="0"/>
      <w:marBottom w:val="0"/>
      <w:divBdr>
        <w:top w:val="none" w:sz="0" w:space="0" w:color="auto"/>
        <w:left w:val="none" w:sz="0" w:space="0" w:color="auto"/>
        <w:bottom w:val="none" w:sz="0" w:space="0" w:color="auto"/>
        <w:right w:val="none" w:sz="0" w:space="0" w:color="auto"/>
      </w:divBdr>
    </w:div>
    <w:div w:id="1675763872">
      <w:bodyDiv w:val="1"/>
      <w:marLeft w:val="0"/>
      <w:marRight w:val="0"/>
      <w:marTop w:val="0"/>
      <w:marBottom w:val="0"/>
      <w:divBdr>
        <w:top w:val="none" w:sz="0" w:space="0" w:color="auto"/>
        <w:left w:val="none" w:sz="0" w:space="0" w:color="auto"/>
        <w:bottom w:val="none" w:sz="0" w:space="0" w:color="auto"/>
        <w:right w:val="none" w:sz="0" w:space="0" w:color="auto"/>
      </w:divBdr>
    </w:div>
    <w:div w:id="1676223918">
      <w:bodyDiv w:val="1"/>
      <w:marLeft w:val="0"/>
      <w:marRight w:val="0"/>
      <w:marTop w:val="0"/>
      <w:marBottom w:val="0"/>
      <w:divBdr>
        <w:top w:val="none" w:sz="0" w:space="0" w:color="auto"/>
        <w:left w:val="none" w:sz="0" w:space="0" w:color="auto"/>
        <w:bottom w:val="none" w:sz="0" w:space="0" w:color="auto"/>
        <w:right w:val="none" w:sz="0" w:space="0" w:color="auto"/>
      </w:divBdr>
    </w:div>
    <w:div w:id="1677999681">
      <w:bodyDiv w:val="1"/>
      <w:marLeft w:val="0"/>
      <w:marRight w:val="0"/>
      <w:marTop w:val="0"/>
      <w:marBottom w:val="0"/>
      <w:divBdr>
        <w:top w:val="none" w:sz="0" w:space="0" w:color="auto"/>
        <w:left w:val="none" w:sz="0" w:space="0" w:color="auto"/>
        <w:bottom w:val="none" w:sz="0" w:space="0" w:color="auto"/>
        <w:right w:val="none" w:sz="0" w:space="0" w:color="auto"/>
      </w:divBdr>
    </w:div>
    <w:div w:id="1678115309">
      <w:bodyDiv w:val="1"/>
      <w:marLeft w:val="0"/>
      <w:marRight w:val="0"/>
      <w:marTop w:val="0"/>
      <w:marBottom w:val="0"/>
      <w:divBdr>
        <w:top w:val="none" w:sz="0" w:space="0" w:color="auto"/>
        <w:left w:val="none" w:sz="0" w:space="0" w:color="auto"/>
        <w:bottom w:val="none" w:sz="0" w:space="0" w:color="auto"/>
        <w:right w:val="none" w:sz="0" w:space="0" w:color="auto"/>
      </w:divBdr>
    </w:div>
    <w:div w:id="1679194738">
      <w:bodyDiv w:val="1"/>
      <w:marLeft w:val="0"/>
      <w:marRight w:val="0"/>
      <w:marTop w:val="0"/>
      <w:marBottom w:val="0"/>
      <w:divBdr>
        <w:top w:val="none" w:sz="0" w:space="0" w:color="auto"/>
        <w:left w:val="none" w:sz="0" w:space="0" w:color="auto"/>
        <w:bottom w:val="none" w:sz="0" w:space="0" w:color="auto"/>
        <w:right w:val="none" w:sz="0" w:space="0" w:color="auto"/>
      </w:divBdr>
    </w:div>
    <w:div w:id="1679891340">
      <w:bodyDiv w:val="1"/>
      <w:marLeft w:val="0"/>
      <w:marRight w:val="0"/>
      <w:marTop w:val="0"/>
      <w:marBottom w:val="0"/>
      <w:divBdr>
        <w:top w:val="none" w:sz="0" w:space="0" w:color="auto"/>
        <w:left w:val="none" w:sz="0" w:space="0" w:color="auto"/>
        <w:bottom w:val="none" w:sz="0" w:space="0" w:color="auto"/>
        <w:right w:val="none" w:sz="0" w:space="0" w:color="auto"/>
      </w:divBdr>
    </w:div>
    <w:div w:id="1680543882">
      <w:bodyDiv w:val="1"/>
      <w:marLeft w:val="0"/>
      <w:marRight w:val="0"/>
      <w:marTop w:val="0"/>
      <w:marBottom w:val="0"/>
      <w:divBdr>
        <w:top w:val="none" w:sz="0" w:space="0" w:color="auto"/>
        <w:left w:val="none" w:sz="0" w:space="0" w:color="auto"/>
        <w:bottom w:val="none" w:sz="0" w:space="0" w:color="auto"/>
        <w:right w:val="none" w:sz="0" w:space="0" w:color="auto"/>
      </w:divBdr>
    </w:div>
    <w:div w:id="1683045802">
      <w:bodyDiv w:val="1"/>
      <w:marLeft w:val="0"/>
      <w:marRight w:val="0"/>
      <w:marTop w:val="0"/>
      <w:marBottom w:val="0"/>
      <w:divBdr>
        <w:top w:val="none" w:sz="0" w:space="0" w:color="auto"/>
        <w:left w:val="none" w:sz="0" w:space="0" w:color="auto"/>
        <w:bottom w:val="none" w:sz="0" w:space="0" w:color="auto"/>
        <w:right w:val="none" w:sz="0" w:space="0" w:color="auto"/>
      </w:divBdr>
    </w:div>
    <w:div w:id="1684013723">
      <w:bodyDiv w:val="1"/>
      <w:marLeft w:val="0"/>
      <w:marRight w:val="0"/>
      <w:marTop w:val="0"/>
      <w:marBottom w:val="0"/>
      <w:divBdr>
        <w:top w:val="none" w:sz="0" w:space="0" w:color="auto"/>
        <w:left w:val="none" w:sz="0" w:space="0" w:color="auto"/>
        <w:bottom w:val="none" w:sz="0" w:space="0" w:color="auto"/>
        <w:right w:val="none" w:sz="0" w:space="0" w:color="auto"/>
      </w:divBdr>
    </w:div>
    <w:div w:id="1684090785">
      <w:bodyDiv w:val="1"/>
      <w:marLeft w:val="0"/>
      <w:marRight w:val="0"/>
      <w:marTop w:val="0"/>
      <w:marBottom w:val="0"/>
      <w:divBdr>
        <w:top w:val="none" w:sz="0" w:space="0" w:color="auto"/>
        <w:left w:val="none" w:sz="0" w:space="0" w:color="auto"/>
        <w:bottom w:val="none" w:sz="0" w:space="0" w:color="auto"/>
        <w:right w:val="none" w:sz="0" w:space="0" w:color="auto"/>
      </w:divBdr>
    </w:div>
    <w:div w:id="1689452912">
      <w:bodyDiv w:val="1"/>
      <w:marLeft w:val="0"/>
      <w:marRight w:val="0"/>
      <w:marTop w:val="0"/>
      <w:marBottom w:val="0"/>
      <w:divBdr>
        <w:top w:val="none" w:sz="0" w:space="0" w:color="auto"/>
        <w:left w:val="none" w:sz="0" w:space="0" w:color="auto"/>
        <w:bottom w:val="none" w:sz="0" w:space="0" w:color="auto"/>
        <w:right w:val="none" w:sz="0" w:space="0" w:color="auto"/>
      </w:divBdr>
    </w:div>
    <w:div w:id="1690258569">
      <w:bodyDiv w:val="1"/>
      <w:marLeft w:val="0"/>
      <w:marRight w:val="0"/>
      <w:marTop w:val="0"/>
      <w:marBottom w:val="0"/>
      <w:divBdr>
        <w:top w:val="none" w:sz="0" w:space="0" w:color="auto"/>
        <w:left w:val="none" w:sz="0" w:space="0" w:color="auto"/>
        <w:bottom w:val="none" w:sz="0" w:space="0" w:color="auto"/>
        <w:right w:val="none" w:sz="0" w:space="0" w:color="auto"/>
      </w:divBdr>
    </w:div>
    <w:div w:id="1691183351">
      <w:bodyDiv w:val="1"/>
      <w:marLeft w:val="0"/>
      <w:marRight w:val="0"/>
      <w:marTop w:val="0"/>
      <w:marBottom w:val="0"/>
      <w:divBdr>
        <w:top w:val="none" w:sz="0" w:space="0" w:color="auto"/>
        <w:left w:val="none" w:sz="0" w:space="0" w:color="auto"/>
        <w:bottom w:val="none" w:sz="0" w:space="0" w:color="auto"/>
        <w:right w:val="none" w:sz="0" w:space="0" w:color="auto"/>
      </w:divBdr>
    </w:div>
    <w:div w:id="1693143165">
      <w:bodyDiv w:val="1"/>
      <w:marLeft w:val="0"/>
      <w:marRight w:val="0"/>
      <w:marTop w:val="0"/>
      <w:marBottom w:val="0"/>
      <w:divBdr>
        <w:top w:val="none" w:sz="0" w:space="0" w:color="auto"/>
        <w:left w:val="none" w:sz="0" w:space="0" w:color="auto"/>
        <w:bottom w:val="none" w:sz="0" w:space="0" w:color="auto"/>
        <w:right w:val="none" w:sz="0" w:space="0" w:color="auto"/>
      </w:divBdr>
    </w:div>
    <w:div w:id="1695113200">
      <w:bodyDiv w:val="1"/>
      <w:marLeft w:val="0"/>
      <w:marRight w:val="0"/>
      <w:marTop w:val="0"/>
      <w:marBottom w:val="0"/>
      <w:divBdr>
        <w:top w:val="none" w:sz="0" w:space="0" w:color="auto"/>
        <w:left w:val="none" w:sz="0" w:space="0" w:color="auto"/>
        <w:bottom w:val="none" w:sz="0" w:space="0" w:color="auto"/>
        <w:right w:val="none" w:sz="0" w:space="0" w:color="auto"/>
      </w:divBdr>
    </w:div>
    <w:div w:id="1696349898">
      <w:bodyDiv w:val="1"/>
      <w:marLeft w:val="0"/>
      <w:marRight w:val="0"/>
      <w:marTop w:val="0"/>
      <w:marBottom w:val="0"/>
      <w:divBdr>
        <w:top w:val="none" w:sz="0" w:space="0" w:color="auto"/>
        <w:left w:val="none" w:sz="0" w:space="0" w:color="auto"/>
        <w:bottom w:val="none" w:sz="0" w:space="0" w:color="auto"/>
        <w:right w:val="none" w:sz="0" w:space="0" w:color="auto"/>
      </w:divBdr>
    </w:div>
    <w:div w:id="1698651064">
      <w:bodyDiv w:val="1"/>
      <w:marLeft w:val="0"/>
      <w:marRight w:val="0"/>
      <w:marTop w:val="0"/>
      <w:marBottom w:val="0"/>
      <w:divBdr>
        <w:top w:val="none" w:sz="0" w:space="0" w:color="auto"/>
        <w:left w:val="none" w:sz="0" w:space="0" w:color="auto"/>
        <w:bottom w:val="none" w:sz="0" w:space="0" w:color="auto"/>
        <w:right w:val="none" w:sz="0" w:space="0" w:color="auto"/>
      </w:divBdr>
    </w:div>
    <w:div w:id="1698890528">
      <w:bodyDiv w:val="1"/>
      <w:marLeft w:val="0"/>
      <w:marRight w:val="0"/>
      <w:marTop w:val="0"/>
      <w:marBottom w:val="0"/>
      <w:divBdr>
        <w:top w:val="none" w:sz="0" w:space="0" w:color="auto"/>
        <w:left w:val="none" w:sz="0" w:space="0" w:color="auto"/>
        <w:bottom w:val="none" w:sz="0" w:space="0" w:color="auto"/>
        <w:right w:val="none" w:sz="0" w:space="0" w:color="auto"/>
      </w:divBdr>
    </w:div>
    <w:div w:id="1699620092">
      <w:bodyDiv w:val="1"/>
      <w:marLeft w:val="0"/>
      <w:marRight w:val="0"/>
      <w:marTop w:val="0"/>
      <w:marBottom w:val="0"/>
      <w:divBdr>
        <w:top w:val="none" w:sz="0" w:space="0" w:color="auto"/>
        <w:left w:val="none" w:sz="0" w:space="0" w:color="auto"/>
        <w:bottom w:val="none" w:sz="0" w:space="0" w:color="auto"/>
        <w:right w:val="none" w:sz="0" w:space="0" w:color="auto"/>
      </w:divBdr>
    </w:div>
    <w:div w:id="1702199147">
      <w:bodyDiv w:val="1"/>
      <w:marLeft w:val="0"/>
      <w:marRight w:val="0"/>
      <w:marTop w:val="0"/>
      <w:marBottom w:val="0"/>
      <w:divBdr>
        <w:top w:val="none" w:sz="0" w:space="0" w:color="auto"/>
        <w:left w:val="none" w:sz="0" w:space="0" w:color="auto"/>
        <w:bottom w:val="none" w:sz="0" w:space="0" w:color="auto"/>
        <w:right w:val="none" w:sz="0" w:space="0" w:color="auto"/>
      </w:divBdr>
    </w:div>
    <w:div w:id="1704741996">
      <w:bodyDiv w:val="1"/>
      <w:marLeft w:val="0"/>
      <w:marRight w:val="0"/>
      <w:marTop w:val="0"/>
      <w:marBottom w:val="0"/>
      <w:divBdr>
        <w:top w:val="none" w:sz="0" w:space="0" w:color="auto"/>
        <w:left w:val="none" w:sz="0" w:space="0" w:color="auto"/>
        <w:bottom w:val="none" w:sz="0" w:space="0" w:color="auto"/>
        <w:right w:val="none" w:sz="0" w:space="0" w:color="auto"/>
      </w:divBdr>
    </w:div>
    <w:div w:id="1709069281">
      <w:bodyDiv w:val="1"/>
      <w:marLeft w:val="0"/>
      <w:marRight w:val="0"/>
      <w:marTop w:val="0"/>
      <w:marBottom w:val="0"/>
      <w:divBdr>
        <w:top w:val="none" w:sz="0" w:space="0" w:color="auto"/>
        <w:left w:val="none" w:sz="0" w:space="0" w:color="auto"/>
        <w:bottom w:val="none" w:sz="0" w:space="0" w:color="auto"/>
        <w:right w:val="none" w:sz="0" w:space="0" w:color="auto"/>
      </w:divBdr>
    </w:div>
    <w:div w:id="1710182156">
      <w:bodyDiv w:val="1"/>
      <w:marLeft w:val="0"/>
      <w:marRight w:val="0"/>
      <w:marTop w:val="0"/>
      <w:marBottom w:val="0"/>
      <w:divBdr>
        <w:top w:val="none" w:sz="0" w:space="0" w:color="auto"/>
        <w:left w:val="none" w:sz="0" w:space="0" w:color="auto"/>
        <w:bottom w:val="none" w:sz="0" w:space="0" w:color="auto"/>
        <w:right w:val="none" w:sz="0" w:space="0" w:color="auto"/>
      </w:divBdr>
    </w:div>
    <w:div w:id="1710493666">
      <w:bodyDiv w:val="1"/>
      <w:marLeft w:val="0"/>
      <w:marRight w:val="0"/>
      <w:marTop w:val="0"/>
      <w:marBottom w:val="0"/>
      <w:divBdr>
        <w:top w:val="none" w:sz="0" w:space="0" w:color="auto"/>
        <w:left w:val="none" w:sz="0" w:space="0" w:color="auto"/>
        <w:bottom w:val="none" w:sz="0" w:space="0" w:color="auto"/>
        <w:right w:val="none" w:sz="0" w:space="0" w:color="auto"/>
      </w:divBdr>
    </w:div>
    <w:div w:id="1710909319">
      <w:bodyDiv w:val="1"/>
      <w:marLeft w:val="0"/>
      <w:marRight w:val="0"/>
      <w:marTop w:val="0"/>
      <w:marBottom w:val="0"/>
      <w:divBdr>
        <w:top w:val="none" w:sz="0" w:space="0" w:color="auto"/>
        <w:left w:val="none" w:sz="0" w:space="0" w:color="auto"/>
        <w:bottom w:val="none" w:sz="0" w:space="0" w:color="auto"/>
        <w:right w:val="none" w:sz="0" w:space="0" w:color="auto"/>
      </w:divBdr>
    </w:div>
    <w:div w:id="1716848437">
      <w:bodyDiv w:val="1"/>
      <w:marLeft w:val="0"/>
      <w:marRight w:val="0"/>
      <w:marTop w:val="0"/>
      <w:marBottom w:val="0"/>
      <w:divBdr>
        <w:top w:val="none" w:sz="0" w:space="0" w:color="auto"/>
        <w:left w:val="none" w:sz="0" w:space="0" w:color="auto"/>
        <w:bottom w:val="none" w:sz="0" w:space="0" w:color="auto"/>
        <w:right w:val="none" w:sz="0" w:space="0" w:color="auto"/>
      </w:divBdr>
    </w:div>
    <w:div w:id="1720589505">
      <w:bodyDiv w:val="1"/>
      <w:marLeft w:val="0"/>
      <w:marRight w:val="0"/>
      <w:marTop w:val="0"/>
      <w:marBottom w:val="0"/>
      <w:divBdr>
        <w:top w:val="none" w:sz="0" w:space="0" w:color="auto"/>
        <w:left w:val="none" w:sz="0" w:space="0" w:color="auto"/>
        <w:bottom w:val="none" w:sz="0" w:space="0" w:color="auto"/>
        <w:right w:val="none" w:sz="0" w:space="0" w:color="auto"/>
      </w:divBdr>
    </w:div>
    <w:div w:id="1721519158">
      <w:bodyDiv w:val="1"/>
      <w:marLeft w:val="0"/>
      <w:marRight w:val="0"/>
      <w:marTop w:val="0"/>
      <w:marBottom w:val="0"/>
      <w:divBdr>
        <w:top w:val="none" w:sz="0" w:space="0" w:color="auto"/>
        <w:left w:val="none" w:sz="0" w:space="0" w:color="auto"/>
        <w:bottom w:val="none" w:sz="0" w:space="0" w:color="auto"/>
        <w:right w:val="none" w:sz="0" w:space="0" w:color="auto"/>
      </w:divBdr>
    </w:div>
    <w:div w:id="1722824893">
      <w:bodyDiv w:val="1"/>
      <w:marLeft w:val="0"/>
      <w:marRight w:val="0"/>
      <w:marTop w:val="0"/>
      <w:marBottom w:val="0"/>
      <w:divBdr>
        <w:top w:val="none" w:sz="0" w:space="0" w:color="auto"/>
        <w:left w:val="none" w:sz="0" w:space="0" w:color="auto"/>
        <w:bottom w:val="none" w:sz="0" w:space="0" w:color="auto"/>
        <w:right w:val="none" w:sz="0" w:space="0" w:color="auto"/>
      </w:divBdr>
    </w:div>
    <w:div w:id="1723825060">
      <w:bodyDiv w:val="1"/>
      <w:marLeft w:val="0"/>
      <w:marRight w:val="0"/>
      <w:marTop w:val="0"/>
      <w:marBottom w:val="0"/>
      <w:divBdr>
        <w:top w:val="none" w:sz="0" w:space="0" w:color="auto"/>
        <w:left w:val="none" w:sz="0" w:space="0" w:color="auto"/>
        <w:bottom w:val="none" w:sz="0" w:space="0" w:color="auto"/>
        <w:right w:val="none" w:sz="0" w:space="0" w:color="auto"/>
      </w:divBdr>
      <w:divsChild>
        <w:div w:id="325481396">
          <w:marLeft w:val="0"/>
          <w:marRight w:val="0"/>
          <w:marTop w:val="0"/>
          <w:marBottom w:val="0"/>
          <w:divBdr>
            <w:top w:val="none" w:sz="0" w:space="0" w:color="auto"/>
            <w:left w:val="none" w:sz="0" w:space="0" w:color="auto"/>
            <w:bottom w:val="none" w:sz="0" w:space="0" w:color="auto"/>
            <w:right w:val="none" w:sz="0" w:space="0" w:color="auto"/>
          </w:divBdr>
        </w:div>
      </w:divsChild>
    </w:div>
    <w:div w:id="1725906426">
      <w:bodyDiv w:val="1"/>
      <w:marLeft w:val="0"/>
      <w:marRight w:val="0"/>
      <w:marTop w:val="0"/>
      <w:marBottom w:val="0"/>
      <w:divBdr>
        <w:top w:val="none" w:sz="0" w:space="0" w:color="auto"/>
        <w:left w:val="none" w:sz="0" w:space="0" w:color="auto"/>
        <w:bottom w:val="none" w:sz="0" w:space="0" w:color="auto"/>
        <w:right w:val="none" w:sz="0" w:space="0" w:color="auto"/>
      </w:divBdr>
    </w:div>
    <w:div w:id="1727416861">
      <w:bodyDiv w:val="1"/>
      <w:marLeft w:val="0"/>
      <w:marRight w:val="0"/>
      <w:marTop w:val="0"/>
      <w:marBottom w:val="0"/>
      <w:divBdr>
        <w:top w:val="none" w:sz="0" w:space="0" w:color="auto"/>
        <w:left w:val="none" w:sz="0" w:space="0" w:color="auto"/>
        <w:bottom w:val="none" w:sz="0" w:space="0" w:color="auto"/>
        <w:right w:val="none" w:sz="0" w:space="0" w:color="auto"/>
      </w:divBdr>
    </w:div>
    <w:div w:id="1729498473">
      <w:bodyDiv w:val="1"/>
      <w:marLeft w:val="0"/>
      <w:marRight w:val="0"/>
      <w:marTop w:val="0"/>
      <w:marBottom w:val="0"/>
      <w:divBdr>
        <w:top w:val="none" w:sz="0" w:space="0" w:color="auto"/>
        <w:left w:val="none" w:sz="0" w:space="0" w:color="auto"/>
        <w:bottom w:val="none" w:sz="0" w:space="0" w:color="auto"/>
        <w:right w:val="none" w:sz="0" w:space="0" w:color="auto"/>
      </w:divBdr>
    </w:div>
    <w:div w:id="1731149256">
      <w:bodyDiv w:val="1"/>
      <w:marLeft w:val="0"/>
      <w:marRight w:val="0"/>
      <w:marTop w:val="0"/>
      <w:marBottom w:val="0"/>
      <w:divBdr>
        <w:top w:val="none" w:sz="0" w:space="0" w:color="auto"/>
        <w:left w:val="none" w:sz="0" w:space="0" w:color="auto"/>
        <w:bottom w:val="none" w:sz="0" w:space="0" w:color="auto"/>
        <w:right w:val="none" w:sz="0" w:space="0" w:color="auto"/>
      </w:divBdr>
    </w:div>
    <w:div w:id="1731994364">
      <w:bodyDiv w:val="1"/>
      <w:marLeft w:val="0"/>
      <w:marRight w:val="0"/>
      <w:marTop w:val="0"/>
      <w:marBottom w:val="0"/>
      <w:divBdr>
        <w:top w:val="none" w:sz="0" w:space="0" w:color="auto"/>
        <w:left w:val="none" w:sz="0" w:space="0" w:color="auto"/>
        <w:bottom w:val="none" w:sz="0" w:space="0" w:color="auto"/>
        <w:right w:val="none" w:sz="0" w:space="0" w:color="auto"/>
      </w:divBdr>
    </w:div>
    <w:div w:id="1731997346">
      <w:bodyDiv w:val="1"/>
      <w:marLeft w:val="0"/>
      <w:marRight w:val="0"/>
      <w:marTop w:val="0"/>
      <w:marBottom w:val="0"/>
      <w:divBdr>
        <w:top w:val="none" w:sz="0" w:space="0" w:color="auto"/>
        <w:left w:val="none" w:sz="0" w:space="0" w:color="auto"/>
        <w:bottom w:val="none" w:sz="0" w:space="0" w:color="auto"/>
        <w:right w:val="none" w:sz="0" w:space="0" w:color="auto"/>
      </w:divBdr>
    </w:div>
    <w:div w:id="1733196627">
      <w:bodyDiv w:val="1"/>
      <w:marLeft w:val="0"/>
      <w:marRight w:val="0"/>
      <w:marTop w:val="0"/>
      <w:marBottom w:val="0"/>
      <w:divBdr>
        <w:top w:val="none" w:sz="0" w:space="0" w:color="auto"/>
        <w:left w:val="none" w:sz="0" w:space="0" w:color="auto"/>
        <w:bottom w:val="none" w:sz="0" w:space="0" w:color="auto"/>
        <w:right w:val="none" w:sz="0" w:space="0" w:color="auto"/>
      </w:divBdr>
    </w:div>
    <w:div w:id="1734086806">
      <w:bodyDiv w:val="1"/>
      <w:marLeft w:val="0"/>
      <w:marRight w:val="0"/>
      <w:marTop w:val="0"/>
      <w:marBottom w:val="0"/>
      <w:divBdr>
        <w:top w:val="none" w:sz="0" w:space="0" w:color="auto"/>
        <w:left w:val="none" w:sz="0" w:space="0" w:color="auto"/>
        <w:bottom w:val="none" w:sz="0" w:space="0" w:color="auto"/>
        <w:right w:val="none" w:sz="0" w:space="0" w:color="auto"/>
      </w:divBdr>
    </w:div>
    <w:div w:id="1734502803">
      <w:bodyDiv w:val="1"/>
      <w:marLeft w:val="0"/>
      <w:marRight w:val="0"/>
      <w:marTop w:val="0"/>
      <w:marBottom w:val="0"/>
      <w:divBdr>
        <w:top w:val="none" w:sz="0" w:space="0" w:color="auto"/>
        <w:left w:val="none" w:sz="0" w:space="0" w:color="auto"/>
        <w:bottom w:val="none" w:sz="0" w:space="0" w:color="auto"/>
        <w:right w:val="none" w:sz="0" w:space="0" w:color="auto"/>
      </w:divBdr>
    </w:div>
    <w:div w:id="1738479964">
      <w:bodyDiv w:val="1"/>
      <w:marLeft w:val="0"/>
      <w:marRight w:val="0"/>
      <w:marTop w:val="0"/>
      <w:marBottom w:val="0"/>
      <w:divBdr>
        <w:top w:val="none" w:sz="0" w:space="0" w:color="auto"/>
        <w:left w:val="none" w:sz="0" w:space="0" w:color="auto"/>
        <w:bottom w:val="none" w:sz="0" w:space="0" w:color="auto"/>
        <w:right w:val="none" w:sz="0" w:space="0" w:color="auto"/>
      </w:divBdr>
    </w:div>
    <w:div w:id="1743526253">
      <w:bodyDiv w:val="1"/>
      <w:marLeft w:val="0"/>
      <w:marRight w:val="0"/>
      <w:marTop w:val="0"/>
      <w:marBottom w:val="0"/>
      <w:divBdr>
        <w:top w:val="none" w:sz="0" w:space="0" w:color="auto"/>
        <w:left w:val="none" w:sz="0" w:space="0" w:color="auto"/>
        <w:bottom w:val="none" w:sz="0" w:space="0" w:color="auto"/>
        <w:right w:val="none" w:sz="0" w:space="0" w:color="auto"/>
      </w:divBdr>
    </w:div>
    <w:div w:id="1745907243">
      <w:bodyDiv w:val="1"/>
      <w:marLeft w:val="0"/>
      <w:marRight w:val="0"/>
      <w:marTop w:val="0"/>
      <w:marBottom w:val="0"/>
      <w:divBdr>
        <w:top w:val="none" w:sz="0" w:space="0" w:color="auto"/>
        <w:left w:val="none" w:sz="0" w:space="0" w:color="auto"/>
        <w:bottom w:val="none" w:sz="0" w:space="0" w:color="auto"/>
        <w:right w:val="none" w:sz="0" w:space="0" w:color="auto"/>
      </w:divBdr>
    </w:div>
    <w:div w:id="1752044319">
      <w:bodyDiv w:val="1"/>
      <w:marLeft w:val="0"/>
      <w:marRight w:val="0"/>
      <w:marTop w:val="0"/>
      <w:marBottom w:val="0"/>
      <w:divBdr>
        <w:top w:val="none" w:sz="0" w:space="0" w:color="auto"/>
        <w:left w:val="none" w:sz="0" w:space="0" w:color="auto"/>
        <w:bottom w:val="none" w:sz="0" w:space="0" w:color="auto"/>
        <w:right w:val="none" w:sz="0" w:space="0" w:color="auto"/>
      </w:divBdr>
    </w:div>
    <w:div w:id="1755937483">
      <w:bodyDiv w:val="1"/>
      <w:marLeft w:val="0"/>
      <w:marRight w:val="0"/>
      <w:marTop w:val="0"/>
      <w:marBottom w:val="0"/>
      <w:divBdr>
        <w:top w:val="none" w:sz="0" w:space="0" w:color="auto"/>
        <w:left w:val="none" w:sz="0" w:space="0" w:color="auto"/>
        <w:bottom w:val="none" w:sz="0" w:space="0" w:color="auto"/>
        <w:right w:val="none" w:sz="0" w:space="0" w:color="auto"/>
      </w:divBdr>
    </w:div>
    <w:div w:id="1755978853">
      <w:bodyDiv w:val="1"/>
      <w:marLeft w:val="0"/>
      <w:marRight w:val="0"/>
      <w:marTop w:val="0"/>
      <w:marBottom w:val="0"/>
      <w:divBdr>
        <w:top w:val="none" w:sz="0" w:space="0" w:color="auto"/>
        <w:left w:val="none" w:sz="0" w:space="0" w:color="auto"/>
        <w:bottom w:val="none" w:sz="0" w:space="0" w:color="auto"/>
        <w:right w:val="none" w:sz="0" w:space="0" w:color="auto"/>
      </w:divBdr>
    </w:div>
    <w:div w:id="1756198302">
      <w:bodyDiv w:val="1"/>
      <w:marLeft w:val="0"/>
      <w:marRight w:val="0"/>
      <w:marTop w:val="0"/>
      <w:marBottom w:val="0"/>
      <w:divBdr>
        <w:top w:val="none" w:sz="0" w:space="0" w:color="auto"/>
        <w:left w:val="none" w:sz="0" w:space="0" w:color="auto"/>
        <w:bottom w:val="none" w:sz="0" w:space="0" w:color="auto"/>
        <w:right w:val="none" w:sz="0" w:space="0" w:color="auto"/>
      </w:divBdr>
    </w:div>
    <w:div w:id="1757163401">
      <w:bodyDiv w:val="1"/>
      <w:marLeft w:val="0"/>
      <w:marRight w:val="0"/>
      <w:marTop w:val="0"/>
      <w:marBottom w:val="0"/>
      <w:divBdr>
        <w:top w:val="none" w:sz="0" w:space="0" w:color="auto"/>
        <w:left w:val="none" w:sz="0" w:space="0" w:color="auto"/>
        <w:bottom w:val="none" w:sz="0" w:space="0" w:color="auto"/>
        <w:right w:val="none" w:sz="0" w:space="0" w:color="auto"/>
      </w:divBdr>
    </w:div>
    <w:div w:id="1759599996">
      <w:bodyDiv w:val="1"/>
      <w:marLeft w:val="0"/>
      <w:marRight w:val="0"/>
      <w:marTop w:val="0"/>
      <w:marBottom w:val="0"/>
      <w:divBdr>
        <w:top w:val="none" w:sz="0" w:space="0" w:color="auto"/>
        <w:left w:val="none" w:sz="0" w:space="0" w:color="auto"/>
        <w:bottom w:val="none" w:sz="0" w:space="0" w:color="auto"/>
        <w:right w:val="none" w:sz="0" w:space="0" w:color="auto"/>
      </w:divBdr>
    </w:div>
    <w:div w:id="1763407683">
      <w:bodyDiv w:val="1"/>
      <w:marLeft w:val="0"/>
      <w:marRight w:val="0"/>
      <w:marTop w:val="0"/>
      <w:marBottom w:val="0"/>
      <w:divBdr>
        <w:top w:val="none" w:sz="0" w:space="0" w:color="auto"/>
        <w:left w:val="none" w:sz="0" w:space="0" w:color="auto"/>
        <w:bottom w:val="none" w:sz="0" w:space="0" w:color="auto"/>
        <w:right w:val="none" w:sz="0" w:space="0" w:color="auto"/>
      </w:divBdr>
    </w:div>
    <w:div w:id="1765105538">
      <w:bodyDiv w:val="1"/>
      <w:marLeft w:val="0"/>
      <w:marRight w:val="0"/>
      <w:marTop w:val="0"/>
      <w:marBottom w:val="0"/>
      <w:divBdr>
        <w:top w:val="none" w:sz="0" w:space="0" w:color="auto"/>
        <w:left w:val="none" w:sz="0" w:space="0" w:color="auto"/>
        <w:bottom w:val="none" w:sz="0" w:space="0" w:color="auto"/>
        <w:right w:val="none" w:sz="0" w:space="0" w:color="auto"/>
      </w:divBdr>
    </w:div>
    <w:div w:id="1767654217">
      <w:bodyDiv w:val="1"/>
      <w:marLeft w:val="0"/>
      <w:marRight w:val="0"/>
      <w:marTop w:val="0"/>
      <w:marBottom w:val="0"/>
      <w:divBdr>
        <w:top w:val="none" w:sz="0" w:space="0" w:color="auto"/>
        <w:left w:val="none" w:sz="0" w:space="0" w:color="auto"/>
        <w:bottom w:val="none" w:sz="0" w:space="0" w:color="auto"/>
        <w:right w:val="none" w:sz="0" w:space="0" w:color="auto"/>
      </w:divBdr>
    </w:div>
    <w:div w:id="1770077410">
      <w:bodyDiv w:val="1"/>
      <w:marLeft w:val="0"/>
      <w:marRight w:val="0"/>
      <w:marTop w:val="0"/>
      <w:marBottom w:val="0"/>
      <w:divBdr>
        <w:top w:val="none" w:sz="0" w:space="0" w:color="auto"/>
        <w:left w:val="none" w:sz="0" w:space="0" w:color="auto"/>
        <w:bottom w:val="none" w:sz="0" w:space="0" w:color="auto"/>
        <w:right w:val="none" w:sz="0" w:space="0" w:color="auto"/>
      </w:divBdr>
    </w:div>
    <w:div w:id="1775175356">
      <w:bodyDiv w:val="1"/>
      <w:marLeft w:val="0"/>
      <w:marRight w:val="0"/>
      <w:marTop w:val="0"/>
      <w:marBottom w:val="0"/>
      <w:divBdr>
        <w:top w:val="none" w:sz="0" w:space="0" w:color="auto"/>
        <w:left w:val="none" w:sz="0" w:space="0" w:color="auto"/>
        <w:bottom w:val="none" w:sz="0" w:space="0" w:color="auto"/>
        <w:right w:val="none" w:sz="0" w:space="0" w:color="auto"/>
      </w:divBdr>
    </w:div>
    <w:div w:id="1776899740">
      <w:bodyDiv w:val="1"/>
      <w:marLeft w:val="0"/>
      <w:marRight w:val="0"/>
      <w:marTop w:val="0"/>
      <w:marBottom w:val="0"/>
      <w:divBdr>
        <w:top w:val="none" w:sz="0" w:space="0" w:color="auto"/>
        <w:left w:val="none" w:sz="0" w:space="0" w:color="auto"/>
        <w:bottom w:val="none" w:sz="0" w:space="0" w:color="auto"/>
        <w:right w:val="none" w:sz="0" w:space="0" w:color="auto"/>
      </w:divBdr>
    </w:div>
    <w:div w:id="1777670334">
      <w:bodyDiv w:val="1"/>
      <w:marLeft w:val="0"/>
      <w:marRight w:val="0"/>
      <w:marTop w:val="0"/>
      <w:marBottom w:val="0"/>
      <w:divBdr>
        <w:top w:val="none" w:sz="0" w:space="0" w:color="auto"/>
        <w:left w:val="none" w:sz="0" w:space="0" w:color="auto"/>
        <w:bottom w:val="none" w:sz="0" w:space="0" w:color="auto"/>
        <w:right w:val="none" w:sz="0" w:space="0" w:color="auto"/>
      </w:divBdr>
    </w:div>
    <w:div w:id="1777942721">
      <w:bodyDiv w:val="1"/>
      <w:marLeft w:val="0"/>
      <w:marRight w:val="0"/>
      <w:marTop w:val="0"/>
      <w:marBottom w:val="0"/>
      <w:divBdr>
        <w:top w:val="none" w:sz="0" w:space="0" w:color="auto"/>
        <w:left w:val="none" w:sz="0" w:space="0" w:color="auto"/>
        <w:bottom w:val="none" w:sz="0" w:space="0" w:color="auto"/>
        <w:right w:val="none" w:sz="0" w:space="0" w:color="auto"/>
      </w:divBdr>
    </w:div>
    <w:div w:id="1780947529">
      <w:bodyDiv w:val="1"/>
      <w:marLeft w:val="0"/>
      <w:marRight w:val="0"/>
      <w:marTop w:val="0"/>
      <w:marBottom w:val="0"/>
      <w:divBdr>
        <w:top w:val="none" w:sz="0" w:space="0" w:color="auto"/>
        <w:left w:val="none" w:sz="0" w:space="0" w:color="auto"/>
        <w:bottom w:val="none" w:sz="0" w:space="0" w:color="auto"/>
        <w:right w:val="none" w:sz="0" w:space="0" w:color="auto"/>
      </w:divBdr>
    </w:div>
    <w:div w:id="1780948963">
      <w:bodyDiv w:val="1"/>
      <w:marLeft w:val="0"/>
      <w:marRight w:val="0"/>
      <w:marTop w:val="0"/>
      <w:marBottom w:val="0"/>
      <w:divBdr>
        <w:top w:val="none" w:sz="0" w:space="0" w:color="auto"/>
        <w:left w:val="none" w:sz="0" w:space="0" w:color="auto"/>
        <w:bottom w:val="none" w:sz="0" w:space="0" w:color="auto"/>
        <w:right w:val="none" w:sz="0" w:space="0" w:color="auto"/>
      </w:divBdr>
    </w:div>
    <w:div w:id="1782332389">
      <w:bodyDiv w:val="1"/>
      <w:marLeft w:val="0"/>
      <w:marRight w:val="0"/>
      <w:marTop w:val="0"/>
      <w:marBottom w:val="0"/>
      <w:divBdr>
        <w:top w:val="none" w:sz="0" w:space="0" w:color="auto"/>
        <w:left w:val="none" w:sz="0" w:space="0" w:color="auto"/>
        <w:bottom w:val="none" w:sz="0" w:space="0" w:color="auto"/>
        <w:right w:val="none" w:sz="0" w:space="0" w:color="auto"/>
      </w:divBdr>
    </w:div>
    <w:div w:id="1784885681">
      <w:bodyDiv w:val="1"/>
      <w:marLeft w:val="0"/>
      <w:marRight w:val="0"/>
      <w:marTop w:val="0"/>
      <w:marBottom w:val="0"/>
      <w:divBdr>
        <w:top w:val="none" w:sz="0" w:space="0" w:color="auto"/>
        <w:left w:val="none" w:sz="0" w:space="0" w:color="auto"/>
        <w:bottom w:val="none" w:sz="0" w:space="0" w:color="auto"/>
        <w:right w:val="none" w:sz="0" w:space="0" w:color="auto"/>
      </w:divBdr>
    </w:div>
    <w:div w:id="1784885688">
      <w:bodyDiv w:val="1"/>
      <w:marLeft w:val="0"/>
      <w:marRight w:val="0"/>
      <w:marTop w:val="0"/>
      <w:marBottom w:val="0"/>
      <w:divBdr>
        <w:top w:val="none" w:sz="0" w:space="0" w:color="auto"/>
        <w:left w:val="none" w:sz="0" w:space="0" w:color="auto"/>
        <w:bottom w:val="none" w:sz="0" w:space="0" w:color="auto"/>
        <w:right w:val="none" w:sz="0" w:space="0" w:color="auto"/>
      </w:divBdr>
    </w:div>
    <w:div w:id="1785223602">
      <w:bodyDiv w:val="1"/>
      <w:marLeft w:val="0"/>
      <w:marRight w:val="0"/>
      <w:marTop w:val="0"/>
      <w:marBottom w:val="0"/>
      <w:divBdr>
        <w:top w:val="none" w:sz="0" w:space="0" w:color="auto"/>
        <w:left w:val="none" w:sz="0" w:space="0" w:color="auto"/>
        <w:bottom w:val="none" w:sz="0" w:space="0" w:color="auto"/>
        <w:right w:val="none" w:sz="0" w:space="0" w:color="auto"/>
      </w:divBdr>
    </w:div>
    <w:div w:id="1787197253">
      <w:bodyDiv w:val="1"/>
      <w:marLeft w:val="0"/>
      <w:marRight w:val="0"/>
      <w:marTop w:val="0"/>
      <w:marBottom w:val="0"/>
      <w:divBdr>
        <w:top w:val="none" w:sz="0" w:space="0" w:color="auto"/>
        <w:left w:val="none" w:sz="0" w:space="0" w:color="auto"/>
        <w:bottom w:val="none" w:sz="0" w:space="0" w:color="auto"/>
        <w:right w:val="none" w:sz="0" w:space="0" w:color="auto"/>
      </w:divBdr>
    </w:div>
    <w:div w:id="1788619486">
      <w:bodyDiv w:val="1"/>
      <w:marLeft w:val="0"/>
      <w:marRight w:val="0"/>
      <w:marTop w:val="0"/>
      <w:marBottom w:val="0"/>
      <w:divBdr>
        <w:top w:val="none" w:sz="0" w:space="0" w:color="auto"/>
        <w:left w:val="none" w:sz="0" w:space="0" w:color="auto"/>
        <w:bottom w:val="none" w:sz="0" w:space="0" w:color="auto"/>
        <w:right w:val="none" w:sz="0" w:space="0" w:color="auto"/>
      </w:divBdr>
    </w:div>
    <w:div w:id="1791321077">
      <w:bodyDiv w:val="1"/>
      <w:marLeft w:val="0"/>
      <w:marRight w:val="0"/>
      <w:marTop w:val="0"/>
      <w:marBottom w:val="0"/>
      <w:divBdr>
        <w:top w:val="none" w:sz="0" w:space="0" w:color="auto"/>
        <w:left w:val="none" w:sz="0" w:space="0" w:color="auto"/>
        <w:bottom w:val="none" w:sz="0" w:space="0" w:color="auto"/>
        <w:right w:val="none" w:sz="0" w:space="0" w:color="auto"/>
      </w:divBdr>
    </w:div>
    <w:div w:id="1791977167">
      <w:bodyDiv w:val="1"/>
      <w:marLeft w:val="0"/>
      <w:marRight w:val="0"/>
      <w:marTop w:val="0"/>
      <w:marBottom w:val="0"/>
      <w:divBdr>
        <w:top w:val="none" w:sz="0" w:space="0" w:color="auto"/>
        <w:left w:val="none" w:sz="0" w:space="0" w:color="auto"/>
        <w:bottom w:val="none" w:sz="0" w:space="0" w:color="auto"/>
        <w:right w:val="none" w:sz="0" w:space="0" w:color="auto"/>
      </w:divBdr>
    </w:div>
    <w:div w:id="1794978174">
      <w:bodyDiv w:val="1"/>
      <w:marLeft w:val="0"/>
      <w:marRight w:val="0"/>
      <w:marTop w:val="0"/>
      <w:marBottom w:val="0"/>
      <w:divBdr>
        <w:top w:val="none" w:sz="0" w:space="0" w:color="auto"/>
        <w:left w:val="none" w:sz="0" w:space="0" w:color="auto"/>
        <w:bottom w:val="none" w:sz="0" w:space="0" w:color="auto"/>
        <w:right w:val="none" w:sz="0" w:space="0" w:color="auto"/>
      </w:divBdr>
    </w:div>
    <w:div w:id="1799256206">
      <w:bodyDiv w:val="1"/>
      <w:marLeft w:val="0"/>
      <w:marRight w:val="0"/>
      <w:marTop w:val="0"/>
      <w:marBottom w:val="0"/>
      <w:divBdr>
        <w:top w:val="none" w:sz="0" w:space="0" w:color="auto"/>
        <w:left w:val="none" w:sz="0" w:space="0" w:color="auto"/>
        <w:bottom w:val="none" w:sz="0" w:space="0" w:color="auto"/>
        <w:right w:val="none" w:sz="0" w:space="0" w:color="auto"/>
      </w:divBdr>
    </w:div>
    <w:div w:id="1801149243">
      <w:bodyDiv w:val="1"/>
      <w:marLeft w:val="0"/>
      <w:marRight w:val="0"/>
      <w:marTop w:val="0"/>
      <w:marBottom w:val="0"/>
      <w:divBdr>
        <w:top w:val="none" w:sz="0" w:space="0" w:color="auto"/>
        <w:left w:val="none" w:sz="0" w:space="0" w:color="auto"/>
        <w:bottom w:val="none" w:sz="0" w:space="0" w:color="auto"/>
        <w:right w:val="none" w:sz="0" w:space="0" w:color="auto"/>
      </w:divBdr>
    </w:div>
    <w:div w:id="1803616999">
      <w:bodyDiv w:val="1"/>
      <w:marLeft w:val="0"/>
      <w:marRight w:val="0"/>
      <w:marTop w:val="0"/>
      <w:marBottom w:val="0"/>
      <w:divBdr>
        <w:top w:val="none" w:sz="0" w:space="0" w:color="auto"/>
        <w:left w:val="none" w:sz="0" w:space="0" w:color="auto"/>
        <w:bottom w:val="none" w:sz="0" w:space="0" w:color="auto"/>
        <w:right w:val="none" w:sz="0" w:space="0" w:color="auto"/>
      </w:divBdr>
    </w:div>
    <w:div w:id="1803842671">
      <w:bodyDiv w:val="1"/>
      <w:marLeft w:val="0"/>
      <w:marRight w:val="0"/>
      <w:marTop w:val="0"/>
      <w:marBottom w:val="0"/>
      <w:divBdr>
        <w:top w:val="none" w:sz="0" w:space="0" w:color="auto"/>
        <w:left w:val="none" w:sz="0" w:space="0" w:color="auto"/>
        <w:bottom w:val="none" w:sz="0" w:space="0" w:color="auto"/>
        <w:right w:val="none" w:sz="0" w:space="0" w:color="auto"/>
      </w:divBdr>
    </w:div>
    <w:div w:id="1805611200">
      <w:bodyDiv w:val="1"/>
      <w:marLeft w:val="0"/>
      <w:marRight w:val="0"/>
      <w:marTop w:val="0"/>
      <w:marBottom w:val="0"/>
      <w:divBdr>
        <w:top w:val="none" w:sz="0" w:space="0" w:color="auto"/>
        <w:left w:val="none" w:sz="0" w:space="0" w:color="auto"/>
        <w:bottom w:val="none" w:sz="0" w:space="0" w:color="auto"/>
        <w:right w:val="none" w:sz="0" w:space="0" w:color="auto"/>
      </w:divBdr>
    </w:div>
    <w:div w:id="1809932687">
      <w:bodyDiv w:val="1"/>
      <w:marLeft w:val="0"/>
      <w:marRight w:val="0"/>
      <w:marTop w:val="0"/>
      <w:marBottom w:val="0"/>
      <w:divBdr>
        <w:top w:val="none" w:sz="0" w:space="0" w:color="auto"/>
        <w:left w:val="none" w:sz="0" w:space="0" w:color="auto"/>
        <w:bottom w:val="none" w:sz="0" w:space="0" w:color="auto"/>
        <w:right w:val="none" w:sz="0" w:space="0" w:color="auto"/>
      </w:divBdr>
    </w:div>
    <w:div w:id="1811557221">
      <w:bodyDiv w:val="1"/>
      <w:marLeft w:val="0"/>
      <w:marRight w:val="0"/>
      <w:marTop w:val="0"/>
      <w:marBottom w:val="0"/>
      <w:divBdr>
        <w:top w:val="none" w:sz="0" w:space="0" w:color="auto"/>
        <w:left w:val="none" w:sz="0" w:space="0" w:color="auto"/>
        <w:bottom w:val="none" w:sz="0" w:space="0" w:color="auto"/>
        <w:right w:val="none" w:sz="0" w:space="0" w:color="auto"/>
      </w:divBdr>
    </w:div>
    <w:div w:id="1814372946">
      <w:bodyDiv w:val="1"/>
      <w:marLeft w:val="0"/>
      <w:marRight w:val="0"/>
      <w:marTop w:val="0"/>
      <w:marBottom w:val="0"/>
      <w:divBdr>
        <w:top w:val="none" w:sz="0" w:space="0" w:color="auto"/>
        <w:left w:val="none" w:sz="0" w:space="0" w:color="auto"/>
        <w:bottom w:val="none" w:sz="0" w:space="0" w:color="auto"/>
        <w:right w:val="none" w:sz="0" w:space="0" w:color="auto"/>
      </w:divBdr>
    </w:div>
    <w:div w:id="1815177160">
      <w:bodyDiv w:val="1"/>
      <w:marLeft w:val="0"/>
      <w:marRight w:val="0"/>
      <w:marTop w:val="0"/>
      <w:marBottom w:val="0"/>
      <w:divBdr>
        <w:top w:val="none" w:sz="0" w:space="0" w:color="auto"/>
        <w:left w:val="none" w:sz="0" w:space="0" w:color="auto"/>
        <w:bottom w:val="none" w:sz="0" w:space="0" w:color="auto"/>
        <w:right w:val="none" w:sz="0" w:space="0" w:color="auto"/>
      </w:divBdr>
    </w:div>
    <w:div w:id="1815364464">
      <w:bodyDiv w:val="1"/>
      <w:marLeft w:val="0"/>
      <w:marRight w:val="0"/>
      <w:marTop w:val="0"/>
      <w:marBottom w:val="0"/>
      <w:divBdr>
        <w:top w:val="none" w:sz="0" w:space="0" w:color="auto"/>
        <w:left w:val="none" w:sz="0" w:space="0" w:color="auto"/>
        <w:bottom w:val="none" w:sz="0" w:space="0" w:color="auto"/>
        <w:right w:val="none" w:sz="0" w:space="0" w:color="auto"/>
      </w:divBdr>
    </w:div>
    <w:div w:id="1815829617">
      <w:bodyDiv w:val="1"/>
      <w:marLeft w:val="0"/>
      <w:marRight w:val="0"/>
      <w:marTop w:val="0"/>
      <w:marBottom w:val="0"/>
      <w:divBdr>
        <w:top w:val="none" w:sz="0" w:space="0" w:color="auto"/>
        <w:left w:val="none" w:sz="0" w:space="0" w:color="auto"/>
        <w:bottom w:val="none" w:sz="0" w:space="0" w:color="auto"/>
        <w:right w:val="none" w:sz="0" w:space="0" w:color="auto"/>
      </w:divBdr>
    </w:div>
    <w:div w:id="1819220552">
      <w:bodyDiv w:val="1"/>
      <w:marLeft w:val="0"/>
      <w:marRight w:val="0"/>
      <w:marTop w:val="0"/>
      <w:marBottom w:val="0"/>
      <w:divBdr>
        <w:top w:val="none" w:sz="0" w:space="0" w:color="auto"/>
        <w:left w:val="none" w:sz="0" w:space="0" w:color="auto"/>
        <w:bottom w:val="none" w:sz="0" w:space="0" w:color="auto"/>
        <w:right w:val="none" w:sz="0" w:space="0" w:color="auto"/>
      </w:divBdr>
    </w:div>
    <w:div w:id="1819224151">
      <w:bodyDiv w:val="1"/>
      <w:marLeft w:val="0"/>
      <w:marRight w:val="0"/>
      <w:marTop w:val="0"/>
      <w:marBottom w:val="0"/>
      <w:divBdr>
        <w:top w:val="none" w:sz="0" w:space="0" w:color="auto"/>
        <w:left w:val="none" w:sz="0" w:space="0" w:color="auto"/>
        <w:bottom w:val="none" w:sz="0" w:space="0" w:color="auto"/>
        <w:right w:val="none" w:sz="0" w:space="0" w:color="auto"/>
      </w:divBdr>
    </w:div>
    <w:div w:id="1821538543">
      <w:bodyDiv w:val="1"/>
      <w:marLeft w:val="0"/>
      <w:marRight w:val="0"/>
      <w:marTop w:val="0"/>
      <w:marBottom w:val="0"/>
      <w:divBdr>
        <w:top w:val="none" w:sz="0" w:space="0" w:color="auto"/>
        <w:left w:val="none" w:sz="0" w:space="0" w:color="auto"/>
        <w:bottom w:val="none" w:sz="0" w:space="0" w:color="auto"/>
        <w:right w:val="none" w:sz="0" w:space="0" w:color="auto"/>
      </w:divBdr>
    </w:div>
    <w:div w:id="1822385186">
      <w:bodyDiv w:val="1"/>
      <w:marLeft w:val="0"/>
      <w:marRight w:val="0"/>
      <w:marTop w:val="0"/>
      <w:marBottom w:val="0"/>
      <w:divBdr>
        <w:top w:val="none" w:sz="0" w:space="0" w:color="auto"/>
        <w:left w:val="none" w:sz="0" w:space="0" w:color="auto"/>
        <w:bottom w:val="none" w:sz="0" w:space="0" w:color="auto"/>
        <w:right w:val="none" w:sz="0" w:space="0" w:color="auto"/>
      </w:divBdr>
    </w:div>
    <w:div w:id="1826428938">
      <w:bodyDiv w:val="1"/>
      <w:marLeft w:val="0"/>
      <w:marRight w:val="0"/>
      <w:marTop w:val="0"/>
      <w:marBottom w:val="0"/>
      <w:divBdr>
        <w:top w:val="none" w:sz="0" w:space="0" w:color="auto"/>
        <w:left w:val="none" w:sz="0" w:space="0" w:color="auto"/>
        <w:bottom w:val="none" w:sz="0" w:space="0" w:color="auto"/>
        <w:right w:val="none" w:sz="0" w:space="0" w:color="auto"/>
      </w:divBdr>
    </w:div>
    <w:div w:id="1826429497">
      <w:bodyDiv w:val="1"/>
      <w:marLeft w:val="0"/>
      <w:marRight w:val="0"/>
      <w:marTop w:val="0"/>
      <w:marBottom w:val="0"/>
      <w:divBdr>
        <w:top w:val="none" w:sz="0" w:space="0" w:color="auto"/>
        <w:left w:val="none" w:sz="0" w:space="0" w:color="auto"/>
        <w:bottom w:val="none" w:sz="0" w:space="0" w:color="auto"/>
        <w:right w:val="none" w:sz="0" w:space="0" w:color="auto"/>
      </w:divBdr>
    </w:div>
    <w:div w:id="1830243836">
      <w:bodyDiv w:val="1"/>
      <w:marLeft w:val="0"/>
      <w:marRight w:val="0"/>
      <w:marTop w:val="0"/>
      <w:marBottom w:val="0"/>
      <w:divBdr>
        <w:top w:val="none" w:sz="0" w:space="0" w:color="auto"/>
        <w:left w:val="none" w:sz="0" w:space="0" w:color="auto"/>
        <w:bottom w:val="none" w:sz="0" w:space="0" w:color="auto"/>
        <w:right w:val="none" w:sz="0" w:space="0" w:color="auto"/>
      </w:divBdr>
    </w:div>
    <w:div w:id="1831289122">
      <w:bodyDiv w:val="1"/>
      <w:marLeft w:val="0"/>
      <w:marRight w:val="0"/>
      <w:marTop w:val="0"/>
      <w:marBottom w:val="0"/>
      <w:divBdr>
        <w:top w:val="none" w:sz="0" w:space="0" w:color="auto"/>
        <w:left w:val="none" w:sz="0" w:space="0" w:color="auto"/>
        <w:bottom w:val="none" w:sz="0" w:space="0" w:color="auto"/>
        <w:right w:val="none" w:sz="0" w:space="0" w:color="auto"/>
      </w:divBdr>
    </w:div>
    <w:div w:id="1833644127">
      <w:bodyDiv w:val="1"/>
      <w:marLeft w:val="0"/>
      <w:marRight w:val="0"/>
      <w:marTop w:val="0"/>
      <w:marBottom w:val="0"/>
      <w:divBdr>
        <w:top w:val="none" w:sz="0" w:space="0" w:color="auto"/>
        <w:left w:val="none" w:sz="0" w:space="0" w:color="auto"/>
        <w:bottom w:val="none" w:sz="0" w:space="0" w:color="auto"/>
        <w:right w:val="none" w:sz="0" w:space="0" w:color="auto"/>
      </w:divBdr>
    </w:div>
    <w:div w:id="1834567107">
      <w:bodyDiv w:val="1"/>
      <w:marLeft w:val="0"/>
      <w:marRight w:val="0"/>
      <w:marTop w:val="0"/>
      <w:marBottom w:val="0"/>
      <w:divBdr>
        <w:top w:val="none" w:sz="0" w:space="0" w:color="auto"/>
        <w:left w:val="none" w:sz="0" w:space="0" w:color="auto"/>
        <w:bottom w:val="none" w:sz="0" w:space="0" w:color="auto"/>
        <w:right w:val="none" w:sz="0" w:space="0" w:color="auto"/>
      </w:divBdr>
    </w:div>
    <w:div w:id="1835029346">
      <w:bodyDiv w:val="1"/>
      <w:marLeft w:val="0"/>
      <w:marRight w:val="0"/>
      <w:marTop w:val="0"/>
      <w:marBottom w:val="0"/>
      <w:divBdr>
        <w:top w:val="none" w:sz="0" w:space="0" w:color="auto"/>
        <w:left w:val="none" w:sz="0" w:space="0" w:color="auto"/>
        <w:bottom w:val="none" w:sz="0" w:space="0" w:color="auto"/>
        <w:right w:val="none" w:sz="0" w:space="0" w:color="auto"/>
      </w:divBdr>
    </w:div>
    <w:div w:id="1836727270">
      <w:bodyDiv w:val="1"/>
      <w:marLeft w:val="0"/>
      <w:marRight w:val="0"/>
      <w:marTop w:val="0"/>
      <w:marBottom w:val="0"/>
      <w:divBdr>
        <w:top w:val="none" w:sz="0" w:space="0" w:color="auto"/>
        <w:left w:val="none" w:sz="0" w:space="0" w:color="auto"/>
        <w:bottom w:val="none" w:sz="0" w:space="0" w:color="auto"/>
        <w:right w:val="none" w:sz="0" w:space="0" w:color="auto"/>
      </w:divBdr>
    </w:div>
    <w:div w:id="1838882492">
      <w:bodyDiv w:val="1"/>
      <w:marLeft w:val="0"/>
      <w:marRight w:val="0"/>
      <w:marTop w:val="0"/>
      <w:marBottom w:val="0"/>
      <w:divBdr>
        <w:top w:val="none" w:sz="0" w:space="0" w:color="auto"/>
        <w:left w:val="none" w:sz="0" w:space="0" w:color="auto"/>
        <w:bottom w:val="none" w:sz="0" w:space="0" w:color="auto"/>
        <w:right w:val="none" w:sz="0" w:space="0" w:color="auto"/>
      </w:divBdr>
    </w:div>
    <w:div w:id="1844858177">
      <w:bodyDiv w:val="1"/>
      <w:marLeft w:val="0"/>
      <w:marRight w:val="0"/>
      <w:marTop w:val="0"/>
      <w:marBottom w:val="0"/>
      <w:divBdr>
        <w:top w:val="none" w:sz="0" w:space="0" w:color="auto"/>
        <w:left w:val="none" w:sz="0" w:space="0" w:color="auto"/>
        <w:bottom w:val="none" w:sz="0" w:space="0" w:color="auto"/>
        <w:right w:val="none" w:sz="0" w:space="0" w:color="auto"/>
      </w:divBdr>
    </w:div>
    <w:div w:id="1847406581">
      <w:bodyDiv w:val="1"/>
      <w:marLeft w:val="0"/>
      <w:marRight w:val="0"/>
      <w:marTop w:val="0"/>
      <w:marBottom w:val="0"/>
      <w:divBdr>
        <w:top w:val="none" w:sz="0" w:space="0" w:color="auto"/>
        <w:left w:val="none" w:sz="0" w:space="0" w:color="auto"/>
        <w:bottom w:val="none" w:sz="0" w:space="0" w:color="auto"/>
        <w:right w:val="none" w:sz="0" w:space="0" w:color="auto"/>
      </w:divBdr>
    </w:div>
    <w:div w:id="1849522996">
      <w:bodyDiv w:val="1"/>
      <w:marLeft w:val="0"/>
      <w:marRight w:val="0"/>
      <w:marTop w:val="0"/>
      <w:marBottom w:val="0"/>
      <w:divBdr>
        <w:top w:val="none" w:sz="0" w:space="0" w:color="auto"/>
        <w:left w:val="none" w:sz="0" w:space="0" w:color="auto"/>
        <w:bottom w:val="none" w:sz="0" w:space="0" w:color="auto"/>
        <w:right w:val="none" w:sz="0" w:space="0" w:color="auto"/>
      </w:divBdr>
    </w:div>
    <w:div w:id="1850677360">
      <w:bodyDiv w:val="1"/>
      <w:marLeft w:val="0"/>
      <w:marRight w:val="0"/>
      <w:marTop w:val="0"/>
      <w:marBottom w:val="0"/>
      <w:divBdr>
        <w:top w:val="none" w:sz="0" w:space="0" w:color="auto"/>
        <w:left w:val="none" w:sz="0" w:space="0" w:color="auto"/>
        <w:bottom w:val="none" w:sz="0" w:space="0" w:color="auto"/>
        <w:right w:val="none" w:sz="0" w:space="0" w:color="auto"/>
      </w:divBdr>
    </w:div>
    <w:div w:id="1852064423">
      <w:bodyDiv w:val="1"/>
      <w:marLeft w:val="0"/>
      <w:marRight w:val="0"/>
      <w:marTop w:val="0"/>
      <w:marBottom w:val="0"/>
      <w:divBdr>
        <w:top w:val="none" w:sz="0" w:space="0" w:color="auto"/>
        <w:left w:val="none" w:sz="0" w:space="0" w:color="auto"/>
        <w:bottom w:val="none" w:sz="0" w:space="0" w:color="auto"/>
        <w:right w:val="none" w:sz="0" w:space="0" w:color="auto"/>
      </w:divBdr>
    </w:div>
    <w:div w:id="1852450884">
      <w:bodyDiv w:val="1"/>
      <w:marLeft w:val="0"/>
      <w:marRight w:val="0"/>
      <w:marTop w:val="0"/>
      <w:marBottom w:val="0"/>
      <w:divBdr>
        <w:top w:val="none" w:sz="0" w:space="0" w:color="auto"/>
        <w:left w:val="none" w:sz="0" w:space="0" w:color="auto"/>
        <w:bottom w:val="none" w:sz="0" w:space="0" w:color="auto"/>
        <w:right w:val="none" w:sz="0" w:space="0" w:color="auto"/>
      </w:divBdr>
    </w:div>
    <w:div w:id="1853758748">
      <w:bodyDiv w:val="1"/>
      <w:marLeft w:val="0"/>
      <w:marRight w:val="0"/>
      <w:marTop w:val="0"/>
      <w:marBottom w:val="0"/>
      <w:divBdr>
        <w:top w:val="none" w:sz="0" w:space="0" w:color="auto"/>
        <w:left w:val="none" w:sz="0" w:space="0" w:color="auto"/>
        <w:bottom w:val="none" w:sz="0" w:space="0" w:color="auto"/>
        <w:right w:val="none" w:sz="0" w:space="0" w:color="auto"/>
      </w:divBdr>
    </w:div>
    <w:div w:id="1854105983">
      <w:bodyDiv w:val="1"/>
      <w:marLeft w:val="0"/>
      <w:marRight w:val="0"/>
      <w:marTop w:val="0"/>
      <w:marBottom w:val="0"/>
      <w:divBdr>
        <w:top w:val="none" w:sz="0" w:space="0" w:color="auto"/>
        <w:left w:val="none" w:sz="0" w:space="0" w:color="auto"/>
        <w:bottom w:val="none" w:sz="0" w:space="0" w:color="auto"/>
        <w:right w:val="none" w:sz="0" w:space="0" w:color="auto"/>
      </w:divBdr>
    </w:div>
    <w:div w:id="1854952352">
      <w:bodyDiv w:val="1"/>
      <w:marLeft w:val="0"/>
      <w:marRight w:val="0"/>
      <w:marTop w:val="0"/>
      <w:marBottom w:val="0"/>
      <w:divBdr>
        <w:top w:val="none" w:sz="0" w:space="0" w:color="auto"/>
        <w:left w:val="none" w:sz="0" w:space="0" w:color="auto"/>
        <w:bottom w:val="none" w:sz="0" w:space="0" w:color="auto"/>
        <w:right w:val="none" w:sz="0" w:space="0" w:color="auto"/>
      </w:divBdr>
    </w:div>
    <w:div w:id="1857889057">
      <w:bodyDiv w:val="1"/>
      <w:marLeft w:val="0"/>
      <w:marRight w:val="0"/>
      <w:marTop w:val="0"/>
      <w:marBottom w:val="0"/>
      <w:divBdr>
        <w:top w:val="none" w:sz="0" w:space="0" w:color="auto"/>
        <w:left w:val="none" w:sz="0" w:space="0" w:color="auto"/>
        <w:bottom w:val="none" w:sz="0" w:space="0" w:color="auto"/>
        <w:right w:val="none" w:sz="0" w:space="0" w:color="auto"/>
      </w:divBdr>
    </w:div>
    <w:div w:id="1862275584">
      <w:bodyDiv w:val="1"/>
      <w:marLeft w:val="0"/>
      <w:marRight w:val="0"/>
      <w:marTop w:val="0"/>
      <w:marBottom w:val="0"/>
      <w:divBdr>
        <w:top w:val="none" w:sz="0" w:space="0" w:color="auto"/>
        <w:left w:val="none" w:sz="0" w:space="0" w:color="auto"/>
        <w:bottom w:val="none" w:sz="0" w:space="0" w:color="auto"/>
        <w:right w:val="none" w:sz="0" w:space="0" w:color="auto"/>
      </w:divBdr>
    </w:div>
    <w:div w:id="1862283942">
      <w:bodyDiv w:val="1"/>
      <w:marLeft w:val="0"/>
      <w:marRight w:val="0"/>
      <w:marTop w:val="0"/>
      <w:marBottom w:val="0"/>
      <w:divBdr>
        <w:top w:val="none" w:sz="0" w:space="0" w:color="auto"/>
        <w:left w:val="none" w:sz="0" w:space="0" w:color="auto"/>
        <w:bottom w:val="none" w:sz="0" w:space="0" w:color="auto"/>
        <w:right w:val="none" w:sz="0" w:space="0" w:color="auto"/>
      </w:divBdr>
    </w:div>
    <w:div w:id="1864054146">
      <w:bodyDiv w:val="1"/>
      <w:marLeft w:val="0"/>
      <w:marRight w:val="0"/>
      <w:marTop w:val="0"/>
      <w:marBottom w:val="0"/>
      <w:divBdr>
        <w:top w:val="none" w:sz="0" w:space="0" w:color="auto"/>
        <w:left w:val="none" w:sz="0" w:space="0" w:color="auto"/>
        <w:bottom w:val="none" w:sz="0" w:space="0" w:color="auto"/>
        <w:right w:val="none" w:sz="0" w:space="0" w:color="auto"/>
      </w:divBdr>
    </w:div>
    <w:div w:id="1864396458">
      <w:bodyDiv w:val="1"/>
      <w:marLeft w:val="0"/>
      <w:marRight w:val="0"/>
      <w:marTop w:val="0"/>
      <w:marBottom w:val="0"/>
      <w:divBdr>
        <w:top w:val="none" w:sz="0" w:space="0" w:color="auto"/>
        <w:left w:val="none" w:sz="0" w:space="0" w:color="auto"/>
        <w:bottom w:val="none" w:sz="0" w:space="0" w:color="auto"/>
        <w:right w:val="none" w:sz="0" w:space="0" w:color="auto"/>
      </w:divBdr>
    </w:div>
    <w:div w:id="1866940695">
      <w:bodyDiv w:val="1"/>
      <w:marLeft w:val="0"/>
      <w:marRight w:val="0"/>
      <w:marTop w:val="0"/>
      <w:marBottom w:val="0"/>
      <w:divBdr>
        <w:top w:val="none" w:sz="0" w:space="0" w:color="auto"/>
        <w:left w:val="none" w:sz="0" w:space="0" w:color="auto"/>
        <w:bottom w:val="none" w:sz="0" w:space="0" w:color="auto"/>
        <w:right w:val="none" w:sz="0" w:space="0" w:color="auto"/>
      </w:divBdr>
    </w:div>
    <w:div w:id="1872260923">
      <w:bodyDiv w:val="1"/>
      <w:marLeft w:val="0"/>
      <w:marRight w:val="0"/>
      <w:marTop w:val="0"/>
      <w:marBottom w:val="0"/>
      <w:divBdr>
        <w:top w:val="none" w:sz="0" w:space="0" w:color="auto"/>
        <w:left w:val="none" w:sz="0" w:space="0" w:color="auto"/>
        <w:bottom w:val="none" w:sz="0" w:space="0" w:color="auto"/>
        <w:right w:val="none" w:sz="0" w:space="0" w:color="auto"/>
      </w:divBdr>
    </w:div>
    <w:div w:id="1873221424">
      <w:bodyDiv w:val="1"/>
      <w:marLeft w:val="0"/>
      <w:marRight w:val="0"/>
      <w:marTop w:val="0"/>
      <w:marBottom w:val="0"/>
      <w:divBdr>
        <w:top w:val="none" w:sz="0" w:space="0" w:color="auto"/>
        <w:left w:val="none" w:sz="0" w:space="0" w:color="auto"/>
        <w:bottom w:val="none" w:sz="0" w:space="0" w:color="auto"/>
        <w:right w:val="none" w:sz="0" w:space="0" w:color="auto"/>
      </w:divBdr>
    </w:div>
    <w:div w:id="1874541479">
      <w:bodyDiv w:val="1"/>
      <w:marLeft w:val="0"/>
      <w:marRight w:val="0"/>
      <w:marTop w:val="0"/>
      <w:marBottom w:val="0"/>
      <w:divBdr>
        <w:top w:val="none" w:sz="0" w:space="0" w:color="auto"/>
        <w:left w:val="none" w:sz="0" w:space="0" w:color="auto"/>
        <w:bottom w:val="none" w:sz="0" w:space="0" w:color="auto"/>
        <w:right w:val="none" w:sz="0" w:space="0" w:color="auto"/>
      </w:divBdr>
    </w:div>
    <w:div w:id="1875727950">
      <w:bodyDiv w:val="1"/>
      <w:marLeft w:val="0"/>
      <w:marRight w:val="0"/>
      <w:marTop w:val="0"/>
      <w:marBottom w:val="0"/>
      <w:divBdr>
        <w:top w:val="none" w:sz="0" w:space="0" w:color="auto"/>
        <w:left w:val="none" w:sz="0" w:space="0" w:color="auto"/>
        <w:bottom w:val="none" w:sz="0" w:space="0" w:color="auto"/>
        <w:right w:val="none" w:sz="0" w:space="0" w:color="auto"/>
      </w:divBdr>
      <w:divsChild>
        <w:div w:id="2168476">
          <w:marLeft w:val="0"/>
          <w:marRight w:val="0"/>
          <w:marTop w:val="15"/>
          <w:marBottom w:val="0"/>
          <w:divBdr>
            <w:top w:val="single" w:sz="6" w:space="0" w:color="999999"/>
            <w:left w:val="single" w:sz="6" w:space="0" w:color="999999"/>
            <w:bottom w:val="single" w:sz="6" w:space="0" w:color="999999"/>
            <w:right w:val="single" w:sz="6" w:space="0" w:color="999999"/>
          </w:divBdr>
        </w:div>
        <w:div w:id="271399339">
          <w:marLeft w:val="0"/>
          <w:marRight w:val="0"/>
          <w:marTop w:val="0"/>
          <w:marBottom w:val="30"/>
          <w:divBdr>
            <w:top w:val="none" w:sz="0" w:space="12" w:color="auto"/>
            <w:left w:val="single" w:sz="6" w:space="26" w:color="AAAAAA"/>
            <w:bottom w:val="single" w:sz="6" w:space="12" w:color="AAAAAA"/>
            <w:right w:val="single" w:sz="6" w:space="26" w:color="AAAAAA"/>
          </w:divBdr>
          <w:divsChild>
            <w:div w:id="473958456">
              <w:marLeft w:val="0"/>
              <w:marRight w:val="0"/>
              <w:marTop w:val="0"/>
              <w:marBottom w:val="0"/>
              <w:divBdr>
                <w:top w:val="none" w:sz="0" w:space="0" w:color="auto"/>
                <w:left w:val="none" w:sz="0" w:space="0" w:color="auto"/>
                <w:bottom w:val="none" w:sz="0" w:space="0" w:color="auto"/>
                <w:right w:val="none" w:sz="0" w:space="0" w:color="auto"/>
              </w:divBdr>
            </w:div>
            <w:div w:id="717898005">
              <w:marLeft w:val="0"/>
              <w:marRight w:val="0"/>
              <w:marTop w:val="0"/>
              <w:marBottom w:val="0"/>
              <w:divBdr>
                <w:top w:val="none" w:sz="0" w:space="0" w:color="auto"/>
                <w:left w:val="none" w:sz="0" w:space="0" w:color="auto"/>
                <w:bottom w:val="none" w:sz="0" w:space="0" w:color="auto"/>
                <w:right w:val="none" w:sz="0" w:space="0" w:color="auto"/>
              </w:divBdr>
            </w:div>
            <w:div w:id="973606135">
              <w:marLeft w:val="0"/>
              <w:marRight w:val="0"/>
              <w:marTop w:val="0"/>
              <w:marBottom w:val="0"/>
              <w:divBdr>
                <w:top w:val="none" w:sz="0" w:space="0" w:color="auto"/>
                <w:left w:val="none" w:sz="0" w:space="0" w:color="auto"/>
                <w:bottom w:val="none" w:sz="0" w:space="0" w:color="auto"/>
                <w:right w:val="none" w:sz="0" w:space="0" w:color="auto"/>
              </w:divBdr>
            </w:div>
            <w:div w:id="1342469323">
              <w:marLeft w:val="0"/>
              <w:marRight w:val="0"/>
              <w:marTop w:val="0"/>
              <w:marBottom w:val="0"/>
              <w:divBdr>
                <w:top w:val="none" w:sz="0" w:space="0" w:color="auto"/>
                <w:left w:val="none" w:sz="0" w:space="0" w:color="auto"/>
                <w:bottom w:val="none" w:sz="0" w:space="0" w:color="auto"/>
                <w:right w:val="none" w:sz="0" w:space="0" w:color="auto"/>
              </w:divBdr>
            </w:div>
            <w:div w:id="1372923817">
              <w:marLeft w:val="0"/>
              <w:marRight w:val="0"/>
              <w:marTop w:val="0"/>
              <w:marBottom w:val="0"/>
              <w:divBdr>
                <w:top w:val="none" w:sz="0" w:space="0" w:color="auto"/>
                <w:left w:val="none" w:sz="0" w:space="0" w:color="auto"/>
                <w:bottom w:val="none" w:sz="0" w:space="0" w:color="auto"/>
                <w:right w:val="none" w:sz="0" w:space="0" w:color="auto"/>
              </w:divBdr>
            </w:div>
            <w:div w:id="195162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42374">
      <w:bodyDiv w:val="1"/>
      <w:marLeft w:val="0"/>
      <w:marRight w:val="0"/>
      <w:marTop w:val="0"/>
      <w:marBottom w:val="0"/>
      <w:divBdr>
        <w:top w:val="none" w:sz="0" w:space="0" w:color="auto"/>
        <w:left w:val="none" w:sz="0" w:space="0" w:color="auto"/>
        <w:bottom w:val="none" w:sz="0" w:space="0" w:color="auto"/>
        <w:right w:val="none" w:sz="0" w:space="0" w:color="auto"/>
      </w:divBdr>
    </w:div>
    <w:div w:id="1879387822">
      <w:bodyDiv w:val="1"/>
      <w:marLeft w:val="0"/>
      <w:marRight w:val="0"/>
      <w:marTop w:val="0"/>
      <w:marBottom w:val="0"/>
      <w:divBdr>
        <w:top w:val="none" w:sz="0" w:space="0" w:color="auto"/>
        <w:left w:val="none" w:sz="0" w:space="0" w:color="auto"/>
        <w:bottom w:val="none" w:sz="0" w:space="0" w:color="auto"/>
        <w:right w:val="none" w:sz="0" w:space="0" w:color="auto"/>
      </w:divBdr>
    </w:div>
    <w:div w:id="1880169035">
      <w:bodyDiv w:val="1"/>
      <w:marLeft w:val="0"/>
      <w:marRight w:val="0"/>
      <w:marTop w:val="0"/>
      <w:marBottom w:val="0"/>
      <w:divBdr>
        <w:top w:val="none" w:sz="0" w:space="0" w:color="auto"/>
        <w:left w:val="none" w:sz="0" w:space="0" w:color="auto"/>
        <w:bottom w:val="none" w:sz="0" w:space="0" w:color="auto"/>
        <w:right w:val="none" w:sz="0" w:space="0" w:color="auto"/>
      </w:divBdr>
    </w:div>
    <w:div w:id="1880699534">
      <w:bodyDiv w:val="1"/>
      <w:marLeft w:val="0"/>
      <w:marRight w:val="0"/>
      <w:marTop w:val="0"/>
      <w:marBottom w:val="0"/>
      <w:divBdr>
        <w:top w:val="none" w:sz="0" w:space="0" w:color="auto"/>
        <w:left w:val="none" w:sz="0" w:space="0" w:color="auto"/>
        <w:bottom w:val="none" w:sz="0" w:space="0" w:color="auto"/>
        <w:right w:val="none" w:sz="0" w:space="0" w:color="auto"/>
      </w:divBdr>
    </w:div>
    <w:div w:id="1882281846">
      <w:bodyDiv w:val="1"/>
      <w:marLeft w:val="0"/>
      <w:marRight w:val="0"/>
      <w:marTop w:val="0"/>
      <w:marBottom w:val="0"/>
      <w:divBdr>
        <w:top w:val="none" w:sz="0" w:space="0" w:color="auto"/>
        <w:left w:val="none" w:sz="0" w:space="0" w:color="auto"/>
        <w:bottom w:val="none" w:sz="0" w:space="0" w:color="auto"/>
        <w:right w:val="none" w:sz="0" w:space="0" w:color="auto"/>
      </w:divBdr>
    </w:div>
    <w:div w:id="1884050596">
      <w:bodyDiv w:val="1"/>
      <w:marLeft w:val="0"/>
      <w:marRight w:val="0"/>
      <w:marTop w:val="0"/>
      <w:marBottom w:val="0"/>
      <w:divBdr>
        <w:top w:val="none" w:sz="0" w:space="0" w:color="auto"/>
        <w:left w:val="none" w:sz="0" w:space="0" w:color="auto"/>
        <w:bottom w:val="none" w:sz="0" w:space="0" w:color="auto"/>
        <w:right w:val="none" w:sz="0" w:space="0" w:color="auto"/>
      </w:divBdr>
    </w:div>
    <w:div w:id="1885675063">
      <w:bodyDiv w:val="1"/>
      <w:marLeft w:val="0"/>
      <w:marRight w:val="0"/>
      <w:marTop w:val="0"/>
      <w:marBottom w:val="0"/>
      <w:divBdr>
        <w:top w:val="none" w:sz="0" w:space="0" w:color="auto"/>
        <w:left w:val="none" w:sz="0" w:space="0" w:color="auto"/>
        <w:bottom w:val="none" w:sz="0" w:space="0" w:color="auto"/>
        <w:right w:val="none" w:sz="0" w:space="0" w:color="auto"/>
      </w:divBdr>
    </w:div>
    <w:div w:id="1886327638">
      <w:bodyDiv w:val="1"/>
      <w:marLeft w:val="0"/>
      <w:marRight w:val="0"/>
      <w:marTop w:val="0"/>
      <w:marBottom w:val="0"/>
      <w:divBdr>
        <w:top w:val="none" w:sz="0" w:space="0" w:color="auto"/>
        <w:left w:val="none" w:sz="0" w:space="0" w:color="auto"/>
        <w:bottom w:val="none" w:sz="0" w:space="0" w:color="auto"/>
        <w:right w:val="none" w:sz="0" w:space="0" w:color="auto"/>
      </w:divBdr>
    </w:div>
    <w:div w:id="1886670776">
      <w:bodyDiv w:val="1"/>
      <w:marLeft w:val="0"/>
      <w:marRight w:val="0"/>
      <w:marTop w:val="0"/>
      <w:marBottom w:val="0"/>
      <w:divBdr>
        <w:top w:val="none" w:sz="0" w:space="0" w:color="auto"/>
        <w:left w:val="none" w:sz="0" w:space="0" w:color="auto"/>
        <w:bottom w:val="none" w:sz="0" w:space="0" w:color="auto"/>
        <w:right w:val="none" w:sz="0" w:space="0" w:color="auto"/>
      </w:divBdr>
    </w:div>
    <w:div w:id="1886868755">
      <w:bodyDiv w:val="1"/>
      <w:marLeft w:val="0"/>
      <w:marRight w:val="0"/>
      <w:marTop w:val="0"/>
      <w:marBottom w:val="0"/>
      <w:divBdr>
        <w:top w:val="none" w:sz="0" w:space="0" w:color="auto"/>
        <w:left w:val="none" w:sz="0" w:space="0" w:color="auto"/>
        <w:bottom w:val="none" w:sz="0" w:space="0" w:color="auto"/>
        <w:right w:val="none" w:sz="0" w:space="0" w:color="auto"/>
      </w:divBdr>
    </w:div>
    <w:div w:id="1886913634">
      <w:bodyDiv w:val="1"/>
      <w:marLeft w:val="0"/>
      <w:marRight w:val="0"/>
      <w:marTop w:val="0"/>
      <w:marBottom w:val="0"/>
      <w:divBdr>
        <w:top w:val="none" w:sz="0" w:space="0" w:color="auto"/>
        <w:left w:val="none" w:sz="0" w:space="0" w:color="auto"/>
        <w:bottom w:val="none" w:sz="0" w:space="0" w:color="auto"/>
        <w:right w:val="none" w:sz="0" w:space="0" w:color="auto"/>
      </w:divBdr>
    </w:div>
    <w:div w:id="1888569362">
      <w:bodyDiv w:val="1"/>
      <w:marLeft w:val="0"/>
      <w:marRight w:val="0"/>
      <w:marTop w:val="0"/>
      <w:marBottom w:val="0"/>
      <w:divBdr>
        <w:top w:val="none" w:sz="0" w:space="0" w:color="auto"/>
        <w:left w:val="none" w:sz="0" w:space="0" w:color="auto"/>
        <w:bottom w:val="none" w:sz="0" w:space="0" w:color="auto"/>
        <w:right w:val="none" w:sz="0" w:space="0" w:color="auto"/>
      </w:divBdr>
      <w:divsChild>
        <w:div w:id="101074115">
          <w:marLeft w:val="0"/>
          <w:marRight w:val="0"/>
          <w:marTop w:val="0"/>
          <w:marBottom w:val="0"/>
          <w:divBdr>
            <w:top w:val="none" w:sz="0" w:space="0" w:color="auto"/>
            <w:left w:val="none" w:sz="0" w:space="0" w:color="auto"/>
            <w:bottom w:val="none" w:sz="0" w:space="0" w:color="auto"/>
            <w:right w:val="none" w:sz="0" w:space="0" w:color="auto"/>
          </w:divBdr>
        </w:div>
        <w:div w:id="2027443155">
          <w:marLeft w:val="0"/>
          <w:marRight w:val="0"/>
          <w:marTop w:val="0"/>
          <w:marBottom w:val="0"/>
          <w:divBdr>
            <w:top w:val="none" w:sz="0" w:space="0" w:color="auto"/>
            <w:left w:val="none" w:sz="0" w:space="0" w:color="auto"/>
            <w:bottom w:val="none" w:sz="0" w:space="0" w:color="auto"/>
            <w:right w:val="none" w:sz="0" w:space="0" w:color="auto"/>
          </w:divBdr>
        </w:div>
      </w:divsChild>
    </w:div>
    <w:div w:id="1889339734">
      <w:bodyDiv w:val="1"/>
      <w:marLeft w:val="0"/>
      <w:marRight w:val="0"/>
      <w:marTop w:val="0"/>
      <w:marBottom w:val="0"/>
      <w:divBdr>
        <w:top w:val="none" w:sz="0" w:space="0" w:color="auto"/>
        <w:left w:val="none" w:sz="0" w:space="0" w:color="auto"/>
        <w:bottom w:val="none" w:sz="0" w:space="0" w:color="auto"/>
        <w:right w:val="none" w:sz="0" w:space="0" w:color="auto"/>
      </w:divBdr>
    </w:div>
    <w:div w:id="1889609097">
      <w:bodyDiv w:val="1"/>
      <w:marLeft w:val="0"/>
      <w:marRight w:val="0"/>
      <w:marTop w:val="0"/>
      <w:marBottom w:val="0"/>
      <w:divBdr>
        <w:top w:val="none" w:sz="0" w:space="0" w:color="auto"/>
        <w:left w:val="none" w:sz="0" w:space="0" w:color="auto"/>
        <w:bottom w:val="none" w:sz="0" w:space="0" w:color="auto"/>
        <w:right w:val="none" w:sz="0" w:space="0" w:color="auto"/>
      </w:divBdr>
    </w:div>
    <w:div w:id="1891649587">
      <w:bodyDiv w:val="1"/>
      <w:marLeft w:val="0"/>
      <w:marRight w:val="0"/>
      <w:marTop w:val="0"/>
      <w:marBottom w:val="0"/>
      <w:divBdr>
        <w:top w:val="none" w:sz="0" w:space="0" w:color="auto"/>
        <w:left w:val="none" w:sz="0" w:space="0" w:color="auto"/>
        <w:bottom w:val="none" w:sz="0" w:space="0" w:color="auto"/>
        <w:right w:val="none" w:sz="0" w:space="0" w:color="auto"/>
      </w:divBdr>
    </w:div>
    <w:div w:id="1899322986">
      <w:bodyDiv w:val="1"/>
      <w:marLeft w:val="0"/>
      <w:marRight w:val="0"/>
      <w:marTop w:val="0"/>
      <w:marBottom w:val="0"/>
      <w:divBdr>
        <w:top w:val="none" w:sz="0" w:space="0" w:color="auto"/>
        <w:left w:val="none" w:sz="0" w:space="0" w:color="auto"/>
        <w:bottom w:val="none" w:sz="0" w:space="0" w:color="auto"/>
        <w:right w:val="none" w:sz="0" w:space="0" w:color="auto"/>
      </w:divBdr>
    </w:div>
    <w:div w:id="1905605090">
      <w:bodyDiv w:val="1"/>
      <w:marLeft w:val="0"/>
      <w:marRight w:val="0"/>
      <w:marTop w:val="0"/>
      <w:marBottom w:val="0"/>
      <w:divBdr>
        <w:top w:val="none" w:sz="0" w:space="0" w:color="auto"/>
        <w:left w:val="none" w:sz="0" w:space="0" w:color="auto"/>
        <w:bottom w:val="none" w:sz="0" w:space="0" w:color="auto"/>
        <w:right w:val="none" w:sz="0" w:space="0" w:color="auto"/>
      </w:divBdr>
    </w:div>
    <w:div w:id="1909073935">
      <w:bodyDiv w:val="1"/>
      <w:marLeft w:val="0"/>
      <w:marRight w:val="0"/>
      <w:marTop w:val="0"/>
      <w:marBottom w:val="0"/>
      <w:divBdr>
        <w:top w:val="none" w:sz="0" w:space="0" w:color="auto"/>
        <w:left w:val="none" w:sz="0" w:space="0" w:color="auto"/>
        <w:bottom w:val="none" w:sz="0" w:space="0" w:color="auto"/>
        <w:right w:val="none" w:sz="0" w:space="0" w:color="auto"/>
      </w:divBdr>
    </w:div>
    <w:div w:id="1911574758">
      <w:bodyDiv w:val="1"/>
      <w:marLeft w:val="0"/>
      <w:marRight w:val="0"/>
      <w:marTop w:val="0"/>
      <w:marBottom w:val="0"/>
      <w:divBdr>
        <w:top w:val="none" w:sz="0" w:space="0" w:color="auto"/>
        <w:left w:val="none" w:sz="0" w:space="0" w:color="auto"/>
        <w:bottom w:val="none" w:sz="0" w:space="0" w:color="auto"/>
        <w:right w:val="none" w:sz="0" w:space="0" w:color="auto"/>
      </w:divBdr>
    </w:div>
    <w:div w:id="1912156648">
      <w:bodyDiv w:val="1"/>
      <w:marLeft w:val="0"/>
      <w:marRight w:val="0"/>
      <w:marTop w:val="0"/>
      <w:marBottom w:val="0"/>
      <w:divBdr>
        <w:top w:val="none" w:sz="0" w:space="0" w:color="auto"/>
        <w:left w:val="none" w:sz="0" w:space="0" w:color="auto"/>
        <w:bottom w:val="none" w:sz="0" w:space="0" w:color="auto"/>
        <w:right w:val="none" w:sz="0" w:space="0" w:color="auto"/>
      </w:divBdr>
    </w:div>
    <w:div w:id="1913931538">
      <w:bodyDiv w:val="1"/>
      <w:marLeft w:val="0"/>
      <w:marRight w:val="0"/>
      <w:marTop w:val="0"/>
      <w:marBottom w:val="0"/>
      <w:divBdr>
        <w:top w:val="none" w:sz="0" w:space="0" w:color="auto"/>
        <w:left w:val="none" w:sz="0" w:space="0" w:color="auto"/>
        <w:bottom w:val="none" w:sz="0" w:space="0" w:color="auto"/>
        <w:right w:val="none" w:sz="0" w:space="0" w:color="auto"/>
      </w:divBdr>
    </w:div>
    <w:div w:id="1914119670">
      <w:bodyDiv w:val="1"/>
      <w:marLeft w:val="0"/>
      <w:marRight w:val="0"/>
      <w:marTop w:val="0"/>
      <w:marBottom w:val="0"/>
      <w:divBdr>
        <w:top w:val="none" w:sz="0" w:space="0" w:color="auto"/>
        <w:left w:val="none" w:sz="0" w:space="0" w:color="auto"/>
        <w:bottom w:val="none" w:sz="0" w:space="0" w:color="auto"/>
        <w:right w:val="none" w:sz="0" w:space="0" w:color="auto"/>
      </w:divBdr>
    </w:div>
    <w:div w:id="1915697580">
      <w:bodyDiv w:val="1"/>
      <w:marLeft w:val="0"/>
      <w:marRight w:val="0"/>
      <w:marTop w:val="0"/>
      <w:marBottom w:val="0"/>
      <w:divBdr>
        <w:top w:val="none" w:sz="0" w:space="0" w:color="auto"/>
        <w:left w:val="none" w:sz="0" w:space="0" w:color="auto"/>
        <w:bottom w:val="none" w:sz="0" w:space="0" w:color="auto"/>
        <w:right w:val="none" w:sz="0" w:space="0" w:color="auto"/>
      </w:divBdr>
    </w:div>
    <w:div w:id="1916477416">
      <w:bodyDiv w:val="1"/>
      <w:marLeft w:val="0"/>
      <w:marRight w:val="0"/>
      <w:marTop w:val="0"/>
      <w:marBottom w:val="0"/>
      <w:divBdr>
        <w:top w:val="none" w:sz="0" w:space="0" w:color="auto"/>
        <w:left w:val="none" w:sz="0" w:space="0" w:color="auto"/>
        <w:bottom w:val="none" w:sz="0" w:space="0" w:color="auto"/>
        <w:right w:val="none" w:sz="0" w:space="0" w:color="auto"/>
      </w:divBdr>
    </w:div>
    <w:div w:id="1918318745">
      <w:bodyDiv w:val="1"/>
      <w:marLeft w:val="0"/>
      <w:marRight w:val="0"/>
      <w:marTop w:val="0"/>
      <w:marBottom w:val="0"/>
      <w:divBdr>
        <w:top w:val="none" w:sz="0" w:space="0" w:color="auto"/>
        <w:left w:val="none" w:sz="0" w:space="0" w:color="auto"/>
        <w:bottom w:val="none" w:sz="0" w:space="0" w:color="auto"/>
        <w:right w:val="none" w:sz="0" w:space="0" w:color="auto"/>
      </w:divBdr>
    </w:div>
    <w:div w:id="1919098668">
      <w:bodyDiv w:val="1"/>
      <w:marLeft w:val="0"/>
      <w:marRight w:val="0"/>
      <w:marTop w:val="0"/>
      <w:marBottom w:val="0"/>
      <w:divBdr>
        <w:top w:val="none" w:sz="0" w:space="0" w:color="auto"/>
        <w:left w:val="none" w:sz="0" w:space="0" w:color="auto"/>
        <w:bottom w:val="none" w:sz="0" w:space="0" w:color="auto"/>
        <w:right w:val="none" w:sz="0" w:space="0" w:color="auto"/>
      </w:divBdr>
    </w:div>
    <w:div w:id="1919900745">
      <w:bodyDiv w:val="1"/>
      <w:marLeft w:val="0"/>
      <w:marRight w:val="0"/>
      <w:marTop w:val="0"/>
      <w:marBottom w:val="0"/>
      <w:divBdr>
        <w:top w:val="none" w:sz="0" w:space="0" w:color="auto"/>
        <w:left w:val="none" w:sz="0" w:space="0" w:color="auto"/>
        <w:bottom w:val="none" w:sz="0" w:space="0" w:color="auto"/>
        <w:right w:val="none" w:sz="0" w:space="0" w:color="auto"/>
      </w:divBdr>
    </w:div>
    <w:div w:id="1921478355">
      <w:bodyDiv w:val="1"/>
      <w:marLeft w:val="0"/>
      <w:marRight w:val="0"/>
      <w:marTop w:val="0"/>
      <w:marBottom w:val="0"/>
      <w:divBdr>
        <w:top w:val="none" w:sz="0" w:space="0" w:color="auto"/>
        <w:left w:val="none" w:sz="0" w:space="0" w:color="auto"/>
        <w:bottom w:val="none" w:sz="0" w:space="0" w:color="auto"/>
        <w:right w:val="none" w:sz="0" w:space="0" w:color="auto"/>
      </w:divBdr>
    </w:div>
    <w:div w:id="1921941370">
      <w:bodyDiv w:val="1"/>
      <w:marLeft w:val="0"/>
      <w:marRight w:val="0"/>
      <w:marTop w:val="0"/>
      <w:marBottom w:val="0"/>
      <w:divBdr>
        <w:top w:val="none" w:sz="0" w:space="0" w:color="auto"/>
        <w:left w:val="none" w:sz="0" w:space="0" w:color="auto"/>
        <w:bottom w:val="none" w:sz="0" w:space="0" w:color="auto"/>
        <w:right w:val="none" w:sz="0" w:space="0" w:color="auto"/>
      </w:divBdr>
    </w:div>
    <w:div w:id="1923446315">
      <w:bodyDiv w:val="1"/>
      <w:marLeft w:val="0"/>
      <w:marRight w:val="0"/>
      <w:marTop w:val="0"/>
      <w:marBottom w:val="0"/>
      <w:divBdr>
        <w:top w:val="none" w:sz="0" w:space="0" w:color="auto"/>
        <w:left w:val="none" w:sz="0" w:space="0" w:color="auto"/>
        <w:bottom w:val="none" w:sz="0" w:space="0" w:color="auto"/>
        <w:right w:val="none" w:sz="0" w:space="0" w:color="auto"/>
      </w:divBdr>
    </w:div>
    <w:div w:id="1924803890">
      <w:bodyDiv w:val="1"/>
      <w:marLeft w:val="0"/>
      <w:marRight w:val="0"/>
      <w:marTop w:val="0"/>
      <w:marBottom w:val="0"/>
      <w:divBdr>
        <w:top w:val="none" w:sz="0" w:space="0" w:color="auto"/>
        <w:left w:val="none" w:sz="0" w:space="0" w:color="auto"/>
        <w:bottom w:val="none" w:sz="0" w:space="0" w:color="auto"/>
        <w:right w:val="none" w:sz="0" w:space="0" w:color="auto"/>
      </w:divBdr>
    </w:div>
    <w:div w:id="1925262377">
      <w:bodyDiv w:val="1"/>
      <w:marLeft w:val="0"/>
      <w:marRight w:val="0"/>
      <w:marTop w:val="0"/>
      <w:marBottom w:val="0"/>
      <w:divBdr>
        <w:top w:val="none" w:sz="0" w:space="0" w:color="auto"/>
        <w:left w:val="none" w:sz="0" w:space="0" w:color="auto"/>
        <w:bottom w:val="none" w:sz="0" w:space="0" w:color="auto"/>
        <w:right w:val="none" w:sz="0" w:space="0" w:color="auto"/>
      </w:divBdr>
    </w:div>
    <w:div w:id="1925456472">
      <w:bodyDiv w:val="1"/>
      <w:marLeft w:val="0"/>
      <w:marRight w:val="0"/>
      <w:marTop w:val="0"/>
      <w:marBottom w:val="0"/>
      <w:divBdr>
        <w:top w:val="none" w:sz="0" w:space="0" w:color="auto"/>
        <w:left w:val="none" w:sz="0" w:space="0" w:color="auto"/>
        <w:bottom w:val="none" w:sz="0" w:space="0" w:color="auto"/>
        <w:right w:val="none" w:sz="0" w:space="0" w:color="auto"/>
      </w:divBdr>
    </w:div>
    <w:div w:id="1925795977">
      <w:bodyDiv w:val="1"/>
      <w:marLeft w:val="0"/>
      <w:marRight w:val="0"/>
      <w:marTop w:val="0"/>
      <w:marBottom w:val="0"/>
      <w:divBdr>
        <w:top w:val="none" w:sz="0" w:space="0" w:color="auto"/>
        <w:left w:val="none" w:sz="0" w:space="0" w:color="auto"/>
        <w:bottom w:val="none" w:sz="0" w:space="0" w:color="auto"/>
        <w:right w:val="none" w:sz="0" w:space="0" w:color="auto"/>
      </w:divBdr>
    </w:div>
    <w:div w:id="1928803892">
      <w:bodyDiv w:val="1"/>
      <w:marLeft w:val="0"/>
      <w:marRight w:val="0"/>
      <w:marTop w:val="0"/>
      <w:marBottom w:val="0"/>
      <w:divBdr>
        <w:top w:val="none" w:sz="0" w:space="0" w:color="auto"/>
        <w:left w:val="none" w:sz="0" w:space="0" w:color="auto"/>
        <w:bottom w:val="none" w:sz="0" w:space="0" w:color="auto"/>
        <w:right w:val="none" w:sz="0" w:space="0" w:color="auto"/>
      </w:divBdr>
    </w:div>
    <w:div w:id="1930114250">
      <w:bodyDiv w:val="1"/>
      <w:marLeft w:val="0"/>
      <w:marRight w:val="0"/>
      <w:marTop w:val="0"/>
      <w:marBottom w:val="0"/>
      <w:divBdr>
        <w:top w:val="none" w:sz="0" w:space="0" w:color="auto"/>
        <w:left w:val="none" w:sz="0" w:space="0" w:color="auto"/>
        <w:bottom w:val="none" w:sz="0" w:space="0" w:color="auto"/>
        <w:right w:val="none" w:sz="0" w:space="0" w:color="auto"/>
      </w:divBdr>
    </w:div>
    <w:div w:id="1930195778">
      <w:bodyDiv w:val="1"/>
      <w:marLeft w:val="0"/>
      <w:marRight w:val="0"/>
      <w:marTop w:val="0"/>
      <w:marBottom w:val="0"/>
      <w:divBdr>
        <w:top w:val="none" w:sz="0" w:space="0" w:color="auto"/>
        <w:left w:val="none" w:sz="0" w:space="0" w:color="auto"/>
        <w:bottom w:val="none" w:sz="0" w:space="0" w:color="auto"/>
        <w:right w:val="none" w:sz="0" w:space="0" w:color="auto"/>
      </w:divBdr>
    </w:div>
    <w:div w:id="1931229915">
      <w:bodyDiv w:val="1"/>
      <w:marLeft w:val="0"/>
      <w:marRight w:val="0"/>
      <w:marTop w:val="0"/>
      <w:marBottom w:val="0"/>
      <w:divBdr>
        <w:top w:val="none" w:sz="0" w:space="0" w:color="auto"/>
        <w:left w:val="none" w:sz="0" w:space="0" w:color="auto"/>
        <w:bottom w:val="none" w:sz="0" w:space="0" w:color="auto"/>
        <w:right w:val="none" w:sz="0" w:space="0" w:color="auto"/>
      </w:divBdr>
    </w:div>
    <w:div w:id="1931426436">
      <w:bodyDiv w:val="1"/>
      <w:marLeft w:val="0"/>
      <w:marRight w:val="0"/>
      <w:marTop w:val="0"/>
      <w:marBottom w:val="0"/>
      <w:divBdr>
        <w:top w:val="none" w:sz="0" w:space="0" w:color="auto"/>
        <w:left w:val="none" w:sz="0" w:space="0" w:color="auto"/>
        <w:bottom w:val="none" w:sz="0" w:space="0" w:color="auto"/>
        <w:right w:val="none" w:sz="0" w:space="0" w:color="auto"/>
      </w:divBdr>
    </w:div>
    <w:div w:id="1932082826">
      <w:bodyDiv w:val="1"/>
      <w:marLeft w:val="0"/>
      <w:marRight w:val="0"/>
      <w:marTop w:val="0"/>
      <w:marBottom w:val="0"/>
      <w:divBdr>
        <w:top w:val="none" w:sz="0" w:space="0" w:color="auto"/>
        <w:left w:val="none" w:sz="0" w:space="0" w:color="auto"/>
        <w:bottom w:val="none" w:sz="0" w:space="0" w:color="auto"/>
        <w:right w:val="none" w:sz="0" w:space="0" w:color="auto"/>
      </w:divBdr>
    </w:div>
    <w:div w:id="1933468936">
      <w:bodyDiv w:val="1"/>
      <w:marLeft w:val="0"/>
      <w:marRight w:val="0"/>
      <w:marTop w:val="0"/>
      <w:marBottom w:val="0"/>
      <w:divBdr>
        <w:top w:val="none" w:sz="0" w:space="0" w:color="auto"/>
        <w:left w:val="none" w:sz="0" w:space="0" w:color="auto"/>
        <w:bottom w:val="none" w:sz="0" w:space="0" w:color="auto"/>
        <w:right w:val="none" w:sz="0" w:space="0" w:color="auto"/>
      </w:divBdr>
    </w:div>
    <w:div w:id="1934167349">
      <w:bodyDiv w:val="1"/>
      <w:marLeft w:val="0"/>
      <w:marRight w:val="0"/>
      <w:marTop w:val="0"/>
      <w:marBottom w:val="0"/>
      <w:divBdr>
        <w:top w:val="none" w:sz="0" w:space="0" w:color="auto"/>
        <w:left w:val="none" w:sz="0" w:space="0" w:color="auto"/>
        <w:bottom w:val="none" w:sz="0" w:space="0" w:color="auto"/>
        <w:right w:val="none" w:sz="0" w:space="0" w:color="auto"/>
      </w:divBdr>
    </w:div>
    <w:div w:id="1935242549">
      <w:bodyDiv w:val="1"/>
      <w:marLeft w:val="0"/>
      <w:marRight w:val="0"/>
      <w:marTop w:val="0"/>
      <w:marBottom w:val="0"/>
      <w:divBdr>
        <w:top w:val="none" w:sz="0" w:space="0" w:color="auto"/>
        <w:left w:val="none" w:sz="0" w:space="0" w:color="auto"/>
        <w:bottom w:val="none" w:sz="0" w:space="0" w:color="auto"/>
        <w:right w:val="none" w:sz="0" w:space="0" w:color="auto"/>
      </w:divBdr>
    </w:div>
    <w:div w:id="1935893933">
      <w:bodyDiv w:val="1"/>
      <w:marLeft w:val="0"/>
      <w:marRight w:val="0"/>
      <w:marTop w:val="0"/>
      <w:marBottom w:val="0"/>
      <w:divBdr>
        <w:top w:val="none" w:sz="0" w:space="0" w:color="auto"/>
        <w:left w:val="none" w:sz="0" w:space="0" w:color="auto"/>
        <w:bottom w:val="none" w:sz="0" w:space="0" w:color="auto"/>
        <w:right w:val="none" w:sz="0" w:space="0" w:color="auto"/>
      </w:divBdr>
    </w:div>
    <w:div w:id="1938559607">
      <w:bodyDiv w:val="1"/>
      <w:marLeft w:val="0"/>
      <w:marRight w:val="0"/>
      <w:marTop w:val="0"/>
      <w:marBottom w:val="0"/>
      <w:divBdr>
        <w:top w:val="none" w:sz="0" w:space="0" w:color="auto"/>
        <w:left w:val="none" w:sz="0" w:space="0" w:color="auto"/>
        <w:bottom w:val="none" w:sz="0" w:space="0" w:color="auto"/>
        <w:right w:val="none" w:sz="0" w:space="0" w:color="auto"/>
      </w:divBdr>
    </w:div>
    <w:div w:id="1942839649">
      <w:bodyDiv w:val="1"/>
      <w:marLeft w:val="0"/>
      <w:marRight w:val="0"/>
      <w:marTop w:val="0"/>
      <w:marBottom w:val="0"/>
      <w:divBdr>
        <w:top w:val="none" w:sz="0" w:space="0" w:color="auto"/>
        <w:left w:val="none" w:sz="0" w:space="0" w:color="auto"/>
        <w:bottom w:val="none" w:sz="0" w:space="0" w:color="auto"/>
        <w:right w:val="none" w:sz="0" w:space="0" w:color="auto"/>
      </w:divBdr>
    </w:div>
    <w:div w:id="1944067890">
      <w:bodyDiv w:val="1"/>
      <w:marLeft w:val="0"/>
      <w:marRight w:val="0"/>
      <w:marTop w:val="0"/>
      <w:marBottom w:val="0"/>
      <w:divBdr>
        <w:top w:val="none" w:sz="0" w:space="0" w:color="auto"/>
        <w:left w:val="none" w:sz="0" w:space="0" w:color="auto"/>
        <w:bottom w:val="none" w:sz="0" w:space="0" w:color="auto"/>
        <w:right w:val="none" w:sz="0" w:space="0" w:color="auto"/>
      </w:divBdr>
    </w:div>
    <w:div w:id="1944148369">
      <w:bodyDiv w:val="1"/>
      <w:marLeft w:val="0"/>
      <w:marRight w:val="0"/>
      <w:marTop w:val="0"/>
      <w:marBottom w:val="0"/>
      <w:divBdr>
        <w:top w:val="none" w:sz="0" w:space="0" w:color="auto"/>
        <w:left w:val="none" w:sz="0" w:space="0" w:color="auto"/>
        <w:bottom w:val="none" w:sz="0" w:space="0" w:color="auto"/>
        <w:right w:val="none" w:sz="0" w:space="0" w:color="auto"/>
      </w:divBdr>
    </w:div>
    <w:div w:id="1952395833">
      <w:bodyDiv w:val="1"/>
      <w:marLeft w:val="0"/>
      <w:marRight w:val="0"/>
      <w:marTop w:val="0"/>
      <w:marBottom w:val="0"/>
      <w:divBdr>
        <w:top w:val="none" w:sz="0" w:space="0" w:color="auto"/>
        <w:left w:val="none" w:sz="0" w:space="0" w:color="auto"/>
        <w:bottom w:val="none" w:sz="0" w:space="0" w:color="auto"/>
        <w:right w:val="none" w:sz="0" w:space="0" w:color="auto"/>
      </w:divBdr>
    </w:div>
    <w:div w:id="1954244925">
      <w:bodyDiv w:val="1"/>
      <w:marLeft w:val="0"/>
      <w:marRight w:val="0"/>
      <w:marTop w:val="0"/>
      <w:marBottom w:val="0"/>
      <w:divBdr>
        <w:top w:val="none" w:sz="0" w:space="0" w:color="auto"/>
        <w:left w:val="none" w:sz="0" w:space="0" w:color="auto"/>
        <w:bottom w:val="none" w:sz="0" w:space="0" w:color="auto"/>
        <w:right w:val="none" w:sz="0" w:space="0" w:color="auto"/>
      </w:divBdr>
    </w:div>
    <w:div w:id="1956908673">
      <w:bodyDiv w:val="1"/>
      <w:marLeft w:val="0"/>
      <w:marRight w:val="0"/>
      <w:marTop w:val="0"/>
      <w:marBottom w:val="0"/>
      <w:divBdr>
        <w:top w:val="none" w:sz="0" w:space="0" w:color="auto"/>
        <w:left w:val="none" w:sz="0" w:space="0" w:color="auto"/>
        <w:bottom w:val="none" w:sz="0" w:space="0" w:color="auto"/>
        <w:right w:val="none" w:sz="0" w:space="0" w:color="auto"/>
      </w:divBdr>
    </w:div>
    <w:div w:id="1957328341">
      <w:bodyDiv w:val="1"/>
      <w:marLeft w:val="0"/>
      <w:marRight w:val="0"/>
      <w:marTop w:val="0"/>
      <w:marBottom w:val="0"/>
      <w:divBdr>
        <w:top w:val="none" w:sz="0" w:space="0" w:color="auto"/>
        <w:left w:val="none" w:sz="0" w:space="0" w:color="auto"/>
        <w:bottom w:val="none" w:sz="0" w:space="0" w:color="auto"/>
        <w:right w:val="none" w:sz="0" w:space="0" w:color="auto"/>
      </w:divBdr>
    </w:div>
    <w:div w:id="1957561874">
      <w:bodyDiv w:val="1"/>
      <w:marLeft w:val="0"/>
      <w:marRight w:val="0"/>
      <w:marTop w:val="0"/>
      <w:marBottom w:val="0"/>
      <w:divBdr>
        <w:top w:val="none" w:sz="0" w:space="0" w:color="auto"/>
        <w:left w:val="none" w:sz="0" w:space="0" w:color="auto"/>
        <w:bottom w:val="none" w:sz="0" w:space="0" w:color="auto"/>
        <w:right w:val="none" w:sz="0" w:space="0" w:color="auto"/>
      </w:divBdr>
    </w:div>
    <w:div w:id="1957593047">
      <w:bodyDiv w:val="1"/>
      <w:marLeft w:val="0"/>
      <w:marRight w:val="0"/>
      <w:marTop w:val="0"/>
      <w:marBottom w:val="0"/>
      <w:divBdr>
        <w:top w:val="none" w:sz="0" w:space="0" w:color="auto"/>
        <w:left w:val="none" w:sz="0" w:space="0" w:color="auto"/>
        <w:bottom w:val="none" w:sz="0" w:space="0" w:color="auto"/>
        <w:right w:val="none" w:sz="0" w:space="0" w:color="auto"/>
      </w:divBdr>
    </w:div>
    <w:div w:id="1958481926">
      <w:bodyDiv w:val="1"/>
      <w:marLeft w:val="0"/>
      <w:marRight w:val="0"/>
      <w:marTop w:val="0"/>
      <w:marBottom w:val="0"/>
      <w:divBdr>
        <w:top w:val="none" w:sz="0" w:space="0" w:color="auto"/>
        <w:left w:val="none" w:sz="0" w:space="0" w:color="auto"/>
        <w:bottom w:val="none" w:sz="0" w:space="0" w:color="auto"/>
        <w:right w:val="none" w:sz="0" w:space="0" w:color="auto"/>
      </w:divBdr>
    </w:div>
    <w:div w:id="1959797678">
      <w:bodyDiv w:val="1"/>
      <w:marLeft w:val="0"/>
      <w:marRight w:val="0"/>
      <w:marTop w:val="0"/>
      <w:marBottom w:val="0"/>
      <w:divBdr>
        <w:top w:val="none" w:sz="0" w:space="0" w:color="auto"/>
        <w:left w:val="none" w:sz="0" w:space="0" w:color="auto"/>
        <w:bottom w:val="none" w:sz="0" w:space="0" w:color="auto"/>
        <w:right w:val="none" w:sz="0" w:space="0" w:color="auto"/>
      </w:divBdr>
    </w:div>
    <w:div w:id="1964190666">
      <w:bodyDiv w:val="1"/>
      <w:marLeft w:val="0"/>
      <w:marRight w:val="0"/>
      <w:marTop w:val="0"/>
      <w:marBottom w:val="0"/>
      <w:divBdr>
        <w:top w:val="none" w:sz="0" w:space="0" w:color="auto"/>
        <w:left w:val="none" w:sz="0" w:space="0" w:color="auto"/>
        <w:bottom w:val="none" w:sz="0" w:space="0" w:color="auto"/>
        <w:right w:val="none" w:sz="0" w:space="0" w:color="auto"/>
      </w:divBdr>
    </w:div>
    <w:div w:id="1965578880">
      <w:bodyDiv w:val="1"/>
      <w:marLeft w:val="0"/>
      <w:marRight w:val="0"/>
      <w:marTop w:val="0"/>
      <w:marBottom w:val="0"/>
      <w:divBdr>
        <w:top w:val="none" w:sz="0" w:space="0" w:color="auto"/>
        <w:left w:val="none" w:sz="0" w:space="0" w:color="auto"/>
        <w:bottom w:val="none" w:sz="0" w:space="0" w:color="auto"/>
        <w:right w:val="none" w:sz="0" w:space="0" w:color="auto"/>
      </w:divBdr>
    </w:div>
    <w:div w:id="1967077911">
      <w:bodyDiv w:val="1"/>
      <w:marLeft w:val="0"/>
      <w:marRight w:val="0"/>
      <w:marTop w:val="0"/>
      <w:marBottom w:val="0"/>
      <w:divBdr>
        <w:top w:val="none" w:sz="0" w:space="0" w:color="auto"/>
        <w:left w:val="none" w:sz="0" w:space="0" w:color="auto"/>
        <w:bottom w:val="none" w:sz="0" w:space="0" w:color="auto"/>
        <w:right w:val="none" w:sz="0" w:space="0" w:color="auto"/>
      </w:divBdr>
    </w:div>
    <w:div w:id="1968395584">
      <w:bodyDiv w:val="1"/>
      <w:marLeft w:val="0"/>
      <w:marRight w:val="0"/>
      <w:marTop w:val="0"/>
      <w:marBottom w:val="0"/>
      <w:divBdr>
        <w:top w:val="none" w:sz="0" w:space="0" w:color="auto"/>
        <w:left w:val="none" w:sz="0" w:space="0" w:color="auto"/>
        <w:bottom w:val="none" w:sz="0" w:space="0" w:color="auto"/>
        <w:right w:val="none" w:sz="0" w:space="0" w:color="auto"/>
      </w:divBdr>
    </w:div>
    <w:div w:id="1969387251">
      <w:bodyDiv w:val="1"/>
      <w:marLeft w:val="0"/>
      <w:marRight w:val="0"/>
      <w:marTop w:val="0"/>
      <w:marBottom w:val="0"/>
      <w:divBdr>
        <w:top w:val="none" w:sz="0" w:space="0" w:color="auto"/>
        <w:left w:val="none" w:sz="0" w:space="0" w:color="auto"/>
        <w:bottom w:val="none" w:sz="0" w:space="0" w:color="auto"/>
        <w:right w:val="none" w:sz="0" w:space="0" w:color="auto"/>
      </w:divBdr>
    </w:div>
    <w:div w:id="1972590148">
      <w:bodyDiv w:val="1"/>
      <w:marLeft w:val="0"/>
      <w:marRight w:val="0"/>
      <w:marTop w:val="0"/>
      <w:marBottom w:val="0"/>
      <w:divBdr>
        <w:top w:val="none" w:sz="0" w:space="0" w:color="auto"/>
        <w:left w:val="none" w:sz="0" w:space="0" w:color="auto"/>
        <w:bottom w:val="none" w:sz="0" w:space="0" w:color="auto"/>
        <w:right w:val="none" w:sz="0" w:space="0" w:color="auto"/>
      </w:divBdr>
    </w:div>
    <w:div w:id="1975988516">
      <w:bodyDiv w:val="1"/>
      <w:marLeft w:val="0"/>
      <w:marRight w:val="0"/>
      <w:marTop w:val="0"/>
      <w:marBottom w:val="0"/>
      <w:divBdr>
        <w:top w:val="none" w:sz="0" w:space="0" w:color="auto"/>
        <w:left w:val="none" w:sz="0" w:space="0" w:color="auto"/>
        <w:bottom w:val="none" w:sz="0" w:space="0" w:color="auto"/>
        <w:right w:val="none" w:sz="0" w:space="0" w:color="auto"/>
      </w:divBdr>
    </w:div>
    <w:div w:id="1977447320">
      <w:bodyDiv w:val="1"/>
      <w:marLeft w:val="0"/>
      <w:marRight w:val="0"/>
      <w:marTop w:val="0"/>
      <w:marBottom w:val="0"/>
      <w:divBdr>
        <w:top w:val="none" w:sz="0" w:space="0" w:color="auto"/>
        <w:left w:val="none" w:sz="0" w:space="0" w:color="auto"/>
        <w:bottom w:val="none" w:sz="0" w:space="0" w:color="auto"/>
        <w:right w:val="none" w:sz="0" w:space="0" w:color="auto"/>
      </w:divBdr>
    </w:div>
    <w:div w:id="1978684394">
      <w:bodyDiv w:val="1"/>
      <w:marLeft w:val="0"/>
      <w:marRight w:val="0"/>
      <w:marTop w:val="0"/>
      <w:marBottom w:val="0"/>
      <w:divBdr>
        <w:top w:val="none" w:sz="0" w:space="0" w:color="auto"/>
        <w:left w:val="none" w:sz="0" w:space="0" w:color="auto"/>
        <w:bottom w:val="none" w:sz="0" w:space="0" w:color="auto"/>
        <w:right w:val="none" w:sz="0" w:space="0" w:color="auto"/>
      </w:divBdr>
    </w:div>
    <w:div w:id="1979456599">
      <w:bodyDiv w:val="1"/>
      <w:marLeft w:val="0"/>
      <w:marRight w:val="0"/>
      <w:marTop w:val="0"/>
      <w:marBottom w:val="0"/>
      <w:divBdr>
        <w:top w:val="none" w:sz="0" w:space="0" w:color="auto"/>
        <w:left w:val="none" w:sz="0" w:space="0" w:color="auto"/>
        <w:bottom w:val="none" w:sz="0" w:space="0" w:color="auto"/>
        <w:right w:val="none" w:sz="0" w:space="0" w:color="auto"/>
      </w:divBdr>
    </w:div>
    <w:div w:id="1981037944">
      <w:bodyDiv w:val="1"/>
      <w:marLeft w:val="0"/>
      <w:marRight w:val="0"/>
      <w:marTop w:val="0"/>
      <w:marBottom w:val="0"/>
      <w:divBdr>
        <w:top w:val="none" w:sz="0" w:space="0" w:color="auto"/>
        <w:left w:val="none" w:sz="0" w:space="0" w:color="auto"/>
        <w:bottom w:val="none" w:sz="0" w:space="0" w:color="auto"/>
        <w:right w:val="none" w:sz="0" w:space="0" w:color="auto"/>
      </w:divBdr>
    </w:div>
    <w:div w:id="1981767525">
      <w:bodyDiv w:val="1"/>
      <w:marLeft w:val="0"/>
      <w:marRight w:val="0"/>
      <w:marTop w:val="0"/>
      <w:marBottom w:val="0"/>
      <w:divBdr>
        <w:top w:val="none" w:sz="0" w:space="0" w:color="auto"/>
        <w:left w:val="none" w:sz="0" w:space="0" w:color="auto"/>
        <w:bottom w:val="none" w:sz="0" w:space="0" w:color="auto"/>
        <w:right w:val="none" w:sz="0" w:space="0" w:color="auto"/>
      </w:divBdr>
    </w:div>
    <w:div w:id="1981812083">
      <w:bodyDiv w:val="1"/>
      <w:marLeft w:val="0"/>
      <w:marRight w:val="0"/>
      <w:marTop w:val="0"/>
      <w:marBottom w:val="0"/>
      <w:divBdr>
        <w:top w:val="none" w:sz="0" w:space="0" w:color="auto"/>
        <w:left w:val="none" w:sz="0" w:space="0" w:color="auto"/>
        <w:bottom w:val="none" w:sz="0" w:space="0" w:color="auto"/>
        <w:right w:val="none" w:sz="0" w:space="0" w:color="auto"/>
      </w:divBdr>
    </w:div>
    <w:div w:id="1988120717">
      <w:bodyDiv w:val="1"/>
      <w:marLeft w:val="0"/>
      <w:marRight w:val="0"/>
      <w:marTop w:val="0"/>
      <w:marBottom w:val="0"/>
      <w:divBdr>
        <w:top w:val="none" w:sz="0" w:space="0" w:color="auto"/>
        <w:left w:val="none" w:sz="0" w:space="0" w:color="auto"/>
        <w:bottom w:val="none" w:sz="0" w:space="0" w:color="auto"/>
        <w:right w:val="none" w:sz="0" w:space="0" w:color="auto"/>
      </w:divBdr>
    </w:div>
    <w:div w:id="1991324756">
      <w:bodyDiv w:val="1"/>
      <w:marLeft w:val="0"/>
      <w:marRight w:val="0"/>
      <w:marTop w:val="0"/>
      <w:marBottom w:val="0"/>
      <w:divBdr>
        <w:top w:val="none" w:sz="0" w:space="0" w:color="auto"/>
        <w:left w:val="none" w:sz="0" w:space="0" w:color="auto"/>
        <w:bottom w:val="none" w:sz="0" w:space="0" w:color="auto"/>
        <w:right w:val="none" w:sz="0" w:space="0" w:color="auto"/>
      </w:divBdr>
    </w:div>
    <w:div w:id="1993558208">
      <w:bodyDiv w:val="1"/>
      <w:marLeft w:val="0"/>
      <w:marRight w:val="0"/>
      <w:marTop w:val="0"/>
      <w:marBottom w:val="0"/>
      <w:divBdr>
        <w:top w:val="none" w:sz="0" w:space="0" w:color="auto"/>
        <w:left w:val="none" w:sz="0" w:space="0" w:color="auto"/>
        <w:bottom w:val="none" w:sz="0" w:space="0" w:color="auto"/>
        <w:right w:val="none" w:sz="0" w:space="0" w:color="auto"/>
      </w:divBdr>
    </w:div>
    <w:div w:id="1994286270">
      <w:bodyDiv w:val="1"/>
      <w:marLeft w:val="0"/>
      <w:marRight w:val="0"/>
      <w:marTop w:val="0"/>
      <w:marBottom w:val="0"/>
      <w:divBdr>
        <w:top w:val="none" w:sz="0" w:space="0" w:color="auto"/>
        <w:left w:val="none" w:sz="0" w:space="0" w:color="auto"/>
        <w:bottom w:val="none" w:sz="0" w:space="0" w:color="auto"/>
        <w:right w:val="none" w:sz="0" w:space="0" w:color="auto"/>
      </w:divBdr>
    </w:div>
    <w:div w:id="1994679947">
      <w:bodyDiv w:val="1"/>
      <w:marLeft w:val="0"/>
      <w:marRight w:val="0"/>
      <w:marTop w:val="0"/>
      <w:marBottom w:val="0"/>
      <w:divBdr>
        <w:top w:val="none" w:sz="0" w:space="0" w:color="auto"/>
        <w:left w:val="none" w:sz="0" w:space="0" w:color="auto"/>
        <w:bottom w:val="none" w:sz="0" w:space="0" w:color="auto"/>
        <w:right w:val="none" w:sz="0" w:space="0" w:color="auto"/>
      </w:divBdr>
    </w:div>
    <w:div w:id="1994721233">
      <w:bodyDiv w:val="1"/>
      <w:marLeft w:val="0"/>
      <w:marRight w:val="0"/>
      <w:marTop w:val="0"/>
      <w:marBottom w:val="0"/>
      <w:divBdr>
        <w:top w:val="none" w:sz="0" w:space="0" w:color="auto"/>
        <w:left w:val="none" w:sz="0" w:space="0" w:color="auto"/>
        <w:bottom w:val="none" w:sz="0" w:space="0" w:color="auto"/>
        <w:right w:val="none" w:sz="0" w:space="0" w:color="auto"/>
      </w:divBdr>
    </w:div>
    <w:div w:id="1998192642">
      <w:bodyDiv w:val="1"/>
      <w:marLeft w:val="0"/>
      <w:marRight w:val="0"/>
      <w:marTop w:val="0"/>
      <w:marBottom w:val="0"/>
      <w:divBdr>
        <w:top w:val="none" w:sz="0" w:space="0" w:color="auto"/>
        <w:left w:val="none" w:sz="0" w:space="0" w:color="auto"/>
        <w:bottom w:val="none" w:sz="0" w:space="0" w:color="auto"/>
        <w:right w:val="none" w:sz="0" w:space="0" w:color="auto"/>
      </w:divBdr>
    </w:div>
    <w:div w:id="1998223954">
      <w:bodyDiv w:val="1"/>
      <w:marLeft w:val="0"/>
      <w:marRight w:val="0"/>
      <w:marTop w:val="0"/>
      <w:marBottom w:val="0"/>
      <w:divBdr>
        <w:top w:val="none" w:sz="0" w:space="0" w:color="auto"/>
        <w:left w:val="none" w:sz="0" w:space="0" w:color="auto"/>
        <w:bottom w:val="none" w:sz="0" w:space="0" w:color="auto"/>
        <w:right w:val="none" w:sz="0" w:space="0" w:color="auto"/>
      </w:divBdr>
    </w:div>
    <w:div w:id="2005544845">
      <w:bodyDiv w:val="1"/>
      <w:marLeft w:val="0"/>
      <w:marRight w:val="0"/>
      <w:marTop w:val="0"/>
      <w:marBottom w:val="0"/>
      <w:divBdr>
        <w:top w:val="none" w:sz="0" w:space="0" w:color="auto"/>
        <w:left w:val="none" w:sz="0" w:space="0" w:color="auto"/>
        <w:bottom w:val="none" w:sz="0" w:space="0" w:color="auto"/>
        <w:right w:val="none" w:sz="0" w:space="0" w:color="auto"/>
      </w:divBdr>
    </w:div>
    <w:div w:id="2006741259">
      <w:bodyDiv w:val="1"/>
      <w:marLeft w:val="0"/>
      <w:marRight w:val="0"/>
      <w:marTop w:val="0"/>
      <w:marBottom w:val="0"/>
      <w:divBdr>
        <w:top w:val="none" w:sz="0" w:space="0" w:color="auto"/>
        <w:left w:val="none" w:sz="0" w:space="0" w:color="auto"/>
        <w:bottom w:val="none" w:sz="0" w:space="0" w:color="auto"/>
        <w:right w:val="none" w:sz="0" w:space="0" w:color="auto"/>
      </w:divBdr>
    </w:div>
    <w:div w:id="2008096515">
      <w:bodyDiv w:val="1"/>
      <w:marLeft w:val="0"/>
      <w:marRight w:val="0"/>
      <w:marTop w:val="0"/>
      <w:marBottom w:val="0"/>
      <w:divBdr>
        <w:top w:val="none" w:sz="0" w:space="0" w:color="auto"/>
        <w:left w:val="none" w:sz="0" w:space="0" w:color="auto"/>
        <w:bottom w:val="none" w:sz="0" w:space="0" w:color="auto"/>
        <w:right w:val="none" w:sz="0" w:space="0" w:color="auto"/>
      </w:divBdr>
    </w:div>
    <w:div w:id="2010711652">
      <w:bodyDiv w:val="1"/>
      <w:marLeft w:val="0"/>
      <w:marRight w:val="0"/>
      <w:marTop w:val="0"/>
      <w:marBottom w:val="0"/>
      <w:divBdr>
        <w:top w:val="none" w:sz="0" w:space="0" w:color="auto"/>
        <w:left w:val="none" w:sz="0" w:space="0" w:color="auto"/>
        <w:bottom w:val="none" w:sz="0" w:space="0" w:color="auto"/>
        <w:right w:val="none" w:sz="0" w:space="0" w:color="auto"/>
      </w:divBdr>
    </w:div>
    <w:div w:id="2011135380">
      <w:bodyDiv w:val="1"/>
      <w:marLeft w:val="0"/>
      <w:marRight w:val="0"/>
      <w:marTop w:val="0"/>
      <w:marBottom w:val="0"/>
      <w:divBdr>
        <w:top w:val="none" w:sz="0" w:space="0" w:color="auto"/>
        <w:left w:val="none" w:sz="0" w:space="0" w:color="auto"/>
        <w:bottom w:val="none" w:sz="0" w:space="0" w:color="auto"/>
        <w:right w:val="none" w:sz="0" w:space="0" w:color="auto"/>
      </w:divBdr>
    </w:div>
    <w:div w:id="2012634151">
      <w:bodyDiv w:val="1"/>
      <w:marLeft w:val="0"/>
      <w:marRight w:val="0"/>
      <w:marTop w:val="0"/>
      <w:marBottom w:val="0"/>
      <w:divBdr>
        <w:top w:val="none" w:sz="0" w:space="0" w:color="auto"/>
        <w:left w:val="none" w:sz="0" w:space="0" w:color="auto"/>
        <w:bottom w:val="none" w:sz="0" w:space="0" w:color="auto"/>
        <w:right w:val="none" w:sz="0" w:space="0" w:color="auto"/>
      </w:divBdr>
    </w:div>
    <w:div w:id="2012635059">
      <w:bodyDiv w:val="1"/>
      <w:marLeft w:val="0"/>
      <w:marRight w:val="0"/>
      <w:marTop w:val="0"/>
      <w:marBottom w:val="0"/>
      <w:divBdr>
        <w:top w:val="none" w:sz="0" w:space="0" w:color="auto"/>
        <w:left w:val="none" w:sz="0" w:space="0" w:color="auto"/>
        <w:bottom w:val="none" w:sz="0" w:space="0" w:color="auto"/>
        <w:right w:val="none" w:sz="0" w:space="0" w:color="auto"/>
      </w:divBdr>
    </w:div>
    <w:div w:id="2012681218">
      <w:bodyDiv w:val="1"/>
      <w:marLeft w:val="0"/>
      <w:marRight w:val="0"/>
      <w:marTop w:val="0"/>
      <w:marBottom w:val="0"/>
      <w:divBdr>
        <w:top w:val="none" w:sz="0" w:space="0" w:color="auto"/>
        <w:left w:val="none" w:sz="0" w:space="0" w:color="auto"/>
        <w:bottom w:val="none" w:sz="0" w:space="0" w:color="auto"/>
        <w:right w:val="none" w:sz="0" w:space="0" w:color="auto"/>
      </w:divBdr>
    </w:div>
    <w:div w:id="2014338278">
      <w:bodyDiv w:val="1"/>
      <w:marLeft w:val="0"/>
      <w:marRight w:val="0"/>
      <w:marTop w:val="0"/>
      <w:marBottom w:val="0"/>
      <w:divBdr>
        <w:top w:val="none" w:sz="0" w:space="0" w:color="auto"/>
        <w:left w:val="none" w:sz="0" w:space="0" w:color="auto"/>
        <w:bottom w:val="none" w:sz="0" w:space="0" w:color="auto"/>
        <w:right w:val="none" w:sz="0" w:space="0" w:color="auto"/>
      </w:divBdr>
    </w:div>
    <w:div w:id="2014380220">
      <w:bodyDiv w:val="1"/>
      <w:marLeft w:val="0"/>
      <w:marRight w:val="0"/>
      <w:marTop w:val="0"/>
      <w:marBottom w:val="0"/>
      <w:divBdr>
        <w:top w:val="none" w:sz="0" w:space="0" w:color="auto"/>
        <w:left w:val="none" w:sz="0" w:space="0" w:color="auto"/>
        <w:bottom w:val="none" w:sz="0" w:space="0" w:color="auto"/>
        <w:right w:val="none" w:sz="0" w:space="0" w:color="auto"/>
      </w:divBdr>
    </w:div>
    <w:div w:id="2017995189">
      <w:bodyDiv w:val="1"/>
      <w:marLeft w:val="0"/>
      <w:marRight w:val="0"/>
      <w:marTop w:val="0"/>
      <w:marBottom w:val="0"/>
      <w:divBdr>
        <w:top w:val="none" w:sz="0" w:space="0" w:color="auto"/>
        <w:left w:val="none" w:sz="0" w:space="0" w:color="auto"/>
        <w:bottom w:val="none" w:sz="0" w:space="0" w:color="auto"/>
        <w:right w:val="none" w:sz="0" w:space="0" w:color="auto"/>
      </w:divBdr>
    </w:div>
    <w:div w:id="2018195405">
      <w:bodyDiv w:val="1"/>
      <w:marLeft w:val="0"/>
      <w:marRight w:val="0"/>
      <w:marTop w:val="0"/>
      <w:marBottom w:val="0"/>
      <w:divBdr>
        <w:top w:val="none" w:sz="0" w:space="0" w:color="auto"/>
        <w:left w:val="none" w:sz="0" w:space="0" w:color="auto"/>
        <w:bottom w:val="none" w:sz="0" w:space="0" w:color="auto"/>
        <w:right w:val="none" w:sz="0" w:space="0" w:color="auto"/>
      </w:divBdr>
    </w:div>
    <w:div w:id="2018843867">
      <w:bodyDiv w:val="1"/>
      <w:marLeft w:val="0"/>
      <w:marRight w:val="0"/>
      <w:marTop w:val="0"/>
      <w:marBottom w:val="0"/>
      <w:divBdr>
        <w:top w:val="none" w:sz="0" w:space="0" w:color="auto"/>
        <w:left w:val="none" w:sz="0" w:space="0" w:color="auto"/>
        <w:bottom w:val="none" w:sz="0" w:space="0" w:color="auto"/>
        <w:right w:val="none" w:sz="0" w:space="0" w:color="auto"/>
      </w:divBdr>
    </w:div>
    <w:div w:id="2019623634">
      <w:bodyDiv w:val="1"/>
      <w:marLeft w:val="0"/>
      <w:marRight w:val="0"/>
      <w:marTop w:val="0"/>
      <w:marBottom w:val="0"/>
      <w:divBdr>
        <w:top w:val="none" w:sz="0" w:space="0" w:color="auto"/>
        <w:left w:val="none" w:sz="0" w:space="0" w:color="auto"/>
        <w:bottom w:val="none" w:sz="0" w:space="0" w:color="auto"/>
        <w:right w:val="none" w:sz="0" w:space="0" w:color="auto"/>
      </w:divBdr>
    </w:div>
    <w:div w:id="2022509287">
      <w:bodyDiv w:val="1"/>
      <w:marLeft w:val="0"/>
      <w:marRight w:val="0"/>
      <w:marTop w:val="0"/>
      <w:marBottom w:val="0"/>
      <w:divBdr>
        <w:top w:val="none" w:sz="0" w:space="0" w:color="auto"/>
        <w:left w:val="none" w:sz="0" w:space="0" w:color="auto"/>
        <w:bottom w:val="none" w:sz="0" w:space="0" w:color="auto"/>
        <w:right w:val="none" w:sz="0" w:space="0" w:color="auto"/>
      </w:divBdr>
    </w:div>
    <w:div w:id="2023899905">
      <w:bodyDiv w:val="1"/>
      <w:marLeft w:val="0"/>
      <w:marRight w:val="0"/>
      <w:marTop w:val="0"/>
      <w:marBottom w:val="0"/>
      <w:divBdr>
        <w:top w:val="none" w:sz="0" w:space="0" w:color="auto"/>
        <w:left w:val="none" w:sz="0" w:space="0" w:color="auto"/>
        <w:bottom w:val="none" w:sz="0" w:space="0" w:color="auto"/>
        <w:right w:val="none" w:sz="0" w:space="0" w:color="auto"/>
      </w:divBdr>
    </w:div>
    <w:div w:id="2024474723">
      <w:bodyDiv w:val="1"/>
      <w:marLeft w:val="0"/>
      <w:marRight w:val="0"/>
      <w:marTop w:val="0"/>
      <w:marBottom w:val="0"/>
      <w:divBdr>
        <w:top w:val="none" w:sz="0" w:space="0" w:color="auto"/>
        <w:left w:val="none" w:sz="0" w:space="0" w:color="auto"/>
        <w:bottom w:val="none" w:sz="0" w:space="0" w:color="auto"/>
        <w:right w:val="none" w:sz="0" w:space="0" w:color="auto"/>
      </w:divBdr>
    </w:div>
    <w:div w:id="2025664171">
      <w:bodyDiv w:val="1"/>
      <w:marLeft w:val="0"/>
      <w:marRight w:val="0"/>
      <w:marTop w:val="0"/>
      <w:marBottom w:val="0"/>
      <w:divBdr>
        <w:top w:val="none" w:sz="0" w:space="0" w:color="auto"/>
        <w:left w:val="none" w:sz="0" w:space="0" w:color="auto"/>
        <w:bottom w:val="none" w:sz="0" w:space="0" w:color="auto"/>
        <w:right w:val="none" w:sz="0" w:space="0" w:color="auto"/>
      </w:divBdr>
    </w:div>
    <w:div w:id="2027902327">
      <w:bodyDiv w:val="1"/>
      <w:marLeft w:val="0"/>
      <w:marRight w:val="0"/>
      <w:marTop w:val="0"/>
      <w:marBottom w:val="0"/>
      <w:divBdr>
        <w:top w:val="none" w:sz="0" w:space="0" w:color="auto"/>
        <w:left w:val="none" w:sz="0" w:space="0" w:color="auto"/>
        <w:bottom w:val="none" w:sz="0" w:space="0" w:color="auto"/>
        <w:right w:val="none" w:sz="0" w:space="0" w:color="auto"/>
      </w:divBdr>
    </w:div>
    <w:div w:id="2032560306">
      <w:bodyDiv w:val="1"/>
      <w:marLeft w:val="0"/>
      <w:marRight w:val="0"/>
      <w:marTop w:val="0"/>
      <w:marBottom w:val="0"/>
      <w:divBdr>
        <w:top w:val="none" w:sz="0" w:space="0" w:color="auto"/>
        <w:left w:val="none" w:sz="0" w:space="0" w:color="auto"/>
        <w:bottom w:val="none" w:sz="0" w:space="0" w:color="auto"/>
        <w:right w:val="none" w:sz="0" w:space="0" w:color="auto"/>
      </w:divBdr>
    </w:div>
    <w:div w:id="2034262055">
      <w:bodyDiv w:val="1"/>
      <w:marLeft w:val="0"/>
      <w:marRight w:val="0"/>
      <w:marTop w:val="0"/>
      <w:marBottom w:val="0"/>
      <w:divBdr>
        <w:top w:val="none" w:sz="0" w:space="0" w:color="auto"/>
        <w:left w:val="none" w:sz="0" w:space="0" w:color="auto"/>
        <w:bottom w:val="none" w:sz="0" w:space="0" w:color="auto"/>
        <w:right w:val="none" w:sz="0" w:space="0" w:color="auto"/>
      </w:divBdr>
    </w:div>
    <w:div w:id="2035304416">
      <w:bodyDiv w:val="1"/>
      <w:marLeft w:val="0"/>
      <w:marRight w:val="0"/>
      <w:marTop w:val="0"/>
      <w:marBottom w:val="0"/>
      <w:divBdr>
        <w:top w:val="none" w:sz="0" w:space="0" w:color="auto"/>
        <w:left w:val="none" w:sz="0" w:space="0" w:color="auto"/>
        <w:bottom w:val="none" w:sz="0" w:space="0" w:color="auto"/>
        <w:right w:val="none" w:sz="0" w:space="0" w:color="auto"/>
      </w:divBdr>
    </w:div>
    <w:div w:id="2035376541">
      <w:bodyDiv w:val="1"/>
      <w:marLeft w:val="0"/>
      <w:marRight w:val="0"/>
      <w:marTop w:val="0"/>
      <w:marBottom w:val="0"/>
      <w:divBdr>
        <w:top w:val="none" w:sz="0" w:space="0" w:color="auto"/>
        <w:left w:val="none" w:sz="0" w:space="0" w:color="auto"/>
        <w:bottom w:val="none" w:sz="0" w:space="0" w:color="auto"/>
        <w:right w:val="none" w:sz="0" w:space="0" w:color="auto"/>
      </w:divBdr>
    </w:div>
    <w:div w:id="2036104788">
      <w:bodyDiv w:val="1"/>
      <w:marLeft w:val="0"/>
      <w:marRight w:val="0"/>
      <w:marTop w:val="0"/>
      <w:marBottom w:val="0"/>
      <w:divBdr>
        <w:top w:val="none" w:sz="0" w:space="0" w:color="auto"/>
        <w:left w:val="none" w:sz="0" w:space="0" w:color="auto"/>
        <w:bottom w:val="none" w:sz="0" w:space="0" w:color="auto"/>
        <w:right w:val="none" w:sz="0" w:space="0" w:color="auto"/>
      </w:divBdr>
    </w:div>
    <w:div w:id="2037268795">
      <w:bodyDiv w:val="1"/>
      <w:marLeft w:val="0"/>
      <w:marRight w:val="0"/>
      <w:marTop w:val="0"/>
      <w:marBottom w:val="0"/>
      <w:divBdr>
        <w:top w:val="none" w:sz="0" w:space="0" w:color="auto"/>
        <w:left w:val="none" w:sz="0" w:space="0" w:color="auto"/>
        <w:bottom w:val="none" w:sz="0" w:space="0" w:color="auto"/>
        <w:right w:val="none" w:sz="0" w:space="0" w:color="auto"/>
      </w:divBdr>
    </w:div>
    <w:div w:id="2037459455">
      <w:bodyDiv w:val="1"/>
      <w:marLeft w:val="0"/>
      <w:marRight w:val="0"/>
      <w:marTop w:val="0"/>
      <w:marBottom w:val="0"/>
      <w:divBdr>
        <w:top w:val="none" w:sz="0" w:space="0" w:color="auto"/>
        <w:left w:val="none" w:sz="0" w:space="0" w:color="auto"/>
        <w:bottom w:val="none" w:sz="0" w:space="0" w:color="auto"/>
        <w:right w:val="none" w:sz="0" w:space="0" w:color="auto"/>
      </w:divBdr>
    </w:div>
    <w:div w:id="2044481828">
      <w:bodyDiv w:val="1"/>
      <w:marLeft w:val="0"/>
      <w:marRight w:val="0"/>
      <w:marTop w:val="0"/>
      <w:marBottom w:val="0"/>
      <w:divBdr>
        <w:top w:val="none" w:sz="0" w:space="0" w:color="auto"/>
        <w:left w:val="none" w:sz="0" w:space="0" w:color="auto"/>
        <w:bottom w:val="none" w:sz="0" w:space="0" w:color="auto"/>
        <w:right w:val="none" w:sz="0" w:space="0" w:color="auto"/>
      </w:divBdr>
    </w:div>
    <w:div w:id="2049524365">
      <w:bodyDiv w:val="1"/>
      <w:marLeft w:val="0"/>
      <w:marRight w:val="0"/>
      <w:marTop w:val="0"/>
      <w:marBottom w:val="0"/>
      <w:divBdr>
        <w:top w:val="none" w:sz="0" w:space="0" w:color="auto"/>
        <w:left w:val="none" w:sz="0" w:space="0" w:color="auto"/>
        <w:bottom w:val="none" w:sz="0" w:space="0" w:color="auto"/>
        <w:right w:val="none" w:sz="0" w:space="0" w:color="auto"/>
      </w:divBdr>
    </w:div>
    <w:div w:id="2050647869">
      <w:bodyDiv w:val="1"/>
      <w:marLeft w:val="0"/>
      <w:marRight w:val="0"/>
      <w:marTop w:val="0"/>
      <w:marBottom w:val="0"/>
      <w:divBdr>
        <w:top w:val="none" w:sz="0" w:space="0" w:color="auto"/>
        <w:left w:val="none" w:sz="0" w:space="0" w:color="auto"/>
        <w:bottom w:val="none" w:sz="0" w:space="0" w:color="auto"/>
        <w:right w:val="none" w:sz="0" w:space="0" w:color="auto"/>
      </w:divBdr>
    </w:div>
    <w:div w:id="2053186134">
      <w:bodyDiv w:val="1"/>
      <w:marLeft w:val="0"/>
      <w:marRight w:val="0"/>
      <w:marTop w:val="0"/>
      <w:marBottom w:val="0"/>
      <w:divBdr>
        <w:top w:val="none" w:sz="0" w:space="0" w:color="auto"/>
        <w:left w:val="none" w:sz="0" w:space="0" w:color="auto"/>
        <w:bottom w:val="none" w:sz="0" w:space="0" w:color="auto"/>
        <w:right w:val="none" w:sz="0" w:space="0" w:color="auto"/>
      </w:divBdr>
    </w:div>
    <w:div w:id="2053915275">
      <w:bodyDiv w:val="1"/>
      <w:marLeft w:val="0"/>
      <w:marRight w:val="0"/>
      <w:marTop w:val="0"/>
      <w:marBottom w:val="0"/>
      <w:divBdr>
        <w:top w:val="none" w:sz="0" w:space="0" w:color="auto"/>
        <w:left w:val="none" w:sz="0" w:space="0" w:color="auto"/>
        <w:bottom w:val="none" w:sz="0" w:space="0" w:color="auto"/>
        <w:right w:val="none" w:sz="0" w:space="0" w:color="auto"/>
      </w:divBdr>
    </w:div>
    <w:div w:id="2054502006">
      <w:bodyDiv w:val="1"/>
      <w:marLeft w:val="0"/>
      <w:marRight w:val="0"/>
      <w:marTop w:val="0"/>
      <w:marBottom w:val="0"/>
      <w:divBdr>
        <w:top w:val="none" w:sz="0" w:space="0" w:color="auto"/>
        <w:left w:val="none" w:sz="0" w:space="0" w:color="auto"/>
        <w:bottom w:val="none" w:sz="0" w:space="0" w:color="auto"/>
        <w:right w:val="none" w:sz="0" w:space="0" w:color="auto"/>
      </w:divBdr>
    </w:div>
    <w:div w:id="2054572307">
      <w:bodyDiv w:val="1"/>
      <w:marLeft w:val="0"/>
      <w:marRight w:val="0"/>
      <w:marTop w:val="0"/>
      <w:marBottom w:val="0"/>
      <w:divBdr>
        <w:top w:val="none" w:sz="0" w:space="0" w:color="auto"/>
        <w:left w:val="none" w:sz="0" w:space="0" w:color="auto"/>
        <w:bottom w:val="none" w:sz="0" w:space="0" w:color="auto"/>
        <w:right w:val="none" w:sz="0" w:space="0" w:color="auto"/>
      </w:divBdr>
    </w:div>
    <w:div w:id="2055426031">
      <w:bodyDiv w:val="1"/>
      <w:marLeft w:val="0"/>
      <w:marRight w:val="0"/>
      <w:marTop w:val="0"/>
      <w:marBottom w:val="0"/>
      <w:divBdr>
        <w:top w:val="none" w:sz="0" w:space="0" w:color="auto"/>
        <w:left w:val="none" w:sz="0" w:space="0" w:color="auto"/>
        <w:bottom w:val="none" w:sz="0" w:space="0" w:color="auto"/>
        <w:right w:val="none" w:sz="0" w:space="0" w:color="auto"/>
      </w:divBdr>
    </w:div>
    <w:div w:id="2060005705">
      <w:bodyDiv w:val="1"/>
      <w:marLeft w:val="0"/>
      <w:marRight w:val="0"/>
      <w:marTop w:val="0"/>
      <w:marBottom w:val="0"/>
      <w:divBdr>
        <w:top w:val="none" w:sz="0" w:space="0" w:color="auto"/>
        <w:left w:val="none" w:sz="0" w:space="0" w:color="auto"/>
        <w:bottom w:val="none" w:sz="0" w:space="0" w:color="auto"/>
        <w:right w:val="none" w:sz="0" w:space="0" w:color="auto"/>
      </w:divBdr>
    </w:div>
    <w:div w:id="2060397596">
      <w:bodyDiv w:val="1"/>
      <w:marLeft w:val="0"/>
      <w:marRight w:val="0"/>
      <w:marTop w:val="0"/>
      <w:marBottom w:val="0"/>
      <w:divBdr>
        <w:top w:val="none" w:sz="0" w:space="0" w:color="auto"/>
        <w:left w:val="none" w:sz="0" w:space="0" w:color="auto"/>
        <w:bottom w:val="none" w:sz="0" w:space="0" w:color="auto"/>
        <w:right w:val="none" w:sz="0" w:space="0" w:color="auto"/>
      </w:divBdr>
    </w:div>
    <w:div w:id="2062240251">
      <w:bodyDiv w:val="1"/>
      <w:marLeft w:val="0"/>
      <w:marRight w:val="0"/>
      <w:marTop w:val="0"/>
      <w:marBottom w:val="0"/>
      <w:divBdr>
        <w:top w:val="none" w:sz="0" w:space="0" w:color="auto"/>
        <w:left w:val="none" w:sz="0" w:space="0" w:color="auto"/>
        <w:bottom w:val="none" w:sz="0" w:space="0" w:color="auto"/>
        <w:right w:val="none" w:sz="0" w:space="0" w:color="auto"/>
      </w:divBdr>
    </w:div>
    <w:div w:id="2063019257">
      <w:bodyDiv w:val="1"/>
      <w:marLeft w:val="0"/>
      <w:marRight w:val="0"/>
      <w:marTop w:val="0"/>
      <w:marBottom w:val="0"/>
      <w:divBdr>
        <w:top w:val="none" w:sz="0" w:space="0" w:color="auto"/>
        <w:left w:val="none" w:sz="0" w:space="0" w:color="auto"/>
        <w:bottom w:val="none" w:sz="0" w:space="0" w:color="auto"/>
        <w:right w:val="none" w:sz="0" w:space="0" w:color="auto"/>
      </w:divBdr>
    </w:div>
    <w:div w:id="2066220150">
      <w:bodyDiv w:val="1"/>
      <w:marLeft w:val="0"/>
      <w:marRight w:val="0"/>
      <w:marTop w:val="0"/>
      <w:marBottom w:val="0"/>
      <w:divBdr>
        <w:top w:val="none" w:sz="0" w:space="0" w:color="auto"/>
        <w:left w:val="none" w:sz="0" w:space="0" w:color="auto"/>
        <w:bottom w:val="none" w:sz="0" w:space="0" w:color="auto"/>
        <w:right w:val="none" w:sz="0" w:space="0" w:color="auto"/>
      </w:divBdr>
    </w:div>
    <w:div w:id="2071607689">
      <w:bodyDiv w:val="1"/>
      <w:marLeft w:val="0"/>
      <w:marRight w:val="0"/>
      <w:marTop w:val="0"/>
      <w:marBottom w:val="0"/>
      <w:divBdr>
        <w:top w:val="none" w:sz="0" w:space="0" w:color="auto"/>
        <w:left w:val="none" w:sz="0" w:space="0" w:color="auto"/>
        <w:bottom w:val="none" w:sz="0" w:space="0" w:color="auto"/>
        <w:right w:val="none" w:sz="0" w:space="0" w:color="auto"/>
      </w:divBdr>
    </w:div>
    <w:div w:id="2071732587">
      <w:bodyDiv w:val="1"/>
      <w:marLeft w:val="0"/>
      <w:marRight w:val="0"/>
      <w:marTop w:val="0"/>
      <w:marBottom w:val="0"/>
      <w:divBdr>
        <w:top w:val="none" w:sz="0" w:space="0" w:color="auto"/>
        <w:left w:val="none" w:sz="0" w:space="0" w:color="auto"/>
        <w:bottom w:val="none" w:sz="0" w:space="0" w:color="auto"/>
        <w:right w:val="none" w:sz="0" w:space="0" w:color="auto"/>
      </w:divBdr>
    </w:div>
    <w:div w:id="2075616745">
      <w:bodyDiv w:val="1"/>
      <w:marLeft w:val="0"/>
      <w:marRight w:val="0"/>
      <w:marTop w:val="0"/>
      <w:marBottom w:val="0"/>
      <w:divBdr>
        <w:top w:val="none" w:sz="0" w:space="0" w:color="auto"/>
        <w:left w:val="none" w:sz="0" w:space="0" w:color="auto"/>
        <w:bottom w:val="none" w:sz="0" w:space="0" w:color="auto"/>
        <w:right w:val="none" w:sz="0" w:space="0" w:color="auto"/>
      </w:divBdr>
    </w:div>
    <w:div w:id="2081631263">
      <w:bodyDiv w:val="1"/>
      <w:marLeft w:val="0"/>
      <w:marRight w:val="0"/>
      <w:marTop w:val="0"/>
      <w:marBottom w:val="0"/>
      <w:divBdr>
        <w:top w:val="none" w:sz="0" w:space="0" w:color="auto"/>
        <w:left w:val="none" w:sz="0" w:space="0" w:color="auto"/>
        <w:bottom w:val="none" w:sz="0" w:space="0" w:color="auto"/>
        <w:right w:val="none" w:sz="0" w:space="0" w:color="auto"/>
      </w:divBdr>
    </w:div>
    <w:div w:id="2081632032">
      <w:bodyDiv w:val="1"/>
      <w:marLeft w:val="0"/>
      <w:marRight w:val="0"/>
      <w:marTop w:val="0"/>
      <w:marBottom w:val="0"/>
      <w:divBdr>
        <w:top w:val="none" w:sz="0" w:space="0" w:color="auto"/>
        <w:left w:val="none" w:sz="0" w:space="0" w:color="auto"/>
        <w:bottom w:val="none" w:sz="0" w:space="0" w:color="auto"/>
        <w:right w:val="none" w:sz="0" w:space="0" w:color="auto"/>
      </w:divBdr>
    </w:div>
    <w:div w:id="2084176377">
      <w:bodyDiv w:val="1"/>
      <w:marLeft w:val="0"/>
      <w:marRight w:val="0"/>
      <w:marTop w:val="0"/>
      <w:marBottom w:val="0"/>
      <w:divBdr>
        <w:top w:val="none" w:sz="0" w:space="0" w:color="auto"/>
        <w:left w:val="none" w:sz="0" w:space="0" w:color="auto"/>
        <w:bottom w:val="none" w:sz="0" w:space="0" w:color="auto"/>
        <w:right w:val="none" w:sz="0" w:space="0" w:color="auto"/>
      </w:divBdr>
    </w:div>
    <w:div w:id="2088379491">
      <w:bodyDiv w:val="1"/>
      <w:marLeft w:val="0"/>
      <w:marRight w:val="0"/>
      <w:marTop w:val="0"/>
      <w:marBottom w:val="0"/>
      <w:divBdr>
        <w:top w:val="none" w:sz="0" w:space="0" w:color="auto"/>
        <w:left w:val="none" w:sz="0" w:space="0" w:color="auto"/>
        <w:bottom w:val="none" w:sz="0" w:space="0" w:color="auto"/>
        <w:right w:val="none" w:sz="0" w:space="0" w:color="auto"/>
      </w:divBdr>
    </w:div>
    <w:div w:id="2089305276">
      <w:bodyDiv w:val="1"/>
      <w:marLeft w:val="0"/>
      <w:marRight w:val="0"/>
      <w:marTop w:val="0"/>
      <w:marBottom w:val="0"/>
      <w:divBdr>
        <w:top w:val="none" w:sz="0" w:space="0" w:color="auto"/>
        <w:left w:val="none" w:sz="0" w:space="0" w:color="auto"/>
        <w:bottom w:val="none" w:sz="0" w:space="0" w:color="auto"/>
        <w:right w:val="none" w:sz="0" w:space="0" w:color="auto"/>
      </w:divBdr>
    </w:div>
    <w:div w:id="2090426401">
      <w:bodyDiv w:val="1"/>
      <w:marLeft w:val="0"/>
      <w:marRight w:val="0"/>
      <w:marTop w:val="0"/>
      <w:marBottom w:val="0"/>
      <w:divBdr>
        <w:top w:val="none" w:sz="0" w:space="0" w:color="auto"/>
        <w:left w:val="none" w:sz="0" w:space="0" w:color="auto"/>
        <w:bottom w:val="none" w:sz="0" w:space="0" w:color="auto"/>
        <w:right w:val="none" w:sz="0" w:space="0" w:color="auto"/>
      </w:divBdr>
    </w:div>
    <w:div w:id="2092239393">
      <w:bodyDiv w:val="1"/>
      <w:marLeft w:val="0"/>
      <w:marRight w:val="0"/>
      <w:marTop w:val="0"/>
      <w:marBottom w:val="0"/>
      <w:divBdr>
        <w:top w:val="none" w:sz="0" w:space="0" w:color="auto"/>
        <w:left w:val="none" w:sz="0" w:space="0" w:color="auto"/>
        <w:bottom w:val="none" w:sz="0" w:space="0" w:color="auto"/>
        <w:right w:val="none" w:sz="0" w:space="0" w:color="auto"/>
      </w:divBdr>
    </w:div>
    <w:div w:id="2095198314">
      <w:bodyDiv w:val="1"/>
      <w:marLeft w:val="0"/>
      <w:marRight w:val="0"/>
      <w:marTop w:val="0"/>
      <w:marBottom w:val="0"/>
      <w:divBdr>
        <w:top w:val="none" w:sz="0" w:space="0" w:color="auto"/>
        <w:left w:val="none" w:sz="0" w:space="0" w:color="auto"/>
        <w:bottom w:val="none" w:sz="0" w:space="0" w:color="auto"/>
        <w:right w:val="none" w:sz="0" w:space="0" w:color="auto"/>
      </w:divBdr>
    </w:div>
    <w:div w:id="2096170854">
      <w:bodyDiv w:val="1"/>
      <w:marLeft w:val="0"/>
      <w:marRight w:val="0"/>
      <w:marTop w:val="0"/>
      <w:marBottom w:val="0"/>
      <w:divBdr>
        <w:top w:val="none" w:sz="0" w:space="0" w:color="auto"/>
        <w:left w:val="none" w:sz="0" w:space="0" w:color="auto"/>
        <w:bottom w:val="none" w:sz="0" w:space="0" w:color="auto"/>
        <w:right w:val="none" w:sz="0" w:space="0" w:color="auto"/>
      </w:divBdr>
    </w:div>
    <w:div w:id="2097510791">
      <w:bodyDiv w:val="1"/>
      <w:marLeft w:val="0"/>
      <w:marRight w:val="0"/>
      <w:marTop w:val="0"/>
      <w:marBottom w:val="0"/>
      <w:divBdr>
        <w:top w:val="none" w:sz="0" w:space="0" w:color="auto"/>
        <w:left w:val="none" w:sz="0" w:space="0" w:color="auto"/>
        <w:bottom w:val="none" w:sz="0" w:space="0" w:color="auto"/>
        <w:right w:val="none" w:sz="0" w:space="0" w:color="auto"/>
      </w:divBdr>
    </w:div>
    <w:div w:id="2097826862">
      <w:bodyDiv w:val="1"/>
      <w:marLeft w:val="0"/>
      <w:marRight w:val="0"/>
      <w:marTop w:val="0"/>
      <w:marBottom w:val="0"/>
      <w:divBdr>
        <w:top w:val="none" w:sz="0" w:space="0" w:color="auto"/>
        <w:left w:val="none" w:sz="0" w:space="0" w:color="auto"/>
        <w:bottom w:val="none" w:sz="0" w:space="0" w:color="auto"/>
        <w:right w:val="none" w:sz="0" w:space="0" w:color="auto"/>
      </w:divBdr>
    </w:div>
    <w:div w:id="2098404782">
      <w:bodyDiv w:val="1"/>
      <w:marLeft w:val="0"/>
      <w:marRight w:val="0"/>
      <w:marTop w:val="0"/>
      <w:marBottom w:val="0"/>
      <w:divBdr>
        <w:top w:val="none" w:sz="0" w:space="0" w:color="auto"/>
        <w:left w:val="none" w:sz="0" w:space="0" w:color="auto"/>
        <w:bottom w:val="none" w:sz="0" w:space="0" w:color="auto"/>
        <w:right w:val="none" w:sz="0" w:space="0" w:color="auto"/>
      </w:divBdr>
    </w:div>
    <w:div w:id="2099059757">
      <w:bodyDiv w:val="1"/>
      <w:marLeft w:val="0"/>
      <w:marRight w:val="0"/>
      <w:marTop w:val="0"/>
      <w:marBottom w:val="0"/>
      <w:divBdr>
        <w:top w:val="none" w:sz="0" w:space="0" w:color="auto"/>
        <w:left w:val="none" w:sz="0" w:space="0" w:color="auto"/>
        <w:bottom w:val="none" w:sz="0" w:space="0" w:color="auto"/>
        <w:right w:val="none" w:sz="0" w:space="0" w:color="auto"/>
      </w:divBdr>
    </w:div>
    <w:div w:id="2099134904">
      <w:bodyDiv w:val="1"/>
      <w:marLeft w:val="0"/>
      <w:marRight w:val="0"/>
      <w:marTop w:val="0"/>
      <w:marBottom w:val="0"/>
      <w:divBdr>
        <w:top w:val="none" w:sz="0" w:space="0" w:color="auto"/>
        <w:left w:val="none" w:sz="0" w:space="0" w:color="auto"/>
        <w:bottom w:val="none" w:sz="0" w:space="0" w:color="auto"/>
        <w:right w:val="none" w:sz="0" w:space="0" w:color="auto"/>
      </w:divBdr>
    </w:div>
    <w:div w:id="2101871372">
      <w:bodyDiv w:val="1"/>
      <w:marLeft w:val="0"/>
      <w:marRight w:val="0"/>
      <w:marTop w:val="0"/>
      <w:marBottom w:val="0"/>
      <w:divBdr>
        <w:top w:val="none" w:sz="0" w:space="0" w:color="auto"/>
        <w:left w:val="none" w:sz="0" w:space="0" w:color="auto"/>
        <w:bottom w:val="none" w:sz="0" w:space="0" w:color="auto"/>
        <w:right w:val="none" w:sz="0" w:space="0" w:color="auto"/>
      </w:divBdr>
    </w:div>
    <w:div w:id="2105101592">
      <w:bodyDiv w:val="1"/>
      <w:marLeft w:val="0"/>
      <w:marRight w:val="0"/>
      <w:marTop w:val="0"/>
      <w:marBottom w:val="0"/>
      <w:divBdr>
        <w:top w:val="none" w:sz="0" w:space="0" w:color="auto"/>
        <w:left w:val="none" w:sz="0" w:space="0" w:color="auto"/>
        <w:bottom w:val="none" w:sz="0" w:space="0" w:color="auto"/>
        <w:right w:val="none" w:sz="0" w:space="0" w:color="auto"/>
      </w:divBdr>
    </w:div>
    <w:div w:id="2105681831">
      <w:bodyDiv w:val="1"/>
      <w:marLeft w:val="0"/>
      <w:marRight w:val="0"/>
      <w:marTop w:val="0"/>
      <w:marBottom w:val="0"/>
      <w:divBdr>
        <w:top w:val="none" w:sz="0" w:space="0" w:color="auto"/>
        <w:left w:val="none" w:sz="0" w:space="0" w:color="auto"/>
        <w:bottom w:val="none" w:sz="0" w:space="0" w:color="auto"/>
        <w:right w:val="none" w:sz="0" w:space="0" w:color="auto"/>
      </w:divBdr>
    </w:div>
    <w:div w:id="2106655572">
      <w:bodyDiv w:val="1"/>
      <w:marLeft w:val="0"/>
      <w:marRight w:val="0"/>
      <w:marTop w:val="0"/>
      <w:marBottom w:val="0"/>
      <w:divBdr>
        <w:top w:val="none" w:sz="0" w:space="0" w:color="auto"/>
        <w:left w:val="none" w:sz="0" w:space="0" w:color="auto"/>
        <w:bottom w:val="none" w:sz="0" w:space="0" w:color="auto"/>
        <w:right w:val="none" w:sz="0" w:space="0" w:color="auto"/>
      </w:divBdr>
    </w:div>
    <w:div w:id="2107070430">
      <w:bodyDiv w:val="1"/>
      <w:marLeft w:val="0"/>
      <w:marRight w:val="0"/>
      <w:marTop w:val="0"/>
      <w:marBottom w:val="0"/>
      <w:divBdr>
        <w:top w:val="none" w:sz="0" w:space="0" w:color="auto"/>
        <w:left w:val="none" w:sz="0" w:space="0" w:color="auto"/>
        <w:bottom w:val="none" w:sz="0" w:space="0" w:color="auto"/>
        <w:right w:val="none" w:sz="0" w:space="0" w:color="auto"/>
      </w:divBdr>
    </w:div>
    <w:div w:id="2107919254">
      <w:bodyDiv w:val="1"/>
      <w:marLeft w:val="0"/>
      <w:marRight w:val="0"/>
      <w:marTop w:val="0"/>
      <w:marBottom w:val="0"/>
      <w:divBdr>
        <w:top w:val="none" w:sz="0" w:space="0" w:color="auto"/>
        <w:left w:val="none" w:sz="0" w:space="0" w:color="auto"/>
        <w:bottom w:val="none" w:sz="0" w:space="0" w:color="auto"/>
        <w:right w:val="none" w:sz="0" w:space="0" w:color="auto"/>
      </w:divBdr>
    </w:div>
    <w:div w:id="2108886312">
      <w:bodyDiv w:val="1"/>
      <w:marLeft w:val="0"/>
      <w:marRight w:val="0"/>
      <w:marTop w:val="0"/>
      <w:marBottom w:val="0"/>
      <w:divBdr>
        <w:top w:val="none" w:sz="0" w:space="0" w:color="auto"/>
        <w:left w:val="none" w:sz="0" w:space="0" w:color="auto"/>
        <w:bottom w:val="none" w:sz="0" w:space="0" w:color="auto"/>
        <w:right w:val="none" w:sz="0" w:space="0" w:color="auto"/>
      </w:divBdr>
    </w:div>
    <w:div w:id="2110276540">
      <w:bodyDiv w:val="1"/>
      <w:marLeft w:val="0"/>
      <w:marRight w:val="0"/>
      <w:marTop w:val="0"/>
      <w:marBottom w:val="0"/>
      <w:divBdr>
        <w:top w:val="none" w:sz="0" w:space="0" w:color="auto"/>
        <w:left w:val="none" w:sz="0" w:space="0" w:color="auto"/>
        <w:bottom w:val="none" w:sz="0" w:space="0" w:color="auto"/>
        <w:right w:val="none" w:sz="0" w:space="0" w:color="auto"/>
      </w:divBdr>
    </w:div>
    <w:div w:id="2111050972">
      <w:bodyDiv w:val="1"/>
      <w:marLeft w:val="0"/>
      <w:marRight w:val="0"/>
      <w:marTop w:val="0"/>
      <w:marBottom w:val="0"/>
      <w:divBdr>
        <w:top w:val="none" w:sz="0" w:space="0" w:color="auto"/>
        <w:left w:val="none" w:sz="0" w:space="0" w:color="auto"/>
        <w:bottom w:val="none" w:sz="0" w:space="0" w:color="auto"/>
        <w:right w:val="none" w:sz="0" w:space="0" w:color="auto"/>
      </w:divBdr>
    </w:div>
    <w:div w:id="2113237599">
      <w:bodyDiv w:val="1"/>
      <w:marLeft w:val="0"/>
      <w:marRight w:val="0"/>
      <w:marTop w:val="0"/>
      <w:marBottom w:val="0"/>
      <w:divBdr>
        <w:top w:val="none" w:sz="0" w:space="0" w:color="auto"/>
        <w:left w:val="none" w:sz="0" w:space="0" w:color="auto"/>
        <w:bottom w:val="none" w:sz="0" w:space="0" w:color="auto"/>
        <w:right w:val="none" w:sz="0" w:space="0" w:color="auto"/>
      </w:divBdr>
    </w:div>
    <w:div w:id="2114593041">
      <w:bodyDiv w:val="1"/>
      <w:marLeft w:val="0"/>
      <w:marRight w:val="0"/>
      <w:marTop w:val="0"/>
      <w:marBottom w:val="0"/>
      <w:divBdr>
        <w:top w:val="none" w:sz="0" w:space="0" w:color="auto"/>
        <w:left w:val="none" w:sz="0" w:space="0" w:color="auto"/>
        <w:bottom w:val="none" w:sz="0" w:space="0" w:color="auto"/>
        <w:right w:val="none" w:sz="0" w:space="0" w:color="auto"/>
      </w:divBdr>
    </w:div>
    <w:div w:id="2114979383">
      <w:bodyDiv w:val="1"/>
      <w:marLeft w:val="0"/>
      <w:marRight w:val="0"/>
      <w:marTop w:val="0"/>
      <w:marBottom w:val="0"/>
      <w:divBdr>
        <w:top w:val="none" w:sz="0" w:space="0" w:color="auto"/>
        <w:left w:val="none" w:sz="0" w:space="0" w:color="auto"/>
        <w:bottom w:val="none" w:sz="0" w:space="0" w:color="auto"/>
        <w:right w:val="none" w:sz="0" w:space="0" w:color="auto"/>
      </w:divBdr>
    </w:div>
    <w:div w:id="2116056457">
      <w:bodyDiv w:val="1"/>
      <w:marLeft w:val="0"/>
      <w:marRight w:val="0"/>
      <w:marTop w:val="0"/>
      <w:marBottom w:val="0"/>
      <w:divBdr>
        <w:top w:val="none" w:sz="0" w:space="0" w:color="auto"/>
        <w:left w:val="none" w:sz="0" w:space="0" w:color="auto"/>
        <w:bottom w:val="none" w:sz="0" w:space="0" w:color="auto"/>
        <w:right w:val="none" w:sz="0" w:space="0" w:color="auto"/>
      </w:divBdr>
    </w:div>
    <w:div w:id="2118329838">
      <w:bodyDiv w:val="1"/>
      <w:marLeft w:val="0"/>
      <w:marRight w:val="0"/>
      <w:marTop w:val="0"/>
      <w:marBottom w:val="0"/>
      <w:divBdr>
        <w:top w:val="none" w:sz="0" w:space="0" w:color="auto"/>
        <w:left w:val="none" w:sz="0" w:space="0" w:color="auto"/>
        <w:bottom w:val="none" w:sz="0" w:space="0" w:color="auto"/>
        <w:right w:val="none" w:sz="0" w:space="0" w:color="auto"/>
      </w:divBdr>
    </w:div>
    <w:div w:id="2119595451">
      <w:bodyDiv w:val="1"/>
      <w:marLeft w:val="0"/>
      <w:marRight w:val="0"/>
      <w:marTop w:val="0"/>
      <w:marBottom w:val="0"/>
      <w:divBdr>
        <w:top w:val="none" w:sz="0" w:space="0" w:color="auto"/>
        <w:left w:val="none" w:sz="0" w:space="0" w:color="auto"/>
        <w:bottom w:val="none" w:sz="0" w:space="0" w:color="auto"/>
        <w:right w:val="none" w:sz="0" w:space="0" w:color="auto"/>
      </w:divBdr>
    </w:div>
    <w:div w:id="2121025613">
      <w:bodyDiv w:val="1"/>
      <w:marLeft w:val="0"/>
      <w:marRight w:val="0"/>
      <w:marTop w:val="0"/>
      <w:marBottom w:val="0"/>
      <w:divBdr>
        <w:top w:val="none" w:sz="0" w:space="0" w:color="auto"/>
        <w:left w:val="none" w:sz="0" w:space="0" w:color="auto"/>
        <w:bottom w:val="none" w:sz="0" w:space="0" w:color="auto"/>
        <w:right w:val="none" w:sz="0" w:space="0" w:color="auto"/>
      </w:divBdr>
    </w:div>
    <w:div w:id="2122528207">
      <w:bodyDiv w:val="1"/>
      <w:marLeft w:val="0"/>
      <w:marRight w:val="0"/>
      <w:marTop w:val="0"/>
      <w:marBottom w:val="0"/>
      <w:divBdr>
        <w:top w:val="none" w:sz="0" w:space="0" w:color="auto"/>
        <w:left w:val="none" w:sz="0" w:space="0" w:color="auto"/>
        <w:bottom w:val="none" w:sz="0" w:space="0" w:color="auto"/>
        <w:right w:val="none" w:sz="0" w:space="0" w:color="auto"/>
      </w:divBdr>
    </w:div>
    <w:div w:id="2122675907">
      <w:bodyDiv w:val="1"/>
      <w:marLeft w:val="0"/>
      <w:marRight w:val="0"/>
      <w:marTop w:val="0"/>
      <w:marBottom w:val="0"/>
      <w:divBdr>
        <w:top w:val="none" w:sz="0" w:space="0" w:color="auto"/>
        <w:left w:val="none" w:sz="0" w:space="0" w:color="auto"/>
        <w:bottom w:val="none" w:sz="0" w:space="0" w:color="auto"/>
        <w:right w:val="none" w:sz="0" w:space="0" w:color="auto"/>
      </w:divBdr>
    </w:div>
    <w:div w:id="2123066307">
      <w:bodyDiv w:val="1"/>
      <w:marLeft w:val="0"/>
      <w:marRight w:val="0"/>
      <w:marTop w:val="0"/>
      <w:marBottom w:val="0"/>
      <w:divBdr>
        <w:top w:val="none" w:sz="0" w:space="0" w:color="auto"/>
        <w:left w:val="none" w:sz="0" w:space="0" w:color="auto"/>
        <w:bottom w:val="none" w:sz="0" w:space="0" w:color="auto"/>
        <w:right w:val="none" w:sz="0" w:space="0" w:color="auto"/>
      </w:divBdr>
    </w:div>
    <w:div w:id="2124030657">
      <w:bodyDiv w:val="1"/>
      <w:marLeft w:val="0"/>
      <w:marRight w:val="0"/>
      <w:marTop w:val="0"/>
      <w:marBottom w:val="0"/>
      <w:divBdr>
        <w:top w:val="none" w:sz="0" w:space="0" w:color="auto"/>
        <w:left w:val="none" w:sz="0" w:space="0" w:color="auto"/>
        <w:bottom w:val="none" w:sz="0" w:space="0" w:color="auto"/>
        <w:right w:val="none" w:sz="0" w:space="0" w:color="auto"/>
      </w:divBdr>
    </w:div>
    <w:div w:id="2130976272">
      <w:bodyDiv w:val="1"/>
      <w:marLeft w:val="0"/>
      <w:marRight w:val="0"/>
      <w:marTop w:val="0"/>
      <w:marBottom w:val="0"/>
      <w:divBdr>
        <w:top w:val="none" w:sz="0" w:space="0" w:color="auto"/>
        <w:left w:val="none" w:sz="0" w:space="0" w:color="auto"/>
        <w:bottom w:val="none" w:sz="0" w:space="0" w:color="auto"/>
        <w:right w:val="none" w:sz="0" w:space="0" w:color="auto"/>
      </w:divBdr>
    </w:div>
    <w:div w:id="2131776868">
      <w:bodyDiv w:val="1"/>
      <w:marLeft w:val="0"/>
      <w:marRight w:val="0"/>
      <w:marTop w:val="0"/>
      <w:marBottom w:val="0"/>
      <w:divBdr>
        <w:top w:val="none" w:sz="0" w:space="0" w:color="auto"/>
        <w:left w:val="none" w:sz="0" w:space="0" w:color="auto"/>
        <w:bottom w:val="none" w:sz="0" w:space="0" w:color="auto"/>
        <w:right w:val="none" w:sz="0" w:space="0" w:color="auto"/>
      </w:divBdr>
    </w:div>
    <w:div w:id="2134203196">
      <w:bodyDiv w:val="1"/>
      <w:marLeft w:val="0"/>
      <w:marRight w:val="0"/>
      <w:marTop w:val="0"/>
      <w:marBottom w:val="0"/>
      <w:divBdr>
        <w:top w:val="none" w:sz="0" w:space="0" w:color="auto"/>
        <w:left w:val="none" w:sz="0" w:space="0" w:color="auto"/>
        <w:bottom w:val="none" w:sz="0" w:space="0" w:color="auto"/>
        <w:right w:val="none" w:sz="0" w:space="0" w:color="auto"/>
      </w:divBdr>
    </w:div>
    <w:div w:id="2135051327">
      <w:bodyDiv w:val="1"/>
      <w:marLeft w:val="0"/>
      <w:marRight w:val="0"/>
      <w:marTop w:val="0"/>
      <w:marBottom w:val="0"/>
      <w:divBdr>
        <w:top w:val="none" w:sz="0" w:space="0" w:color="auto"/>
        <w:left w:val="none" w:sz="0" w:space="0" w:color="auto"/>
        <w:bottom w:val="none" w:sz="0" w:space="0" w:color="auto"/>
        <w:right w:val="none" w:sz="0" w:space="0" w:color="auto"/>
      </w:divBdr>
    </w:div>
    <w:div w:id="2137869296">
      <w:bodyDiv w:val="1"/>
      <w:marLeft w:val="0"/>
      <w:marRight w:val="0"/>
      <w:marTop w:val="0"/>
      <w:marBottom w:val="0"/>
      <w:divBdr>
        <w:top w:val="none" w:sz="0" w:space="0" w:color="auto"/>
        <w:left w:val="none" w:sz="0" w:space="0" w:color="auto"/>
        <w:bottom w:val="none" w:sz="0" w:space="0" w:color="auto"/>
        <w:right w:val="none" w:sz="0" w:space="0" w:color="auto"/>
      </w:divBdr>
    </w:div>
    <w:div w:id="2139564144">
      <w:bodyDiv w:val="1"/>
      <w:marLeft w:val="0"/>
      <w:marRight w:val="0"/>
      <w:marTop w:val="0"/>
      <w:marBottom w:val="0"/>
      <w:divBdr>
        <w:top w:val="none" w:sz="0" w:space="0" w:color="auto"/>
        <w:left w:val="none" w:sz="0" w:space="0" w:color="auto"/>
        <w:bottom w:val="none" w:sz="0" w:space="0" w:color="auto"/>
        <w:right w:val="none" w:sz="0" w:space="0" w:color="auto"/>
      </w:divBdr>
    </w:div>
    <w:div w:id="2140108263">
      <w:bodyDiv w:val="1"/>
      <w:marLeft w:val="0"/>
      <w:marRight w:val="0"/>
      <w:marTop w:val="0"/>
      <w:marBottom w:val="0"/>
      <w:divBdr>
        <w:top w:val="none" w:sz="0" w:space="0" w:color="auto"/>
        <w:left w:val="none" w:sz="0" w:space="0" w:color="auto"/>
        <w:bottom w:val="none" w:sz="0" w:space="0" w:color="auto"/>
        <w:right w:val="none" w:sz="0" w:space="0" w:color="auto"/>
      </w:divBdr>
    </w:div>
    <w:div w:id="2140412973">
      <w:bodyDiv w:val="1"/>
      <w:marLeft w:val="0"/>
      <w:marRight w:val="0"/>
      <w:marTop w:val="0"/>
      <w:marBottom w:val="0"/>
      <w:divBdr>
        <w:top w:val="none" w:sz="0" w:space="0" w:color="auto"/>
        <w:left w:val="none" w:sz="0" w:space="0" w:color="auto"/>
        <w:bottom w:val="none" w:sz="0" w:space="0" w:color="auto"/>
        <w:right w:val="none" w:sz="0" w:space="0" w:color="auto"/>
      </w:divBdr>
    </w:div>
    <w:div w:id="2140417866">
      <w:bodyDiv w:val="1"/>
      <w:marLeft w:val="0"/>
      <w:marRight w:val="0"/>
      <w:marTop w:val="0"/>
      <w:marBottom w:val="0"/>
      <w:divBdr>
        <w:top w:val="none" w:sz="0" w:space="0" w:color="auto"/>
        <w:left w:val="none" w:sz="0" w:space="0" w:color="auto"/>
        <w:bottom w:val="none" w:sz="0" w:space="0" w:color="auto"/>
        <w:right w:val="none" w:sz="0" w:space="0" w:color="auto"/>
      </w:divBdr>
    </w:div>
    <w:div w:id="2140881255">
      <w:bodyDiv w:val="1"/>
      <w:marLeft w:val="0"/>
      <w:marRight w:val="0"/>
      <w:marTop w:val="0"/>
      <w:marBottom w:val="0"/>
      <w:divBdr>
        <w:top w:val="none" w:sz="0" w:space="0" w:color="auto"/>
        <w:left w:val="none" w:sz="0" w:space="0" w:color="auto"/>
        <w:bottom w:val="none" w:sz="0" w:space="0" w:color="auto"/>
        <w:right w:val="none" w:sz="0" w:space="0" w:color="auto"/>
      </w:divBdr>
    </w:div>
    <w:div w:id="2144233780">
      <w:bodyDiv w:val="1"/>
      <w:marLeft w:val="0"/>
      <w:marRight w:val="0"/>
      <w:marTop w:val="0"/>
      <w:marBottom w:val="0"/>
      <w:divBdr>
        <w:top w:val="none" w:sz="0" w:space="0" w:color="auto"/>
        <w:left w:val="none" w:sz="0" w:space="0" w:color="auto"/>
        <w:bottom w:val="none" w:sz="0" w:space="0" w:color="auto"/>
        <w:right w:val="none" w:sz="0" w:space="0" w:color="auto"/>
      </w:divBdr>
    </w:div>
    <w:div w:id="214449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187.174.253.10/Biblionetica/diccionario/apenc/conceptualizacion.htm" TargetMode="External"/><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5.wmf"/><Relationship Id="rId34" Type="http://schemas.openxmlformats.org/officeDocument/2006/relationships/chart" Target="charts/chart2.xml"/><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proyectosfundacionorange.es/intic/intic_agenda/" TargetMode="External"/><Relationship Id="rId17" Type="http://schemas.openxmlformats.org/officeDocument/2006/relationships/image" Target="media/image3.wmf"/><Relationship Id="rId25" Type="http://schemas.openxmlformats.org/officeDocument/2006/relationships/image" Target="media/image7.wmf"/><Relationship Id="rId33" Type="http://schemas.openxmlformats.org/officeDocument/2006/relationships/chart" Target="charts/chart1.xm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9.wmf"/><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chart" Target="charts/chart5.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wmf"/><Relationship Id="rId23" Type="http://schemas.openxmlformats.org/officeDocument/2006/relationships/image" Target="media/image6.wmf"/><Relationship Id="rId28" Type="http://schemas.openxmlformats.org/officeDocument/2006/relationships/oleObject" Target="embeddings/oleObject7.bin"/><Relationship Id="rId36" Type="http://schemas.openxmlformats.org/officeDocument/2006/relationships/chart" Target="charts/chart4.xml"/><Relationship Id="rId10" Type="http://schemas.openxmlformats.org/officeDocument/2006/relationships/endnotes" Target="endnotes.xml"/><Relationship Id="rId19" Type="http://schemas.openxmlformats.org/officeDocument/2006/relationships/image" Target="media/image4.wmf"/><Relationship Id="rId31" Type="http://schemas.openxmlformats.org/officeDocument/2006/relationships/image" Target="media/image10.w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187.174.253.10/Biblionetica/diccionario/apenc/conceptualizacion.htm" TargetMode="External"/><Relationship Id="rId22" Type="http://schemas.openxmlformats.org/officeDocument/2006/relationships/oleObject" Target="embeddings/oleObject4.bin"/><Relationship Id="rId27" Type="http://schemas.openxmlformats.org/officeDocument/2006/relationships/image" Target="media/image8.wmf"/><Relationship Id="rId30" Type="http://schemas.openxmlformats.org/officeDocument/2006/relationships/oleObject" Target="embeddings/oleObject8.bin"/><Relationship Id="rId35" Type="http://schemas.openxmlformats.org/officeDocument/2006/relationships/chart" Target="charts/chart3.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izzzT\AppData\Roaming\Microsoft\Plantillas\Dise&#241;o%20de%20informe.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Fabio\Documents\GitHub\CHAPTEA\Test%20de%20Viabilidad.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Fabio\Documents\GitHub\CHAPTEA\Test%20de%20Viabilidad.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Fabio\Documents\GitHub\CHAPTEA\Test%20de%20Viabilidad.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Fabio\Documents\GitHub\CHAPTEA\Test%20de%20Viabilidad.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Fabio\Documents\GitHub\CHAPTEA\Test%20de%20Viabilidad.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75" b="1" i="0" u="none" strike="noStrike" baseline="0">
                <a:solidFill>
                  <a:srgbClr val="000000"/>
                </a:solidFill>
                <a:latin typeface="Arial"/>
                <a:ea typeface="Arial"/>
                <a:cs typeface="Arial"/>
              </a:defRPr>
            </a:pPr>
            <a:r>
              <a:rPr lang="es-ES"/>
              <a:t>Plausibilidad</a:t>
            </a:r>
          </a:p>
        </c:rich>
      </c:tx>
      <c:layout>
        <c:manualLayout>
          <c:xMode val="edge"/>
          <c:yMode val="edge"/>
          <c:x val="0.40444537766112565"/>
          <c:y val="4.0000000000000022E-2"/>
        </c:manualLayout>
      </c:layout>
      <c:overlay val="0"/>
      <c:spPr>
        <a:noFill/>
        <a:ln w="25400">
          <a:noFill/>
        </a:ln>
      </c:spPr>
    </c:title>
    <c:autoTitleDeleted val="0"/>
    <c:plotArea>
      <c:layout>
        <c:manualLayout>
          <c:layoutTarget val="inner"/>
          <c:xMode val="edge"/>
          <c:yMode val="edge"/>
          <c:x val="0.10000021701435986"/>
          <c:y val="0.23600046093840041"/>
          <c:w val="0.58889016686234053"/>
          <c:h val="0.58400114062722697"/>
        </c:manualLayout>
      </c:layout>
      <c:scatterChart>
        <c:scatterStyle val="smoothMarker"/>
        <c:varyColors val="0"/>
        <c:ser>
          <c:idx val="0"/>
          <c:order val="0"/>
          <c:tx>
            <c:strRef>
              <c:f>Plausibilidad!$D$15</c:f>
              <c:strCache>
                <c:ptCount val="1"/>
                <c:pt idx="0">
                  <c:v>Nada</c:v>
                </c:pt>
              </c:strCache>
            </c:strRef>
          </c:tx>
          <c:spPr>
            <a:ln w="12700">
              <a:solidFill>
                <a:srgbClr val="000080"/>
              </a:solidFill>
              <a:prstDash val="solid"/>
            </a:ln>
          </c:spPr>
          <c:marker>
            <c:symbol val="none"/>
          </c:marker>
          <c:xVal>
            <c:numRef>
              <c:f>Plausibilidad!$C$16:$C$25</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Plausibilidad!$D$16:$D$25</c:f>
              <c:numCache>
                <c:formatCode>General</c:formatCode>
                <c:ptCount val="10"/>
                <c:pt idx="0">
                  <c:v>1</c:v>
                </c:pt>
                <c:pt idx="1">
                  <c:v>1</c:v>
                </c:pt>
                <c:pt idx="2">
                  <c:v>0</c:v>
                </c:pt>
                <c:pt idx="3">
                  <c:v>0</c:v>
                </c:pt>
                <c:pt idx="4">
                  <c:v>0</c:v>
                </c:pt>
                <c:pt idx="5">
                  <c:v>0</c:v>
                </c:pt>
                <c:pt idx="6">
                  <c:v>0</c:v>
                </c:pt>
                <c:pt idx="7">
                  <c:v>0</c:v>
                </c:pt>
                <c:pt idx="8">
                  <c:v>0</c:v>
                </c:pt>
                <c:pt idx="9">
                  <c:v>0</c:v>
                </c:pt>
              </c:numCache>
            </c:numRef>
          </c:yVal>
          <c:smooth val="0"/>
          <c:extLst>
            <c:ext xmlns:c16="http://schemas.microsoft.com/office/drawing/2014/chart" uri="{C3380CC4-5D6E-409C-BE32-E72D297353CC}">
              <c16:uniqueId val="{00000000-6F7B-497F-BD92-D7028C45B74F}"/>
            </c:ext>
          </c:extLst>
        </c:ser>
        <c:ser>
          <c:idx val="1"/>
          <c:order val="1"/>
          <c:tx>
            <c:strRef>
              <c:f>Plausibilidad!$E$15</c:f>
              <c:strCache>
                <c:ptCount val="1"/>
                <c:pt idx="0">
                  <c:v>Poco</c:v>
                </c:pt>
              </c:strCache>
            </c:strRef>
          </c:tx>
          <c:spPr>
            <a:ln w="12700">
              <a:solidFill>
                <a:srgbClr val="FF00FF"/>
              </a:solidFill>
              <a:prstDash val="solid"/>
            </a:ln>
          </c:spPr>
          <c:marker>
            <c:symbol val="none"/>
          </c:marker>
          <c:xVal>
            <c:numRef>
              <c:f>Plausibilidad!$C$16:$C$25</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Plausibilidad!$E$16:$E$25</c:f>
              <c:numCache>
                <c:formatCode>General</c:formatCode>
                <c:ptCount val="10"/>
                <c:pt idx="0">
                  <c:v>0</c:v>
                </c:pt>
                <c:pt idx="1">
                  <c:v>0</c:v>
                </c:pt>
                <c:pt idx="2">
                  <c:v>1</c:v>
                </c:pt>
                <c:pt idx="3">
                  <c:v>1</c:v>
                </c:pt>
                <c:pt idx="4">
                  <c:v>0</c:v>
                </c:pt>
                <c:pt idx="5">
                  <c:v>0</c:v>
                </c:pt>
                <c:pt idx="6">
                  <c:v>0</c:v>
                </c:pt>
                <c:pt idx="7">
                  <c:v>0</c:v>
                </c:pt>
                <c:pt idx="8">
                  <c:v>0</c:v>
                </c:pt>
                <c:pt idx="9">
                  <c:v>0</c:v>
                </c:pt>
              </c:numCache>
            </c:numRef>
          </c:yVal>
          <c:smooth val="0"/>
          <c:extLst>
            <c:ext xmlns:c16="http://schemas.microsoft.com/office/drawing/2014/chart" uri="{C3380CC4-5D6E-409C-BE32-E72D297353CC}">
              <c16:uniqueId val="{00000001-6F7B-497F-BD92-D7028C45B74F}"/>
            </c:ext>
          </c:extLst>
        </c:ser>
        <c:ser>
          <c:idx val="2"/>
          <c:order val="2"/>
          <c:tx>
            <c:strRef>
              <c:f>Plausibilidad!$F$15</c:f>
              <c:strCache>
                <c:ptCount val="1"/>
                <c:pt idx="0">
                  <c:v>Regular</c:v>
                </c:pt>
              </c:strCache>
            </c:strRef>
          </c:tx>
          <c:spPr>
            <a:ln w="12700">
              <a:solidFill>
                <a:srgbClr val="FFFF00"/>
              </a:solidFill>
              <a:prstDash val="solid"/>
            </a:ln>
          </c:spPr>
          <c:marker>
            <c:symbol val="none"/>
          </c:marker>
          <c:xVal>
            <c:numRef>
              <c:f>Plausibilidad!$C$16:$C$25</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Plausibilidad!$F$16:$F$25</c:f>
              <c:numCache>
                <c:formatCode>General</c:formatCode>
                <c:ptCount val="10"/>
                <c:pt idx="0">
                  <c:v>0</c:v>
                </c:pt>
                <c:pt idx="1">
                  <c:v>0</c:v>
                </c:pt>
                <c:pt idx="2">
                  <c:v>0</c:v>
                </c:pt>
                <c:pt idx="3">
                  <c:v>0</c:v>
                </c:pt>
                <c:pt idx="4">
                  <c:v>1</c:v>
                </c:pt>
                <c:pt idx="5">
                  <c:v>1</c:v>
                </c:pt>
                <c:pt idx="6">
                  <c:v>0</c:v>
                </c:pt>
                <c:pt idx="7">
                  <c:v>0</c:v>
                </c:pt>
                <c:pt idx="8">
                  <c:v>0</c:v>
                </c:pt>
                <c:pt idx="9">
                  <c:v>0</c:v>
                </c:pt>
              </c:numCache>
            </c:numRef>
          </c:yVal>
          <c:smooth val="0"/>
          <c:extLst>
            <c:ext xmlns:c16="http://schemas.microsoft.com/office/drawing/2014/chart" uri="{C3380CC4-5D6E-409C-BE32-E72D297353CC}">
              <c16:uniqueId val="{00000002-6F7B-497F-BD92-D7028C45B74F}"/>
            </c:ext>
          </c:extLst>
        </c:ser>
        <c:ser>
          <c:idx val="3"/>
          <c:order val="3"/>
          <c:tx>
            <c:strRef>
              <c:f>Plausibilidad!$G$15</c:f>
              <c:strCache>
                <c:ptCount val="1"/>
                <c:pt idx="0">
                  <c:v>Mucho</c:v>
                </c:pt>
              </c:strCache>
            </c:strRef>
          </c:tx>
          <c:spPr>
            <a:ln w="12700">
              <a:solidFill>
                <a:srgbClr val="00FFFF"/>
              </a:solidFill>
              <a:prstDash val="solid"/>
            </a:ln>
          </c:spPr>
          <c:marker>
            <c:symbol val="none"/>
          </c:marker>
          <c:xVal>
            <c:numRef>
              <c:f>Plausibilidad!$C$16:$C$25</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Plausibilidad!$G$16:$G$25</c:f>
              <c:numCache>
                <c:formatCode>General</c:formatCode>
                <c:ptCount val="10"/>
                <c:pt idx="0">
                  <c:v>0</c:v>
                </c:pt>
                <c:pt idx="1">
                  <c:v>0</c:v>
                </c:pt>
                <c:pt idx="2">
                  <c:v>0</c:v>
                </c:pt>
                <c:pt idx="3">
                  <c:v>0</c:v>
                </c:pt>
                <c:pt idx="4">
                  <c:v>0</c:v>
                </c:pt>
                <c:pt idx="5">
                  <c:v>0</c:v>
                </c:pt>
                <c:pt idx="6">
                  <c:v>1</c:v>
                </c:pt>
                <c:pt idx="7">
                  <c:v>1</c:v>
                </c:pt>
                <c:pt idx="8">
                  <c:v>0</c:v>
                </c:pt>
                <c:pt idx="9">
                  <c:v>0</c:v>
                </c:pt>
              </c:numCache>
            </c:numRef>
          </c:yVal>
          <c:smooth val="0"/>
          <c:extLst>
            <c:ext xmlns:c16="http://schemas.microsoft.com/office/drawing/2014/chart" uri="{C3380CC4-5D6E-409C-BE32-E72D297353CC}">
              <c16:uniqueId val="{00000003-6F7B-497F-BD92-D7028C45B74F}"/>
            </c:ext>
          </c:extLst>
        </c:ser>
        <c:ser>
          <c:idx val="4"/>
          <c:order val="4"/>
          <c:tx>
            <c:strRef>
              <c:f>Plausibilidad!$H$15</c:f>
              <c:strCache>
                <c:ptCount val="1"/>
                <c:pt idx="0">
                  <c:v>Todo</c:v>
                </c:pt>
              </c:strCache>
            </c:strRef>
          </c:tx>
          <c:spPr>
            <a:ln w="12700">
              <a:solidFill>
                <a:srgbClr val="800080"/>
              </a:solidFill>
              <a:prstDash val="solid"/>
            </a:ln>
          </c:spPr>
          <c:marker>
            <c:symbol val="none"/>
          </c:marker>
          <c:xVal>
            <c:numRef>
              <c:f>Plausibilidad!$C$16:$C$25</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Plausibilidad!$H$16:$H$25</c:f>
              <c:numCache>
                <c:formatCode>General</c:formatCode>
                <c:ptCount val="10"/>
                <c:pt idx="0">
                  <c:v>0</c:v>
                </c:pt>
                <c:pt idx="1">
                  <c:v>0</c:v>
                </c:pt>
                <c:pt idx="2">
                  <c:v>0</c:v>
                </c:pt>
                <c:pt idx="3">
                  <c:v>0</c:v>
                </c:pt>
                <c:pt idx="4">
                  <c:v>0</c:v>
                </c:pt>
                <c:pt idx="5">
                  <c:v>0</c:v>
                </c:pt>
                <c:pt idx="6">
                  <c:v>0</c:v>
                </c:pt>
                <c:pt idx="7">
                  <c:v>0</c:v>
                </c:pt>
                <c:pt idx="8">
                  <c:v>1</c:v>
                </c:pt>
                <c:pt idx="9">
                  <c:v>1</c:v>
                </c:pt>
              </c:numCache>
            </c:numRef>
          </c:yVal>
          <c:smooth val="0"/>
          <c:extLst>
            <c:ext xmlns:c16="http://schemas.microsoft.com/office/drawing/2014/chart" uri="{C3380CC4-5D6E-409C-BE32-E72D297353CC}">
              <c16:uniqueId val="{00000004-6F7B-497F-BD92-D7028C45B74F}"/>
            </c:ext>
          </c:extLst>
        </c:ser>
        <c:ser>
          <c:idx val="5"/>
          <c:order val="5"/>
          <c:tx>
            <c:v>Plausibilidad</c:v>
          </c:tx>
          <c:spPr>
            <a:ln w="38100">
              <a:solidFill>
                <a:srgbClr val="0000FF"/>
              </a:solidFill>
              <a:prstDash val="solid"/>
            </a:ln>
          </c:spPr>
          <c:marker>
            <c:symbol val="none"/>
          </c:marker>
          <c:xVal>
            <c:numRef>
              <c:f>Plausibilidad!$I$16:$I$25</c:f>
              <c:numCache>
                <c:formatCode>General</c:formatCode>
                <c:ptCount val="10"/>
                <c:pt idx="0">
                  <c:v>0</c:v>
                </c:pt>
                <c:pt idx="1">
                  <c:v>1.2</c:v>
                </c:pt>
                <c:pt idx="2">
                  <c:v>2.2000000000000002</c:v>
                </c:pt>
                <c:pt idx="3">
                  <c:v>3.4</c:v>
                </c:pt>
                <c:pt idx="4">
                  <c:v>5.0999999999999996</c:v>
                </c:pt>
                <c:pt idx="5">
                  <c:v>6</c:v>
                </c:pt>
                <c:pt idx="6">
                  <c:v>7.2561389759665627</c:v>
                </c:pt>
                <c:pt idx="7">
                  <c:v>7.6739544692311608</c:v>
                </c:pt>
                <c:pt idx="8">
                  <c:v>8.121105366701741</c:v>
                </c:pt>
                <c:pt idx="9">
                  <c:v>8.4596288160414659</c:v>
                </c:pt>
              </c:numCache>
            </c:numRef>
          </c:xVal>
          <c:yVal>
            <c:numRef>
              <c:f>Plausibilidad!$J$16:$J$25</c:f>
              <c:numCache>
                <c:formatCode>General</c:formatCode>
                <c:ptCount val="10"/>
                <c:pt idx="0">
                  <c:v>0</c:v>
                </c:pt>
                <c:pt idx="1">
                  <c:v>0</c:v>
                </c:pt>
                <c:pt idx="2">
                  <c:v>0</c:v>
                </c:pt>
                <c:pt idx="3">
                  <c:v>0</c:v>
                </c:pt>
                <c:pt idx="4">
                  <c:v>0</c:v>
                </c:pt>
                <c:pt idx="5">
                  <c:v>0</c:v>
                </c:pt>
                <c:pt idx="6">
                  <c:v>0</c:v>
                </c:pt>
                <c:pt idx="7">
                  <c:v>1</c:v>
                </c:pt>
                <c:pt idx="8">
                  <c:v>1</c:v>
                </c:pt>
                <c:pt idx="9">
                  <c:v>0</c:v>
                </c:pt>
              </c:numCache>
            </c:numRef>
          </c:yVal>
          <c:smooth val="0"/>
          <c:extLst>
            <c:ext xmlns:c16="http://schemas.microsoft.com/office/drawing/2014/chart" uri="{C3380CC4-5D6E-409C-BE32-E72D297353CC}">
              <c16:uniqueId val="{00000005-6F7B-497F-BD92-D7028C45B74F}"/>
            </c:ext>
          </c:extLst>
        </c:ser>
        <c:dLbls>
          <c:showLegendKey val="0"/>
          <c:showVal val="0"/>
          <c:showCatName val="0"/>
          <c:showSerName val="0"/>
          <c:showPercent val="0"/>
          <c:showBubbleSize val="0"/>
        </c:dLbls>
        <c:axId val="317641936"/>
        <c:axId val="317643504"/>
      </c:scatterChart>
      <c:valAx>
        <c:axId val="317641936"/>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AR"/>
          </a:p>
        </c:txPr>
        <c:crossAx val="317643504"/>
        <c:crosses val="autoZero"/>
        <c:crossBetween val="midCat"/>
      </c:valAx>
      <c:valAx>
        <c:axId val="317643504"/>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AR"/>
          </a:p>
        </c:txPr>
        <c:crossAx val="317641936"/>
        <c:crosses val="autoZero"/>
        <c:crossBetween val="midCat"/>
      </c:valAx>
      <c:spPr>
        <a:solidFill>
          <a:srgbClr val="C0C0C0"/>
        </a:solidFill>
        <a:ln w="12700">
          <a:solidFill>
            <a:srgbClr val="808080"/>
          </a:solidFill>
          <a:prstDash val="solid"/>
        </a:ln>
      </c:spPr>
    </c:plotArea>
    <c:legend>
      <c:legendPos val="r"/>
      <c:layout>
        <c:manualLayout>
          <c:xMode val="edge"/>
          <c:yMode val="edge"/>
          <c:x val="0.73333496646252561"/>
          <c:y val="0.24294266935641332"/>
          <c:w val="0.24888935549722985"/>
          <c:h val="0.58513568035400532"/>
        </c:manualLayout>
      </c:layout>
      <c:overlay val="0"/>
      <c:spPr>
        <a:solidFill>
          <a:srgbClr val="FFFFFF"/>
        </a:solidFill>
        <a:ln w="3175">
          <a:solidFill>
            <a:srgbClr val="000000"/>
          </a:solidFill>
          <a:prstDash val="solid"/>
        </a:ln>
      </c:spPr>
      <c:txPr>
        <a:bodyPr/>
        <a:lstStyle/>
        <a:p>
          <a:pPr>
            <a:defRPr sz="895" b="0" i="0" u="none" strike="noStrike" baseline="0">
              <a:solidFill>
                <a:srgbClr val="000000"/>
              </a:solidFill>
              <a:latin typeface="Arial"/>
              <a:ea typeface="Arial"/>
              <a:cs typeface="Arial"/>
            </a:defRPr>
          </a:pPr>
          <a:endParaRPr lang="es-AR"/>
        </a:p>
      </c:txPr>
    </c:legend>
    <c:plotVisOnly val="1"/>
    <c:dispBlanksAs val="gap"/>
    <c:showDLblsOverMax val="0"/>
  </c:chart>
  <c:spPr>
    <a:solidFill>
      <a:srgbClr val="FFFFFF"/>
    </a:solidFill>
    <a:ln w="3175">
      <a:solidFill>
        <a:srgbClr val="000000"/>
      </a:solidFill>
      <a:prstDash val="solid"/>
    </a:ln>
  </c:spPr>
  <c:txPr>
    <a:bodyPr/>
    <a:lstStyle/>
    <a:p>
      <a:pPr>
        <a:defRPr sz="975" b="0" i="0" u="none" strike="noStrike" baseline="0">
          <a:solidFill>
            <a:srgbClr val="000000"/>
          </a:solidFill>
          <a:latin typeface="Arial"/>
          <a:ea typeface="Arial"/>
          <a:cs typeface="Arial"/>
        </a:defRPr>
      </a:pPr>
      <a:endParaRPr lang="es-A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75" b="1" i="0" u="none" strike="noStrike" baseline="0">
                <a:solidFill>
                  <a:srgbClr val="000000"/>
                </a:solidFill>
                <a:latin typeface="Arial"/>
                <a:ea typeface="Arial"/>
                <a:cs typeface="Arial"/>
              </a:defRPr>
            </a:pPr>
            <a:r>
              <a:rPr lang="es-ES"/>
              <a:t>Justificación</a:t>
            </a:r>
          </a:p>
        </c:rich>
      </c:tx>
      <c:layout>
        <c:manualLayout>
          <c:xMode val="edge"/>
          <c:yMode val="edge"/>
          <c:x val="0.41749502982107356"/>
          <c:y val="5.2264808362369269E-2"/>
        </c:manualLayout>
      </c:layout>
      <c:overlay val="0"/>
      <c:spPr>
        <a:noFill/>
        <a:ln w="25400">
          <a:noFill/>
        </a:ln>
      </c:spPr>
    </c:title>
    <c:autoTitleDeleted val="0"/>
    <c:plotArea>
      <c:layout>
        <c:manualLayout>
          <c:layoutTarget val="inner"/>
          <c:xMode val="edge"/>
          <c:yMode val="edge"/>
          <c:x val="0.15054776821627949"/>
          <c:y val="0.22472189378883548"/>
          <c:w val="0.45610345920382245"/>
          <c:h val="0.56389222912631132"/>
        </c:manualLayout>
      </c:layout>
      <c:scatterChart>
        <c:scatterStyle val="smoothMarker"/>
        <c:varyColors val="0"/>
        <c:ser>
          <c:idx val="0"/>
          <c:order val="0"/>
          <c:tx>
            <c:strRef>
              <c:f>'[Test de Viabilidad.xls]Justificación'!$G$18</c:f>
              <c:strCache>
                <c:ptCount val="1"/>
                <c:pt idx="0">
                  <c:v>Nada</c:v>
                </c:pt>
              </c:strCache>
            </c:strRef>
          </c:tx>
          <c:spPr>
            <a:ln w="12700">
              <a:solidFill>
                <a:srgbClr val="000080"/>
              </a:solidFill>
              <a:prstDash val="solid"/>
            </a:ln>
          </c:spPr>
          <c:marker>
            <c:symbol val="none"/>
          </c:marker>
          <c:xVal>
            <c:numRef>
              <c:f>'[Test de Viabilidad.xls]Justificación'!$F$19:$F$28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Viabilidad.xls]Justificación'!$G$19:$G$28</c:f>
              <c:numCache>
                <c:formatCode>General</c:formatCode>
                <c:ptCount val="10"/>
                <c:pt idx="0">
                  <c:v>1</c:v>
                </c:pt>
                <c:pt idx="1">
                  <c:v>1</c:v>
                </c:pt>
                <c:pt idx="2">
                  <c:v>0</c:v>
                </c:pt>
                <c:pt idx="3">
                  <c:v>0</c:v>
                </c:pt>
                <c:pt idx="4">
                  <c:v>0</c:v>
                </c:pt>
                <c:pt idx="5">
                  <c:v>0</c:v>
                </c:pt>
                <c:pt idx="6">
                  <c:v>0</c:v>
                </c:pt>
                <c:pt idx="7">
                  <c:v>0</c:v>
                </c:pt>
                <c:pt idx="8">
                  <c:v>0</c:v>
                </c:pt>
                <c:pt idx="9">
                  <c:v>0</c:v>
                </c:pt>
              </c:numCache>
            </c:numRef>
          </c:yVal>
          <c:smooth val="0"/>
          <c:extLst>
            <c:ext xmlns:c16="http://schemas.microsoft.com/office/drawing/2014/chart" uri="{C3380CC4-5D6E-409C-BE32-E72D297353CC}">
              <c16:uniqueId val="{00000000-21B2-4CE1-9C57-1A2450923648}"/>
            </c:ext>
          </c:extLst>
        </c:ser>
        <c:ser>
          <c:idx val="1"/>
          <c:order val="1"/>
          <c:tx>
            <c:strRef>
              <c:f>'[Test de Viabilidad.xls]Justificación'!$H$18</c:f>
              <c:strCache>
                <c:ptCount val="1"/>
                <c:pt idx="0">
                  <c:v>Poco</c:v>
                </c:pt>
              </c:strCache>
            </c:strRef>
          </c:tx>
          <c:spPr>
            <a:ln w="12700">
              <a:solidFill>
                <a:srgbClr val="FF00FF"/>
              </a:solidFill>
              <a:prstDash val="solid"/>
            </a:ln>
          </c:spPr>
          <c:marker>
            <c:symbol val="none"/>
          </c:marker>
          <c:xVal>
            <c:numRef>
              <c:f>'[Test de Viabilidad.xls]Justificación'!$F$19:$F$28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Viabilidad.xls]Justificación'!$H$19:$H$28</c:f>
              <c:numCache>
                <c:formatCode>General</c:formatCode>
                <c:ptCount val="10"/>
                <c:pt idx="0">
                  <c:v>0</c:v>
                </c:pt>
                <c:pt idx="1">
                  <c:v>0</c:v>
                </c:pt>
                <c:pt idx="2">
                  <c:v>1</c:v>
                </c:pt>
                <c:pt idx="3">
                  <c:v>1</c:v>
                </c:pt>
                <c:pt idx="4">
                  <c:v>0</c:v>
                </c:pt>
                <c:pt idx="5">
                  <c:v>0</c:v>
                </c:pt>
                <c:pt idx="6">
                  <c:v>0</c:v>
                </c:pt>
                <c:pt idx="7">
                  <c:v>0</c:v>
                </c:pt>
                <c:pt idx="8">
                  <c:v>0</c:v>
                </c:pt>
                <c:pt idx="9">
                  <c:v>0</c:v>
                </c:pt>
              </c:numCache>
            </c:numRef>
          </c:yVal>
          <c:smooth val="0"/>
          <c:extLst>
            <c:ext xmlns:c16="http://schemas.microsoft.com/office/drawing/2014/chart" uri="{C3380CC4-5D6E-409C-BE32-E72D297353CC}">
              <c16:uniqueId val="{00000001-21B2-4CE1-9C57-1A2450923648}"/>
            </c:ext>
          </c:extLst>
        </c:ser>
        <c:ser>
          <c:idx val="2"/>
          <c:order val="2"/>
          <c:tx>
            <c:strRef>
              <c:f>'[Test de Viabilidad.xls]Justificación'!$I$18</c:f>
              <c:strCache>
                <c:ptCount val="1"/>
                <c:pt idx="0">
                  <c:v>Regular</c:v>
                </c:pt>
              </c:strCache>
            </c:strRef>
          </c:tx>
          <c:spPr>
            <a:ln w="12700">
              <a:solidFill>
                <a:srgbClr val="FFFF00"/>
              </a:solidFill>
              <a:prstDash val="solid"/>
            </a:ln>
          </c:spPr>
          <c:marker>
            <c:symbol val="none"/>
          </c:marker>
          <c:xVal>
            <c:numRef>
              <c:f>'[Test de Viabilidad.xls]Justificación'!$F$19:$F$28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Viabilidad.xls]Justificación'!$I$19:$I$28</c:f>
              <c:numCache>
                <c:formatCode>General</c:formatCode>
                <c:ptCount val="10"/>
                <c:pt idx="0">
                  <c:v>0</c:v>
                </c:pt>
                <c:pt idx="1">
                  <c:v>0</c:v>
                </c:pt>
                <c:pt idx="2">
                  <c:v>0</c:v>
                </c:pt>
                <c:pt idx="3">
                  <c:v>0</c:v>
                </c:pt>
                <c:pt idx="4">
                  <c:v>1</c:v>
                </c:pt>
                <c:pt idx="5">
                  <c:v>1</c:v>
                </c:pt>
                <c:pt idx="6">
                  <c:v>0</c:v>
                </c:pt>
                <c:pt idx="7">
                  <c:v>0</c:v>
                </c:pt>
                <c:pt idx="8">
                  <c:v>0</c:v>
                </c:pt>
                <c:pt idx="9">
                  <c:v>0</c:v>
                </c:pt>
              </c:numCache>
            </c:numRef>
          </c:yVal>
          <c:smooth val="0"/>
          <c:extLst>
            <c:ext xmlns:c16="http://schemas.microsoft.com/office/drawing/2014/chart" uri="{C3380CC4-5D6E-409C-BE32-E72D297353CC}">
              <c16:uniqueId val="{00000002-21B2-4CE1-9C57-1A2450923648}"/>
            </c:ext>
          </c:extLst>
        </c:ser>
        <c:ser>
          <c:idx val="3"/>
          <c:order val="3"/>
          <c:tx>
            <c:strRef>
              <c:f>'[Test de Viabilidad.xls]Justificación'!$J$18</c:f>
              <c:strCache>
                <c:ptCount val="1"/>
                <c:pt idx="0">
                  <c:v>Mucho</c:v>
                </c:pt>
              </c:strCache>
            </c:strRef>
          </c:tx>
          <c:spPr>
            <a:ln w="12700">
              <a:solidFill>
                <a:srgbClr val="00FFFF"/>
              </a:solidFill>
              <a:prstDash val="solid"/>
            </a:ln>
          </c:spPr>
          <c:marker>
            <c:symbol val="none"/>
          </c:marker>
          <c:xVal>
            <c:numRef>
              <c:f>'[Test de Viabilidad.xls]Justificación'!$F$19:$F$28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Viabilidad.xls]Justificación'!$J$19:$J$28</c:f>
              <c:numCache>
                <c:formatCode>General</c:formatCode>
                <c:ptCount val="10"/>
                <c:pt idx="0">
                  <c:v>0</c:v>
                </c:pt>
                <c:pt idx="1">
                  <c:v>0</c:v>
                </c:pt>
                <c:pt idx="2">
                  <c:v>0</c:v>
                </c:pt>
                <c:pt idx="3">
                  <c:v>0</c:v>
                </c:pt>
                <c:pt idx="4">
                  <c:v>0</c:v>
                </c:pt>
                <c:pt idx="5">
                  <c:v>0</c:v>
                </c:pt>
                <c:pt idx="6">
                  <c:v>1</c:v>
                </c:pt>
                <c:pt idx="7">
                  <c:v>1</c:v>
                </c:pt>
                <c:pt idx="8">
                  <c:v>0</c:v>
                </c:pt>
                <c:pt idx="9">
                  <c:v>0</c:v>
                </c:pt>
              </c:numCache>
            </c:numRef>
          </c:yVal>
          <c:smooth val="0"/>
          <c:extLst>
            <c:ext xmlns:c16="http://schemas.microsoft.com/office/drawing/2014/chart" uri="{C3380CC4-5D6E-409C-BE32-E72D297353CC}">
              <c16:uniqueId val="{00000003-21B2-4CE1-9C57-1A2450923648}"/>
            </c:ext>
          </c:extLst>
        </c:ser>
        <c:ser>
          <c:idx val="4"/>
          <c:order val="4"/>
          <c:tx>
            <c:strRef>
              <c:f>'[Test de Viabilidad.xls]Justificación'!$K$18</c:f>
              <c:strCache>
                <c:ptCount val="1"/>
                <c:pt idx="0">
                  <c:v>Todo</c:v>
                </c:pt>
              </c:strCache>
            </c:strRef>
          </c:tx>
          <c:spPr>
            <a:ln w="12700">
              <a:solidFill>
                <a:srgbClr val="800080"/>
              </a:solidFill>
              <a:prstDash val="solid"/>
            </a:ln>
          </c:spPr>
          <c:marker>
            <c:symbol val="none"/>
          </c:marker>
          <c:xVal>
            <c:numRef>
              <c:f>'[Test de Viabilidad.xls]Justificación'!$F$19:$F$28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Viabilidad.xls]Justificación'!$K$19:$K$28</c:f>
              <c:numCache>
                <c:formatCode>General</c:formatCode>
                <c:ptCount val="10"/>
                <c:pt idx="0">
                  <c:v>0</c:v>
                </c:pt>
                <c:pt idx="1">
                  <c:v>0</c:v>
                </c:pt>
                <c:pt idx="2">
                  <c:v>0</c:v>
                </c:pt>
                <c:pt idx="3">
                  <c:v>0</c:v>
                </c:pt>
                <c:pt idx="4">
                  <c:v>0</c:v>
                </c:pt>
                <c:pt idx="5">
                  <c:v>0</c:v>
                </c:pt>
                <c:pt idx="6">
                  <c:v>0</c:v>
                </c:pt>
                <c:pt idx="7">
                  <c:v>0</c:v>
                </c:pt>
                <c:pt idx="8">
                  <c:v>1</c:v>
                </c:pt>
                <c:pt idx="9">
                  <c:v>1</c:v>
                </c:pt>
              </c:numCache>
            </c:numRef>
          </c:yVal>
          <c:smooth val="0"/>
          <c:extLst>
            <c:ext xmlns:c16="http://schemas.microsoft.com/office/drawing/2014/chart" uri="{C3380CC4-5D6E-409C-BE32-E72D297353CC}">
              <c16:uniqueId val="{00000004-21B2-4CE1-9C57-1A2450923648}"/>
            </c:ext>
          </c:extLst>
        </c:ser>
        <c:ser>
          <c:idx val="6"/>
          <c:order val="5"/>
          <c:tx>
            <c:strRef>
              <c:f>'[Test de Viabilidad.xls]Justificación'!$M$18</c:f>
              <c:strCache>
                <c:ptCount val="1"/>
                <c:pt idx="0">
                  <c:v>Justificación</c:v>
                </c:pt>
              </c:strCache>
            </c:strRef>
          </c:tx>
          <c:spPr>
            <a:ln w="38100">
              <a:solidFill>
                <a:srgbClr val="0000FF"/>
              </a:solidFill>
              <a:prstDash val="solid"/>
            </a:ln>
          </c:spPr>
          <c:marker>
            <c:symbol val="none"/>
          </c:marker>
          <c:xVal>
            <c:numRef>
              <c:f>'[Test de Viabilidad.xls]Justificación'!$L$19:$L$28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10</c:v>
                </c:pt>
              </c:numCache>
            </c:numRef>
          </c:xVal>
          <c:yVal>
            <c:numRef>
              <c:f>'[Test de Viabilidad.xls]Justificación'!$M$19:$M$28</c:f>
              <c:numCache>
                <c:formatCode>General</c:formatCode>
                <c:ptCount val="10"/>
                <c:pt idx="0">
                  <c:v>0</c:v>
                </c:pt>
                <c:pt idx="1">
                  <c:v>0</c:v>
                </c:pt>
                <c:pt idx="2">
                  <c:v>0</c:v>
                </c:pt>
                <c:pt idx="3">
                  <c:v>0</c:v>
                </c:pt>
                <c:pt idx="4">
                  <c:v>0</c:v>
                </c:pt>
                <c:pt idx="5">
                  <c:v>0</c:v>
                </c:pt>
                <c:pt idx="6">
                  <c:v>0</c:v>
                </c:pt>
                <c:pt idx="7">
                  <c:v>0</c:v>
                </c:pt>
                <c:pt idx="8">
                  <c:v>1</c:v>
                </c:pt>
                <c:pt idx="9">
                  <c:v>1</c:v>
                </c:pt>
              </c:numCache>
            </c:numRef>
          </c:yVal>
          <c:smooth val="0"/>
          <c:extLst>
            <c:ext xmlns:c16="http://schemas.microsoft.com/office/drawing/2014/chart" uri="{C3380CC4-5D6E-409C-BE32-E72D297353CC}">
              <c16:uniqueId val="{00000005-21B2-4CE1-9C57-1A2450923648}"/>
            </c:ext>
          </c:extLst>
        </c:ser>
        <c:dLbls>
          <c:showLegendKey val="0"/>
          <c:showVal val="0"/>
          <c:showCatName val="0"/>
          <c:showSerName val="0"/>
          <c:showPercent val="0"/>
          <c:showBubbleSize val="0"/>
        </c:dLbls>
        <c:axId val="317644288"/>
        <c:axId val="9839360"/>
      </c:scatterChart>
      <c:valAx>
        <c:axId val="317644288"/>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1050" b="0" i="0" u="none" strike="noStrike" baseline="0">
                <a:solidFill>
                  <a:srgbClr val="000000"/>
                </a:solidFill>
                <a:latin typeface="Arial"/>
                <a:ea typeface="Arial"/>
                <a:cs typeface="Arial"/>
              </a:defRPr>
            </a:pPr>
            <a:endParaRPr lang="es-AR"/>
          </a:p>
        </c:txPr>
        <c:crossAx val="9839360"/>
        <c:crosses val="autoZero"/>
        <c:crossBetween val="midCat"/>
      </c:valAx>
      <c:valAx>
        <c:axId val="9839360"/>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1050" b="0" i="0" u="none" strike="noStrike" baseline="0">
                <a:solidFill>
                  <a:srgbClr val="000000"/>
                </a:solidFill>
                <a:latin typeface="Arial"/>
                <a:ea typeface="Arial"/>
                <a:cs typeface="Arial"/>
              </a:defRPr>
            </a:pPr>
            <a:endParaRPr lang="es-AR"/>
          </a:p>
        </c:txPr>
        <c:crossAx val="317644288"/>
        <c:crosses val="autoZero"/>
        <c:crossBetween val="midCat"/>
      </c:valAx>
      <c:spPr>
        <a:solidFill>
          <a:srgbClr val="C0C0C0"/>
        </a:solidFill>
        <a:ln w="12700">
          <a:solidFill>
            <a:srgbClr val="808080"/>
          </a:solidFill>
          <a:prstDash val="solid"/>
        </a:ln>
      </c:spPr>
    </c:plotArea>
    <c:legend>
      <c:legendPos val="r"/>
      <c:layout>
        <c:manualLayout>
          <c:xMode val="edge"/>
          <c:yMode val="edge"/>
          <c:x val="0.66735606965537975"/>
          <c:y val="0.23693391361223634"/>
          <c:w val="0.22487977702477574"/>
          <c:h val="0.58308369600764687"/>
        </c:manualLayout>
      </c:layout>
      <c:overlay val="0"/>
      <c:spPr>
        <a:solidFill>
          <a:srgbClr val="FFFFFF"/>
        </a:solidFill>
        <a:ln w="3175">
          <a:solidFill>
            <a:srgbClr val="000000"/>
          </a:solidFill>
          <a:prstDash val="solid"/>
        </a:ln>
      </c:spPr>
      <c:txPr>
        <a:bodyPr/>
        <a:lstStyle/>
        <a:p>
          <a:pPr>
            <a:defRPr sz="895" b="0" i="0" u="none" strike="noStrike" baseline="0">
              <a:solidFill>
                <a:srgbClr val="000000"/>
              </a:solidFill>
              <a:latin typeface="Arial"/>
              <a:ea typeface="Arial"/>
              <a:cs typeface="Arial"/>
            </a:defRPr>
          </a:pPr>
          <a:endParaRPr lang="es-AR"/>
        </a:p>
      </c:txPr>
    </c:legend>
    <c:plotVisOnly val="1"/>
    <c:dispBlanksAs val="gap"/>
    <c:showDLblsOverMax val="0"/>
  </c:chart>
  <c:spPr>
    <a:solidFill>
      <a:srgbClr val="FFFFFF"/>
    </a:solidFill>
    <a:ln w="3175">
      <a:solidFill>
        <a:srgbClr val="000000"/>
      </a:solidFill>
      <a:prstDash val="solid"/>
    </a:ln>
  </c:spPr>
  <c:txPr>
    <a:bodyPr/>
    <a:lstStyle/>
    <a:p>
      <a:pPr>
        <a:defRPr sz="975" b="0" i="0" u="none" strike="noStrike" baseline="0">
          <a:solidFill>
            <a:srgbClr val="000000"/>
          </a:solidFill>
          <a:latin typeface="Arial"/>
          <a:ea typeface="Arial"/>
          <a:cs typeface="Arial"/>
        </a:defRPr>
      </a:pPr>
      <a:endParaRPr lang="es-A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75" b="0" i="0" u="none" strike="noStrike" baseline="0">
                <a:solidFill>
                  <a:srgbClr val="000000"/>
                </a:solidFill>
                <a:latin typeface="Arial"/>
                <a:ea typeface="Arial"/>
                <a:cs typeface="Arial"/>
              </a:defRPr>
            </a:pPr>
            <a:r>
              <a:rPr lang="es-ES"/>
              <a:t>Adecuación</a:t>
            </a:r>
          </a:p>
        </c:rich>
      </c:tx>
      <c:layout>
        <c:manualLayout>
          <c:xMode val="edge"/>
          <c:yMode val="edge"/>
          <c:x val="0.42712559563311991"/>
          <c:y val="3.7288135593220341E-2"/>
        </c:manualLayout>
      </c:layout>
      <c:overlay val="0"/>
      <c:spPr>
        <a:noFill/>
        <a:ln w="25400">
          <a:noFill/>
        </a:ln>
      </c:spPr>
    </c:title>
    <c:autoTitleDeleted val="0"/>
    <c:plotArea>
      <c:layout>
        <c:manualLayout>
          <c:layoutTarget val="inner"/>
          <c:xMode val="edge"/>
          <c:yMode val="edge"/>
          <c:x val="0.10728744939271255"/>
          <c:y val="0.23728852835098047"/>
          <c:w val="0.50607287449392713"/>
          <c:h val="0.58644164863885173"/>
        </c:manualLayout>
      </c:layout>
      <c:scatterChart>
        <c:scatterStyle val="smoothMarker"/>
        <c:varyColors val="0"/>
        <c:ser>
          <c:idx val="0"/>
          <c:order val="0"/>
          <c:tx>
            <c:strRef>
              <c:f>Adecuación!$E$23</c:f>
              <c:strCache>
                <c:ptCount val="1"/>
                <c:pt idx="0">
                  <c:v>Nada</c:v>
                </c:pt>
              </c:strCache>
            </c:strRef>
          </c:tx>
          <c:spPr>
            <a:ln w="12700">
              <a:solidFill>
                <a:srgbClr val="000080"/>
              </a:solidFill>
              <a:prstDash val="solid"/>
            </a:ln>
          </c:spPr>
          <c:marker>
            <c:symbol val="none"/>
          </c:marker>
          <c:xVal>
            <c:numRef>
              <c:f>Adecuación!$D$24:$D$33</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Adecuación!$E$24:$E$33</c:f>
              <c:numCache>
                <c:formatCode>General</c:formatCode>
                <c:ptCount val="10"/>
                <c:pt idx="0">
                  <c:v>1</c:v>
                </c:pt>
                <c:pt idx="1">
                  <c:v>1</c:v>
                </c:pt>
                <c:pt idx="2">
                  <c:v>0</c:v>
                </c:pt>
                <c:pt idx="3">
                  <c:v>0</c:v>
                </c:pt>
                <c:pt idx="4">
                  <c:v>0</c:v>
                </c:pt>
                <c:pt idx="5">
                  <c:v>0</c:v>
                </c:pt>
                <c:pt idx="6">
                  <c:v>0</c:v>
                </c:pt>
                <c:pt idx="7">
                  <c:v>0</c:v>
                </c:pt>
                <c:pt idx="8">
                  <c:v>0</c:v>
                </c:pt>
                <c:pt idx="9">
                  <c:v>0</c:v>
                </c:pt>
              </c:numCache>
            </c:numRef>
          </c:yVal>
          <c:smooth val="0"/>
          <c:extLst>
            <c:ext xmlns:c16="http://schemas.microsoft.com/office/drawing/2014/chart" uri="{C3380CC4-5D6E-409C-BE32-E72D297353CC}">
              <c16:uniqueId val="{00000000-3ECE-4F9A-A9CC-74FAB2E69B7C}"/>
            </c:ext>
          </c:extLst>
        </c:ser>
        <c:ser>
          <c:idx val="1"/>
          <c:order val="1"/>
          <c:tx>
            <c:strRef>
              <c:f>Adecuación!$F$23</c:f>
              <c:strCache>
                <c:ptCount val="1"/>
                <c:pt idx="0">
                  <c:v>Poco</c:v>
                </c:pt>
              </c:strCache>
            </c:strRef>
          </c:tx>
          <c:spPr>
            <a:ln w="12700">
              <a:solidFill>
                <a:srgbClr val="FF00FF"/>
              </a:solidFill>
              <a:prstDash val="solid"/>
            </a:ln>
          </c:spPr>
          <c:marker>
            <c:symbol val="none"/>
          </c:marker>
          <c:xVal>
            <c:numRef>
              <c:f>Adecuación!$D$24:$D$33</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Adecuación!$F$24:$F$33</c:f>
              <c:numCache>
                <c:formatCode>General</c:formatCode>
                <c:ptCount val="10"/>
                <c:pt idx="0">
                  <c:v>0</c:v>
                </c:pt>
                <c:pt idx="1">
                  <c:v>0</c:v>
                </c:pt>
                <c:pt idx="2">
                  <c:v>1</c:v>
                </c:pt>
                <c:pt idx="3">
                  <c:v>1</c:v>
                </c:pt>
                <c:pt idx="4">
                  <c:v>0</c:v>
                </c:pt>
                <c:pt idx="5">
                  <c:v>0</c:v>
                </c:pt>
                <c:pt idx="6">
                  <c:v>0</c:v>
                </c:pt>
                <c:pt idx="7">
                  <c:v>0</c:v>
                </c:pt>
                <c:pt idx="8">
                  <c:v>0</c:v>
                </c:pt>
                <c:pt idx="9">
                  <c:v>0</c:v>
                </c:pt>
              </c:numCache>
            </c:numRef>
          </c:yVal>
          <c:smooth val="0"/>
          <c:extLst>
            <c:ext xmlns:c16="http://schemas.microsoft.com/office/drawing/2014/chart" uri="{C3380CC4-5D6E-409C-BE32-E72D297353CC}">
              <c16:uniqueId val="{00000001-3ECE-4F9A-A9CC-74FAB2E69B7C}"/>
            </c:ext>
          </c:extLst>
        </c:ser>
        <c:ser>
          <c:idx val="2"/>
          <c:order val="2"/>
          <c:tx>
            <c:strRef>
              <c:f>Adecuación!$G$23</c:f>
              <c:strCache>
                <c:ptCount val="1"/>
                <c:pt idx="0">
                  <c:v>Regular</c:v>
                </c:pt>
              </c:strCache>
            </c:strRef>
          </c:tx>
          <c:spPr>
            <a:ln w="12700">
              <a:solidFill>
                <a:srgbClr val="FFFF00"/>
              </a:solidFill>
              <a:prstDash val="solid"/>
            </a:ln>
          </c:spPr>
          <c:marker>
            <c:symbol val="none"/>
          </c:marker>
          <c:xVal>
            <c:numRef>
              <c:f>Adecuación!$D$24:$D$33</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Adecuación!$G$24:$G$33</c:f>
              <c:numCache>
                <c:formatCode>General</c:formatCode>
                <c:ptCount val="10"/>
                <c:pt idx="0">
                  <c:v>0</c:v>
                </c:pt>
                <c:pt idx="1">
                  <c:v>0</c:v>
                </c:pt>
                <c:pt idx="2">
                  <c:v>0</c:v>
                </c:pt>
                <c:pt idx="3">
                  <c:v>0</c:v>
                </c:pt>
                <c:pt idx="4">
                  <c:v>1</c:v>
                </c:pt>
                <c:pt idx="5">
                  <c:v>1</c:v>
                </c:pt>
                <c:pt idx="6">
                  <c:v>0</c:v>
                </c:pt>
                <c:pt idx="7">
                  <c:v>0</c:v>
                </c:pt>
                <c:pt idx="8">
                  <c:v>0</c:v>
                </c:pt>
                <c:pt idx="9">
                  <c:v>0</c:v>
                </c:pt>
              </c:numCache>
            </c:numRef>
          </c:yVal>
          <c:smooth val="0"/>
          <c:extLst>
            <c:ext xmlns:c16="http://schemas.microsoft.com/office/drawing/2014/chart" uri="{C3380CC4-5D6E-409C-BE32-E72D297353CC}">
              <c16:uniqueId val="{00000002-3ECE-4F9A-A9CC-74FAB2E69B7C}"/>
            </c:ext>
          </c:extLst>
        </c:ser>
        <c:ser>
          <c:idx val="3"/>
          <c:order val="3"/>
          <c:tx>
            <c:strRef>
              <c:f>Adecuación!$H$23</c:f>
              <c:strCache>
                <c:ptCount val="1"/>
                <c:pt idx="0">
                  <c:v>Mucho</c:v>
                </c:pt>
              </c:strCache>
            </c:strRef>
          </c:tx>
          <c:spPr>
            <a:ln w="12700">
              <a:solidFill>
                <a:srgbClr val="00FFFF"/>
              </a:solidFill>
              <a:prstDash val="solid"/>
            </a:ln>
          </c:spPr>
          <c:marker>
            <c:symbol val="none"/>
          </c:marker>
          <c:xVal>
            <c:numRef>
              <c:f>Adecuación!$D$24:$D$33</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Adecuación!$H$24:$H$33</c:f>
              <c:numCache>
                <c:formatCode>General</c:formatCode>
                <c:ptCount val="10"/>
                <c:pt idx="0">
                  <c:v>0</c:v>
                </c:pt>
                <c:pt idx="1">
                  <c:v>0</c:v>
                </c:pt>
                <c:pt idx="2">
                  <c:v>0</c:v>
                </c:pt>
                <c:pt idx="3">
                  <c:v>0</c:v>
                </c:pt>
                <c:pt idx="4">
                  <c:v>0</c:v>
                </c:pt>
                <c:pt idx="5">
                  <c:v>0</c:v>
                </c:pt>
                <c:pt idx="6">
                  <c:v>1</c:v>
                </c:pt>
                <c:pt idx="7">
                  <c:v>1</c:v>
                </c:pt>
                <c:pt idx="8">
                  <c:v>0</c:v>
                </c:pt>
                <c:pt idx="9">
                  <c:v>0</c:v>
                </c:pt>
              </c:numCache>
            </c:numRef>
          </c:yVal>
          <c:smooth val="0"/>
          <c:extLst>
            <c:ext xmlns:c16="http://schemas.microsoft.com/office/drawing/2014/chart" uri="{C3380CC4-5D6E-409C-BE32-E72D297353CC}">
              <c16:uniqueId val="{00000003-3ECE-4F9A-A9CC-74FAB2E69B7C}"/>
            </c:ext>
          </c:extLst>
        </c:ser>
        <c:ser>
          <c:idx val="4"/>
          <c:order val="4"/>
          <c:tx>
            <c:strRef>
              <c:f>Adecuación!$I$23</c:f>
              <c:strCache>
                <c:ptCount val="1"/>
                <c:pt idx="0">
                  <c:v>Todo</c:v>
                </c:pt>
              </c:strCache>
            </c:strRef>
          </c:tx>
          <c:spPr>
            <a:ln w="12700">
              <a:solidFill>
                <a:srgbClr val="800080"/>
              </a:solidFill>
              <a:prstDash val="solid"/>
            </a:ln>
          </c:spPr>
          <c:marker>
            <c:symbol val="none"/>
          </c:marker>
          <c:xVal>
            <c:numRef>
              <c:f>Adecuación!$D$24:$D$33</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Adecuación!$I$24:$I$33</c:f>
              <c:numCache>
                <c:formatCode>General</c:formatCode>
                <c:ptCount val="10"/>
                <c:pt idx="0">
                  <c:v>0</c:v>
                </c:pt>
                <c:pt idx="1">
                  <c:v>0</c:v>
                </c:pt>
                <c:pt idx="2">
                  <c:v>0</c:v>
                </c:pt>
                <c:pt idx="3">
                  <c:v>0</c:v>
                </c:pt>
                <c:pt idx="4">
                  <c:v>0</c:v>
                </c:pt>
                <c:pt idx="5">
                  <c:v>0</c:v>
                </c:pt>
                <c:pt idx="6">
                  <c:v>0</c:v>
                </c:pt>
                <c:pt idx="7">
                  <c:v>0</c:v>
                </c:pt>
                <c:pt idx="8">
                  <c:v>1</c:v>
                </c:pt>
                <c:pt idx="9">
                  <c:v>1</c:v>
                </c:pt>
              </c:numCache>
            </c:numRef>
          </c:yVal>
          <c:smooth val="0"/>
          <c:extLst>
            <c:ext xmlns:c16="http://schemas.microsoft.com/office/drawing/2014/chart" uri="{C3380CC4-5D6E-409C-BE32-E72D297353CC}">
              <c16:uniqueId val="{00000004-3ECE-4F9A-A9CC-74FAB2E69B7C}"/>
            </c:ext>
          </c:extLst>
        </c:ser>
        <c:ser>
          <c:idx val="6"/>
          <c:order val="5"/>
          <c:tx>
            <c:strRef>
              <c:f>Adecuación!$K$23</c:f>
              <c:strCache>
                <c:ptCount val="1"/>
                <c:pt idx="0">
                  <c:v>Adecuación</c:v>
                </c:pt>
              </c:strCache>
            </c:strRef>
          </c:tx>
          <c:spPr>
            <a:ln w="38100">
              <a:solidFill>
                <a:srgbClr val="0000FF"/>
              </a:solidFill>
              <a:prstDash val="solid"/>
            </a:ln>
          </c:spPr>
          <c:marker>
            <c:symbol val="none"/>
          </c:marker>
          <c:xVal>
            <c:numRef>
              <c:f>Adecuación!$J$24:$J$33</c:f>
              <c:numCache>
                <c:formatCode>General</c:formatCode>
                <c:ptCount val="10"/>
                <c:pt idx="0">
                  <c:v>0</c:v>
                </c:pt>
                <c:pt idx="1">
                  <c:v>1.2</c:v>
                </c:pt>
                <c:pt idx="2">
                  <c:v>2.2000000000000002</c:v>
                </c:pt>
                <c:pt idx="3">
                  <c:v>3.4</c:v>
                </c:pt>
                <c:pt idx="4">
                  <c:v>6.7158269290198014</c:v>
                </c:pt>
                <c:pt idx="5">
                  <c:v>7.5508289873994894</c:v>
                </c:pt>
                <c:pt idx="6">
                  <c:v>8.493821852711104</c:v>
                </c:pt>
                <c:pt idx="7">
                  <c:v>9.0464436592672257</c:v>
                </c:pt>
                <c:pt idx="8">
                  <c:v>8.8000000000000007</c:v>
                </c:pt>
                <c:pt idx="9">
                  <c:v>9</c:v>
                </c:pt>
              </c:numCache>
            </c:numRef>
          </c:xVal>
          <c:yVal>
            <c:numRef>
              <c:f>Adecuación!$K$24:$K$33</c:f>
              <c:numCache>
                <c:formatCode>General</c:formatCode>
                <c:ptCount val="10"/>
                <c:pt idx="0">
                  <c:v>0</c:v>
                </c:pt>
                <c:pt idx="1">
                  <c:v>0</c:v>
                </c:pt>
                <c:pt idx="2">
                  <c:v>0</c:v>
                </c:pt>
                <c:pt idx="3">
                  <c:v>0</c:v>
                </c:pt>
                <c:pt idx="4">
                  <c:v>0</c:v>
                </c:pt>
                <c:pt idx="5">
                  <c:v>1</c:v>
                </c:pt>
                <c:pt idx="6">
                  <c:v>1</c:v>
                </c:pt>
                <c:pt idx="7">
                  <c:v>0</c:v>
                </c:pt>
                <c:pt idx="8">
                  <c:v>0</c:v>
                </c:pt>
                <c:pt idx="9">
                  <c:v>0</c:v>
                </c:pt>
              </c:numCache>
            </c:numRef>
          </c:yVal>
          <c:smooth val="0"/>
          <c:extLst>
            <c:ext xmlns:c16="http://schemas.microsoft.com/office/drawing/2014/chart" uri="{C3380CC4-5D6E-409C-BE32-E72D297353CC}">
              <c16:uniqueId val="{00000005-3ECE-4F9A-A9CC-74FAB2E69B7C}"/>
            </c:ext>
          </c:extLst>
        </c:ser>
        <c:dLbls>
          <c:showLegendKey val="0"/>
          <c:showVal val="0"/>
          <c:showCatName val="0"/>
          <c:showSerName val="0"/>
          <c:showPercent val="0"/>
          <c:showBubbleSize val="0"/>
        </c:dLbls>
        <c:axId val="9840536"/>
        <c:axId val="151248616"/>
      </c:scatterChart>
      <c:valAx>
        <c:axId val="9840536"/>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1025" b="0" i="0" u="none" strike="noStrike" baseline="0">
                <a:solidFill>
                  <a:srgbClr val="000000"/>
                </a:solidFill>
                <a:latin typeface="Arial"/>
                <a:ea typeface="Arial"/>
                <a:cs typeface="Arial"/>
              </a:defRPr>
            </a:pPr>
            <a:endParaRPr lang="es-AR"/>
          </a:p>
        </c:txPr>
        <c:crossAx val="151248616"/>
        <c:crosses val="autoZero"/>
        <c:crossBetween val="midCat"/>
      </c:valAx>
      <c:valAx>
        <c:axId val="151248616"/>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1025" b="0" i="0" u="none" strike="noStrike" baseline="0">
                <a:solidFill>
                  <a:srgbClr val="000000"/>
                </a:solidFill>
                <a:latin typeface="Arial"/>
                <a:ea typeface="Arial"/>
                <a:cs typeface="Arial"/>
              </a:defRPr>
            </a:pPr>
            <a:endParaRPr lang="es-AR"/>
          </a:p>
        </c:txPr>
        <c:crossAx val="9840536"/>
        <c:crosses val="autoZero"/>
        <c:crossBetween val="midCat"/>
      </c:valAx>
      <c:spPr>
        <a:solidFill>
          <a:srgbClr val="C0C0C0"/>
        </a:solidFill>
        <a:ln w="12700">
          <a:solidFill>
            <a:srgbClr val="808080"/>
          </a:solidFill>
          <a:prstDash val="solid"/>
        </a:ln>
      </c:spPr>
    </c:plotArea>
    <c:legend>
      <c:legendPos val="r"/>
      <c:layout>
        <c:manualLayout>
          <c:xMode val="edge"/>
          <c:yMode val="edge"/>
          <c:x val="0.71392723601857455"/>
          <c:y val="0.21865932157719828"/>
          <c:w val="0.21659916656203848"/>
          <c:h val="0.6028793549095337"/>
        </c:manualLayout>
      </c:layout>
      <c:overlay val="0"/>
      <c:spPr>
        <a:solidFill>
          <a:srgbClr val="FFFFFF"/>
        </a:solidFill>
        <a:ln w="3175">
          <a:solidFill>
            <a:srgbClr val="000000"/>
          </a:solidFill>
          <a:prstDash val="solid"/>
        </a:ln>
      </c:spPr>
      <c:txPr>
        <a:bodyPr/>
        <a:lstStyle/>
        <a:p>
          <a:pPr>
            <a:defRPr sz="895" b="0" i="0" u="none" strike="noStrike" baseline="0">
              <a:solidFill>
                <a:srgbClr val="000000"/>
              </a:solidFill>
              <a:latin typeface="Arial"/>
              <a:ea typeface="Arial"/>
              <a:cs typeface="Arial"/>
            </a:defRPr>
          </a:pPr>
          <a:endParaRPr lang="es-AR"/>
        </a:p>
      </c:txPr>
    </c:legend>
    <c:plotVisOnly val="1"/>
    <c:dispBlanksAs val="gap"/>
    <c:showDLblsOverMax val="0"/>
  </c:chart>
  <c:spPr>
    <a:solidFill>
      <a:srgbClr val="FFFFFF"/>
    </a:solidFill>
    <a:ln w="3175">
      <a:solidFill>
        <a:srgbClr val="000000"/>
      </a:solidFill>
      <a:prstDash val="solid"/>
    </a:ln>
  </c:spPr>
  <c:txPr>
    <a:bodyPr/>
    <a:lstStyle/>
    <a:p>
      <a:pPr>
        <a:defRPr sz="975" b="0" i="0" u="none" strike="noStrike" baseline="0">
          <a:solidFill>
            <a:srgbClr val="000000"/>
          </a:solidFill>
          <a:latin typeface="Arial"/>
          <a:ea typeface="Arial"/>
          <a:cs typeface="Arial"/>
        </a:defRPr>
      </a:pPr>
      <a:endParaRPr lang="es-A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75" b="1" i="0" u="none" strike="noStrike" baseline="0">
                <a:solidFill>
                  <a:srgbClr val="000000"/>
                </a:solidFill>
                <a:latin typeface="Arial"/>
                <a:ea typeface="Arial"/>
                <a:cs typeface="Arial"/>
              </a:defRPr>
            </a:pPr>
            <a:r>
              <a:rPr lang="es-ES"/>
              <a:t>Exito</a:t>
            </a:r>
          </a:p>
        </c:rich>
      </c:tx>
      <c:layout>
        <c:manualLayout>
          <c:xMode val="edge"/>
          <c:yMode val="edge"/>
          <c:x val="0.46067470239205938"/>
          <c:y val="3.8610038610038609E-2"/>
        </c:manualLayout>
      </c:layout>
      <c:overlay val="0"/>
      <c:spPr>
        <a:noFill/>
        <a:ln w="25400">
          <a:noFill/>
        </a:ln>
      </c:spPr>
    </c:title>
    <c:autoTitleDeleted val="0"/>
    <c:plotArea>
      <c:layout>
        <c:manualLayout>
          <c:layoutTarget val="inner"/>
          <c:xMode val="edge"/>
          <c:yMode val="edge"/>
          <c:x val="0.1011237064647412"/>
          <c:y val="0.19224403616214669"/>
          <c:w val="0.64943891485133742"/>
          <c:h val="0.63401248177311154"/>
        </c:manualLayout>
      </c:layout>
      <c:scatterChart>
        <c:scatterStyle val="smoothMarker"/>
        <c:varyColors val="0"/>
        <c:ser>
          <c:idx val="0"/>
          <c:order val="0"/>
          <c:tx>
            <c:strRef>
              <c:f>Exito!$E$32</c:f>
              <c:strCache>
                <c:ptCount val="1"/>
                <c:pt idx="0">
                  <c:v>Nada</c:v>
                </c:pt>
              </c:strCache>
            </c:strRef>
          </c:tx>
          <c:spPr>
            <a:ln w="12700">
              <a:solidFill>
                <a:srgbClr val="000080"/>
              </a:solidFill>
              <a:prstDash val="solid"/>
            </a:ln>
          </c:spPr>
          <c:marker>
            <c:symbol val="none"/>
          </c:marker>
          <c:xVal>
            <c:numRef>
              <c:f>Exito!$D$33:$D$42</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Exito!$E$33:$E$42</c:f>
              <c:numCache>
                <c:formatCode>General</c:formatCode>
                <c:ptCount val="10"/>
                <c:pt idx="0">
                  <c:v>1</c:v>
                </c:pt>
                <c:pt idx="1">
                  <c:v>1</c:v>
                </c:pt>
                <c:pt idx="2">
                  <c:v>0</c:v>
                </c:pt>
                <c:pt idx="3">
                  <c:v>0</c:v>
                </c:pt>
                <c:pt idx="4">
                  <c:v>0</c:v>
                </c:pt>
                <c:pt idx="5">
                  <c:v>0</c:v>
                </c:pt>
                <c:pt idx="6">
                  <c:v>0</c:v>
                </c:pt>
                <c:pt idx="7">
                  <c:v>0</c:v>
                </c:pt>
                <c:pt idx="8">
                  <c:v>0</c:v>
                </c:pt>
                <c:pt idx="9">
                  <c:v>0</c:v>
                </c:pt>
              </c:numCache>
            </c:numRef>
          </c:yVal>
          <c:smooth val="0"/>
          <c:extLst>
            <c:ext xmlns:c16="http://schemas.microsoft.com/office/drawing/2014/chart" uri="{C3380CC4-5D6E-409C-BE32-E72D297353CC}">
              <c16:uniqueId val="{00000000-3BA6-4C32-8A50-01C5141CD5D7}"/>
            </c:ext>
          </c:extLst>
        </c:ser>
        <c:ser>
          <c:idx val="1"/>
          <c:order val="1"/>
          <c:tx>
            <c:strRef>
              <c:f>Exito!$F$32</c:f>
              <c:strCache>
                <c:ptCount val="1"/>
                <c:pt idx="0">
                  <c:v>Poco</c:v>
                </c:pt>
              </c:strCache>
            </c:strRef>
          </c:tx>
          <c:spPr>
            <a:ln w="12700">
              <a:solidFill>
                <a:srgbClr val="FF00FF"/>
              </a:solidFill>
              <a:prstDash val="solid"/>
            </a:ln>
          </c:spPr>
          <c:marker>
            <c:symbol val="none"/>
          </c:marker>
          <c:xVal>
            <c:numRef>
              <c:f>Exito!$D$33:$D$42</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Exito!$F$33:$F$42</c:f>
              <c:numCache>
                <c:formatCode>General</c:formatCode>
                <c:ptCount val="10"/>
                <c:pt idx="0">
                  <c:v>0</c:v>
                </c:pt>
                <c:pt idx="1">
                  <c:v>0</c:v>
                </c:pt>
                <c:pt idx="2">
                  <c:v>1</c:v>
                </c:pt>
                <c:pt idx="3">
                  <c:v>1</c:v>
                </c:pt>
                <c:pt idx="4">
                  <c:v>0</c:v>
                </c:pt>
                <c:pt idx="5">
                  <c:v>0</c:v>
                </c:pt>
                <c:pt idx="6">
                  <c:v>0</c:v>
                </c:pt>
                <c:pt idx="7">
                  <c:v>0</c:v>
                </c:pt>
                <c:pt idx="8">
                  <c:v>0</c:v>
                </c:pt>
                <c:pt idx="9">
                  <c:v>0</c:v>
                </c:pt>
              </c:numCache>
            </c:numRef>
          </c:yVal>
          <c:smooth val="0"/>
          <c:extLst>
            <c:ext xmlns:c16="http://schemas.microsoft.com/office/drawing/2014/chart" uri="{C3380CC4-5D6E-409C-BE32-E72D297353CC}">
              <c16:uniqueId val="{00000001-3BA6-4C32-8A50-01C5141CD5D7}"/>
            </c:ext>
          </c:extLst>
        </c:ser>
        <c:ser>
          <c:idx val="2"/>
          <c:order val="2"/>
          <c:tx>
            <c:strRef>
              <c:f>Exito!$G$32</c:f>
              <c:strCache>
                <c:ptCount val="1"/>
                <c:pt idx="0">
                  <c:v>Regular</c:v>
                </c:pt>
              </c:strCache>
            </c:strRef>
          </c:tx>
          <c:spPr>
            <a:ln w="12700">
              <a:solidFill>
                <a:srgbClr val="FFFF00"/>
              </a:solidFill>
              <a:prstDash val="solid"/>
            </a:ln>
          </c:spPr>
          <c:marker>
            <c:symbol val="none"/>
          </c:marker>
          <c:xVal>
            <c:numRef>
              <c:f>Exito!$D$33:$D$42</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Exito!$G$33:$G$42</c:f>
              <c:numCache>
                <c:formatCode>General</c:formatCode>
                <c:ptCount val="10"/>
                <c:pt idx="0">
                  <c:v>0</c:v>
                </c:pt>
                <c:pt idx="1">
                  <c:v>0</c:v>
                </c:pt>
                <c:pt idx="2">
                  <c:v>0</c:v>
                </c:pt>
                <c:pt idx="3">
                  <c:v>0</c:v>
                </c:pt>
                <c:pt idx="4">
                  <c:v>1</c:v>
                </c:pt>
                <c:pt idx="5">
                  <c:v>1</c:v>
                </c:pt>
                <c:pt idx="6">
                  <c:v>0</c:v>
                </c:pt>
                <c:pt idx="7">
                  <c:v>0</c:v>
                </c:pt>
                <c:pt idx="8">
                  <c:v>0</c:v>
                </c:pt>
                <c:pt idx="9">
                  <c:v>0</c:v>
                </c:pt>
              </c:numCache>
            </c:numRef>
          </c:yVal>
          <c:smooth val="0"/>
          <c:extLst>
            <c:ext xmlns:c16="http://schemas.microsoft.com/office/drawing/2014/chart" uri="{C3380CC4-5D6E-409C-BE32-E72D297353CC}">
              <c16:uniqueId val="{00000002-3BA6-4C32-8A50-01C5141CD5D7}"/>
            </c:ext>
          </c:extLst>
        </c:ser>
        <c:ser>
          <c:idx val="3"/>
          <c:order val="3"/>
          <c:tx>
            <c:strRef>
              <c:f>Exito!$H$32</c:f>
              <c:strCache>
                <c:ptCount val="1"/>
                <c:pt idx="0">
                  <c:v>Mucho</c:v>
                </c:pt>
              </c:strCache>
            </c:strRef>
          </c:tx>
          <c:spPr>
            <a:ln w="12700">
              <a:solidFill>
                <a:srgbClr val="00FFFF"/>
              </a:solidFill>
              <a:prstDash val="solid"/>
            </a:ln>
          </c:spPr>
          <c:marker>
            <c:symbol val="none"/>
          </c:marker>
          <c:xVal>
            <c:numRef>
              <c:f>Exito!$D$33:$D$42</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Exito!$H$33:$H$42</c:f>
              <c:numCache>
                <c:formatCode>General</c:formatCode>
                <c:ptCount val="10"/>
                <c:pt idx="0">
                  <c:v>0</c:v>
                </c:pt>
                <c:pt idx="1">
                  <c:v>0</c:v>
                </c:pt>
                <c:pt idx="2">
                  <c:v>0</c:v>
                </c:pt>
                <c:pt idx="3">
                  <c:v>0</c:v>
                </c:pt>
                <c:pt idx="4">
                  <c:v>0</c:v>
                </c:pt>
                <c:pt idx="5">
                  <c:v>0</c:v>
                </c:pt>
                <c:pt idx="6">
                  <c:v>1</c:v>
                </c:pt>
                <c:pt idx="7">
                  <c:v>1</c:v>
                </c:pt>
                <c:pt idx="8">
                  <c:v>0</c:v>
                </c:pt>
                <c:pt idx="9">
                  <c:v>0</c:v>
                </c:pt>
              </c:numCache>
            </c:numRef>
          </c:yVal>
          <c:smooth val="0"/>
          <c:extLst>
            <c:ext xmlns:c16="http://schemas.microsoft.com/office/drawing/2014/chart" uri="{C3380CC4-5D6E-409C-BE32-E72D297353CC}">
              <c16:uniqueId val="{00000003-3BA6-4C32-8A50-01C5141CD5D7}"/>
            </c:ext>
          </c:extLst>
        </c:ser>
        <c:ser>
          <c:idx val="4"/>
          <c:order val="4"/>
          <c:tx>
            <c:strRef>
              <c:f>Exito!$I$32</c:f>
              <c:strCache>
                <c:ptCount val="1"/>
                <c:pt idx="0">
                  <c:v>Todo</c:v>
                </c:pt>
              </c:strCache>
            </c:strRef>
          </c:tx>
          <c:spPr>
            <a:ln w="12700">
              <a:solidFill>
                <a:srgbClr val="800080"/>
              </a:solidFill>
              <a:prstDash val="solid"/>
            </a:ln>
          </c:spPr>
          <c:marker>
            <c:symbol val="none"/>
          </c:marker>
          <c:xVal>
            <c:numRef>
              <c:f>Exito!$D$33:$D$42</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Exito!$I$33:$I$42</c:f>
              <c:numCache>
                <c:formatCode>General</c:formatCode>
                <c:ptCount val="10"/>
                <c:pt idx="0">
                  <c:v>0</c:v>
                </c:pt>
                <c:pt idx="1">
                  <c:v>0</c:v>
                </c:pt>
                <c:pt idx="2">
                  <c:v>0</c:v>
                </c:pt>
                <c:pt idx="3">
                  <c:v>0</c:v>
                </c:pt>
                <c:pt idx="4">
                  <c:v>0</c:v>
                </c:pt>
                <c:pt idx="5">
                  <c:v>0</c:v>
                </c:pt>
                <c:pt idx="6">
                  <c:v>0</c:v>
                </c:pt>
                <c:pt idx="7">
                  <c:v>0</c:v>
                </c:pt>
                <c:pt idx="8">
                  <c:v>1</c:v>
                </c:pt>
                <c:pt idx="9">
                  <c:v>1</c:v>
                </c:pt>
              </c:numCache>
            </c:numRef>
          </c:yVal>
          <c:smooth val="0"/>
          <c:extLst>
            <c:ext xmlns:c16="http://schemas.microsoft.com/office/drawing/2014/chart" uri="{C3380CC4-5D6E-409C-BE32-E72D297353CC}">
              <c16:uniqueId val="{00000004-3BA6-4C32-8A50-01C5141CD5D7}"/>
            </c:ext>
          </c:extLst>
        </c:ser>
        <c:ser>
          <c:idx val="6"/>
          <c:order val="5"/>
          <c:tx>
            <c:strRef>
              <c:f>Exito!$K$32</c:f>
              <c:strCache>
                <c:ptCount val="1"/>
                <c:pt idx="0">
                  <c:v>Éxito</c:v>
                </c:pt>
              </c:strCache>
            </c:strRef>
          </c:tx>
          <c:spPr>
            <a:ln w="38100">
              <a:solidFill>
                <a:srgbClr val="0000FF"/>
              </a:solidFill>
              <a:prstDash val="solid"/>
            </a:ln>
          </c:spPr>
          <c:marker>
            <c:symbol val="none"/>
          </c:marker>
          <c:xVal>
            <c:numRef>
              <c:f>Exito!$J$33:$J$42</c:f>
              <c:numCache>
                <c:formatCode>General</c:formatCode>
                <c:ptCount val="10"/>
                <c:pt idx="0">
                  <c:v>0</c:v>
                </c:pt>
                <c:pt idx="1">
                  <c:v>1.2</c:v>
                </c:pt>
                <c:pt idx="2">
                  <c:v>2.2000000000000002</c:v>
                </c:pt>
                <c:pt idx="3">
                  <c:v>3.4918991337596323</c:v>
                </c:pt>
                <c:pt idx="4">
                  <c:v>3.8787113724280711</c:v>
                </c:pt>
                <c:pt idx="5">
                  <c:v>4.3427836633958954</c:v>
                </c:pt>
                <c:pt idx="6">
                  <c:v>4.4988999763821695</c:v>
                </c:pt>
                <c:pt idx="7">
                  <c:v>7.8</c:v>
                </c:pt>
                <c:pt idx="8">
                  <c:v>8.8000000000000007</c:v>
                </c:pt>
                <c:pt idx="9">
                  <c:v>9</c:v>
                </c:pt>
              </c:numCache>
            </c:numRef>
          </c:xVal>
          <c:yVal>
            <c:numRef>
              <c:f>Exito!$K$33:$K$42</c:f>
              <c:numCache>
                <c:formatCode>General</c:formatCode>
                <c:ptCount val="10"/>
                <c:pt idx="0">
                  <c:v>0</c:v>
                </c:pt>
                <c:pt idx="1">
                  <c:v>0</c:v>
                </c:pt>
                <c:pt idx="2">
                  <c:v>0</c:v>
                </c:pt>
                <c:pt idx="3">
                  <c:v>0</c:v>
                </c:pt>
                <c:pt idx="4">
                  <c:v>1</c:v>
                </c:pt>
                <c:pt idx="5">
                  <c:v>1</c:v>
                </c:pt>
                <c:pt idx="6">
                  <c:v>0</c:v>
                </c:pt>
                <c:pt idx="7">
                  <c:v>0</c:v>
                </c:pt>
                <c:pt idx="8">
                  <c:v>0</c:v>
                </c:pt>
                <c:pt idx="9">
                  <c:v>0</c:v>
                </c:pt>
              </c:numCache>
            </c:numRef>
          </c:yVal>
          <c:smooth val="0"/>
          <c:extLst>
            <c:ext xmlns:c16="http://schemas.microsoft.com/office/drawing/2014/chart" uri="{C3380CC4-5D6E-409C-BE32-E72D297353CC}">
              <c16:uniqueId val="{00000005-3BA6-4C32-8A50-01C5141CD5D7}"/>
            </c:ext>
          </c:extLst>
        </c:ser>
        <c:dLbls>
          <c:showLegendKey val="0"/>
          <c:showVal val="0"/>
          <c:showCatName val="0"/>
          <c:showSerName val="0"/>
          <c:showPercent val="0"/>
          <c:showBubbleSize val="0"/>
        </c:dLbls>
        <c:axId val="317859112"/>
        <c:axId val="317855976"/>
      </c:scatterChart>
      <c:valAx>
        <c:axId val="317859112"/>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AR"/>
          </a:p>
        </c:txPr>
        <c:crossAx val="317855976"/>
        <c:crosses val="autoZero"/>
        <c:crossBetween val="midCat"/>
      </c:valAx>
      <c:valAx>
        <c:axId val="317855976"/>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AR"/>
          </a:p>
        </c:txPr>
        <c:crossAx val="317859112"/>
        <c:crosses val="autoZero"/>
        <c:crossBetween val="midCat"/>
      </c:valAx>
      <c:spPr>
        <a:solidFill>
          <a:srgbClr val="C0C0C0"/>
        </a:solidFill>
        <a:ln w="12700">
          <a:solidFill>
            <a:srgbClr val="808080"/>
          </a:solidFill>
          <a:prstDash val="solid"/>
        </a:ln>
      </c:spPr>
    </c:plotArea>
    <c:legend>
      <c:legendPos val="r"/>
      <c:layout>
        <c:manualLayout>
          <c:xMode val="edge"/>
          <c:yMode val="edge"/>
          <c:x val="0.7955064621661625"/>
          <c:y val="0.20481679790026264"/>
          <c:w val="0.18651714744187819"/>
          <c:h val="0.62071881014873276"/>
        </c:manualLayout>
      </c:layout>
      <c:overlay val="0"/>
      <c:spPr>
        <a:solidFill>
          <a:srgbClr val="FFFFFF"/>
        </a:solidFill>
        <a:ln w="3175">
          <a:solidFill>
            <a:srgbClr val="000000"/>
          </a:solidFill>
          <a:prstDash val="solid"/>
        </a:ln>
      </c:spPr>
      <c:txPr>
        <a:bodyPr/>
        <a:lstStyle/>
        <a:p>
          <a:pPr>
            <a:defRPr sz="895" b="0" i="0" u="none" strike="noStrike" baseline="0">
              <a:solidFill>
                <a:srgbClr val="000000"/>
              </a:solidFill>
              <a:latin typeface="Arial"/>
              <a:ea typeface="Arial"/>
              <a:cs typeface="Arial"/>
            </a:defRPr>
          </a:pPr>
          <a:endParaRPr lang="es-AR"/>
        </a:p>
      </c:txPr>
    </c:legend>
    <c:plotVisOnly val="1"/>
    <c:dispBlanksAs val="gap"/>
    <c:showDLblsOverMax val="0"/>
  </c:chart>
  <c:spPr>
    <a:solidFill>
      <a:srgbClr val="FFFFFF"/>
    </a:solidFill>
    <a:ln w="3175">
      <a:solidFill>
        <a:srgbClr val="000000"/>
      </a:solidFill>
      <a:prstDash val="solid"/>
    </a:ln>
  </c:spPr>
  <c:txPr>
    <a:bodyPr/>
    <a:lstStyle/>
    <a:p>
      <a:pPr>
        <a:defRPr sz="975" b="0" i="0" u="none" strike="noStrike" baseline="0">
          <a:solidFill>
            <a:srgbClr val="000000"/>
          </a:solidFill>
          <a:latin typeface="Arial"/>
          <a:ea typeface="Arial"/>
          <a:cs typeface="Arial"/>
        </a:defRPr>
      </a:pPr>
      <a:endParaRPr lang="es-A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75" b="1" i="0" u="none" strike="noStrike" baseline="0">
                <a:solidFill>
                  <a:srgbClr val="000000"/>
                </a:solidFill>
                <a:latin typeface="Arial"/>
                <a:ea typeface="Arial"/>
                <a:cs typeface="Arial"/>
              </a:defRPr>
            </a:pPr>
            <a:r>
              <a:rPr lang="es-ES"/>
              <a:t>Resultado Final</a:t>
            </a:r>
          </a:p>
        </c:rich>
      </c:tx>
      <c:layout>
        <c:manualLayout>
          <c:xMode val="edge"/>
          <c:yMode val="edge"/>
          <c:x val="0.39194957001865049"/>
          <c:y val="3.6184210526315791E-2"/>
        </c:manualLayout>
      </c:layout>
      <c:overlay val="0"/>
      <c:spPr>
        <a:noFill/>
        <a:ln w="25400">
          <a:noFill/>
        </a:ln>
      </c:spPr>
    </c:title>
    <c:autoTitleDeleted val="0"/>
    <c:plotArea>
      <c:layout>
        <c:manualLayout>
          <c:layoutTarget val="inner"/>
          <c:xMode val="edge"/>
          <c:yMode val="edge"/>
          <c:x val="9.5339081678571982E-2"/>
          <c:y val="0.20065821703172709"/>
          <c:w val="0.66949221800952774"/>
          <c:h val="0.6513168356111797"/>
        </c:manualLayout>
      </c:layout>
      <c:scatterChart>
        <c:scatterStyle val="smoothMarker"/>
        <c:varyColors val="0"/>
        <c:ser>
          <c:idx val="0"/>
          <c:order val="0"/>
          <c:tx>
            <c:strRef>
              <c:f>Final!$D$17</c:f>
              <c:strCache>
                <c:ptCount val="1"/>
                <c:pt idx="0">
                  <c:v>Nada</c:v>
                </c:pt>
              </c:strCache>
            </c:strRef>
          </c:tx>
          <c:spPr>
            <a:ln w="12700">
              <a:solidFill>
                <a:srgbClr val="000080"/>
              </a:solidFill>
              <a:prstDash val="solid"/>
            </a:ln>
          </c:spPr>
          <c:marker>
            <c:symbol val="none"/>
          </c:marker>
          <c:xVal>
            <c:numRef>
              <c:f>Final!$C$18:$C$31</c:f>
              <c:numCache>
                <c:formatCode>General</c:formatCode>
                <c:ptCount val="14"/>
                <c:pt idx="0">
                  <c:v>0</c:v>
                </c:pt>
                <c:pt idx="1">
                  <c:v>1.2</c:v>
                </c:pt>
                <c:pt idx="2">
                  <c:v>2.2000000000000002</c:v>
                </c:pt>
                <c:pt idx="3">
                  <c:v>3.4</c:v>
                </c:pt>
                <c:pt idx="4">
                  <c:v>4.4000000000000004</c:v>
                </c:pt>
                <c:pt idx="5">
                  <c:v>5.6</c:v>
                </c:pt>
                <c:pt idx="6">
                  <c:v>6.6</c:v>
                </c:pt>
                <c:pt idx="7">
                  <c:v>6.8</c:v>
                </c:pt>
                <c:pt idx="8">
                  <c:v>7.3</c:v>
                </c:pt>
                <c:pt idx="9">
                  <c:v>7.8</c:v>
                </c:pt>
                <c:pt idx="10">
                  <c:v>8</c:v>
                </c:pt>
                <c:pt idx="11">
                  <c:v>8.3000000000000007</c:v>
                </c:pt>
                <c:pt idx="12">
                  <c:v>8.8000000000000007</c:v>
                </c:pt>
                <c:pt idx="13">
                  <c:v>9</c:v>
                </c:pt>
              </c:numCache>
            </c:numRef>
          </c:xVal>
          <c:yVal>
            <c:numRef>
              <c:f>Final!$D$18:$D$31</c:f>
              <c:numCache>
                <c:formatCode>General</c:formatCode>
                <c:ptCount val="14"/>
                <c:pt idx="0">
                  <c:v>1</c:v>
                </c:pt>
                <c:pt idx="1">
                  <c:v>1</c:v>
                </c:pt>
                <c:pt idx="2">
                  <c:v>0</c:v>
                </c:pt>
                <c:pt idx="3">
                  <c:v>0</c:v>
                </c:pt>
                <c:pt idx="4">
                  <c:v>0</c:v>
                </c:pt>
                <c:pt idx="5">
                  <c:v>0</c:v>
                </c:pt>
                <c:pt idx="6">
                  <c:v>0</c:v>
                </c:pt>
                <c:pt idx="7">
                  <c:v>0</c:v>
                </c:pt>
                <c:pt idx="8">
                  <c:v>0</c:v>
                </c:pt>
                <c:pt idx="9">
                  <c:v>0</c:v>
                </c:pt>
                <c:pt idx="10">
                  <c:v>0</c:v>
                </c:pt>
                <c:pt idx="11">
                  <c:v>0</c:v>
                </c:pt>
                <c:pt idx="12">
                  <c:v>0</c:v>
                </c:pt>
                <c:pt idx="13">
                  <c:v>0</c:v>
                </c:pt>
              </c:numCache>
            </c:numRef>
          </c:yVal>
          <c:smooth val="0"/>
          <c:extLst>
            <c:ext xmlns:c16="http://schemas.microsoft.com/office/drawing/2014/chart" uri="{C3380CC4-5D6E-409C-BE32-E72D297353CC}">
              <c16:uniqueId val="{00000000-CEC8-48F7-A3B3-0E4431B4D67F}"/>
            </c:ext>
          </c:extLst>
        </c:ser>
        <c:ser>
          <c:idx val="1"/>
          <c:order val="1"/>
          <c:tx>
            <c:strRef>
              <c:f>Final!$E$17</c:f>
              <c:strCache>
                <c:ptCount val="1"/>
                <c:pt idx="0">
                  <c:v>Poco</c:v>
                </c:pt>
              </c:strCache>
            </c:strRef>
          </c:tx>
          <c:spPr>
            <a:ln w="12700">
              <a:solidFill>
                <a:srgbClr val="FF00FF"/>
              </a:solidFill>
              <a:prstDash val="solid"/>
            </a:ln>
          </c:spPr>
          <c:marker>
            <c:symbol val="none"/>
          </c:marker>
          <c:xVal>
            <c:numRef>
              <c:f>Final!$C$18:$C$31</c:f>
              <c:numCache>
                <c:formatCode>General</c:formatCode>
                <c:ptCount val="14"/>
                <c:pt idx="0">
                  <c:v>0</c:v>
                </c:pt>
                <c:pt idx="1">
                  <c:v>1.2</c:v>
                </c:pt>
                <c:pt idx="2">
                  <c:v>2.2000000000000002</c:v>
                </c:pt>
                <c:pt idx="3">
                  <c:v>3.4</c:v>
                </c:pt>
                <c:pt idx="4">
                  <c:v>4.4000000000000004</c:v>
                </c:pt>
                <c:pt idx="5">
                  <c:v>5.6</c:v>
                </c:pt>
                <c:pt idx="6">
                  <c:v>6.6</c:v>
                </c:pt>
                <c:pt idx="7">
                  <c:v>6.8</c:v>
                </c:pt>
                <c:pt idx="8">
                  <c:v>7.3</c:v>
                </c:pt>
                <c:pt idx="9">
                  <c:v>7.8</c:v>
                </c:pt>
                <c:pt idx="10">
                  <c:v>8</c:v>
                </c:pt>
                <c:pt idx="11">
                  <c:v>8.3000000000000007</c:v>
                </c:pt>
                <c:pt idx="12">
                  <c:v>8.8000000000000007</c:v>
                </c:pt>
                <c:pt idx="13">
                  <c:v>9</c:v>
                </c:pt>
              </c:numCache>
            </c:numRef>
          </c:xVal>
          <c:yVal>
            <c:numRef>
              <c:f>Final!$E$18:$E$31</c:f>
              <c:numCache>
                <c:formatCode>General</c:formatCode>
                <c:ptCount val="14"/>
                <c:pt idx="0">
                  <c:v>0</c:v>
                </c:pt>
                <c:pt idx="1">
                  <c:v>0</c:v>
                </c:pt>
                <c:pt idx="2">
                  <c:v>1</c:v>
                </c:pt>
                <c:pt idx="3">
                  <c:v>1</c:v>
                </c:pt>
                <c:pt idx="4">
                  <c:v>0</c:v>
                </c:pt>
                <c:pt idx="5">
                  <c:v>0</c:v>
                </c:pt>
                <c:pt idx="6">
                  <c:v>0</c:v>
                </c:pt>
                <c:pt idx="7">
                  <c:v>0</c:v>
                </c:pt>
                <c:pt idx="8">
                  <c:v>0</c:v>
                </c:pt>
                <c:pt idx="9">
                  <c:v>0</c:v>
                </c:pt>
                <c:pt idx="10">
                  <c:v>0</c:v>
                </c:pt>
                <c:pt idx="11">
                  <c:v>0</c:v>
                </c:pt>
                <c:pt idx="12">
                  <c:v>0</c:v>
                </c:pt>
                <c:pt idx="13">
                  <c:v>0</c:v>
                </c:pt>
              </c:numCache>
            </c:numRef>
          </c:yVal>
          <c:smooth val="0"/>
          <c:extLst>
            <c:ext xmlns:c16="http://schemas.microsoft.com/office/drawing/2014/chart" uri="{C3380CC4-5D6E-409C-BE32-E72D297353CC}">
              <c16:uniqueId val="{00000001-CEC8-48F7-A3B3-0E4431B4D67F}"/>
            </c:ext>
          </c:extLst>
        </c:ser>
        <c:ser>
          <c:idx val="2"/>
          <c:order val="2"/>
          <c:tx>
            <c:strRef>
              <c:f>Final!$F$17</c:f>
              <c:strCache>
                <c:ptCount val="1"/>
                <c:pt idx="0">
                  <c:v>Regular</c:v>
                </c:pt>
              </c:strCache>
            </c:strRef>
          </c:tx>
          <c:spPr>
            <a:ln w="12700">
              <a:solidFill>
                <a:srgbClr val="FFFF00"/>
              </a:solidFill>
              <a:prstDash val="solid"/>
            </a:ln>
          </c:spPr>
          <c:marker>
            <c:symbol val="none"/>
          </c:marker>
          <c:xVal>
            <c:numRef>
              <c:f>Final!$C$18:$C$31</c:f>
              <c:numCache>
                <c:formatCode>General</c:formatCode>
                <c:ptCount val="14"/>
                <c:pt idx="0">
                  <c:v>0</c:v>
                </c:pt>
                <c:pt idx="1">
                  <c:v>1.2</c:v>
                </c:pt>
                <c:pt idx="2">
                  <c:v>2.2000000000000002</c:v>
                </c:pt>
                <c:pt idx="3">
                  <c:v>3.4</c:v>
                </c:pt>
                <c:pt idx="4">
                  <c:v>4.4000000000000004</c:v>
                </c:pt>
                <c:pt idx="5">
                  <c:v>5.6</c:v>
                </c:pt>
                <c:pt idx="6">
                  <c:v>6.6</c:v>
                </c:pt>
                <c:pt idx="7">
                  <c:v>6.8</c:v>
                </c:pt>
                <c:pt idx="8">
                  <c:v>7.3</c:v>
                </c:pt>
                <c:pt idx="9">
                  <c:v>7.8</c:v>
                </c:pt>
                <c:pt idx="10">
                  <c:v>8</c:v>
                </c:pt>
                <c:pt idx="11">
                  <c:v>8.3000000000000007</c:v>
                </c:pt>
                <c:pt idx="12">
                  <c:v>8.8000000000000007</c:v>
                </c:pt>
                <c:pt idx="13">
                  <c:v>9</c:v>
                </c:pt>
              </c:numCache>
            </c:numRef>
          </c:xVal>
          <c:yVal>
            <c:numRef>
              <c:f>Final!$F$18:$F$31</c:f>
              <c:numCache>
                <c:formatCode>General</c:formatCode>
                <c:ptCount val="14"/>
                <c:pt idx="0">
                  <c:v>0</c:v>
                </c:pt>
                <c:pt idx="1">
                  <c:v>0</c:v>
                </c:pt>
                <c:pt idx="2">
                  <c:v>0</c:v>
                </c:pt>
                <c:pt idx="3">
                  <c:v>0</c:v>
                </c:pt>
                <c:pt idx="4">
                  <c:v>1</c:v>
                </c:pt>
                <c:pt idx="5">
                  <c:v>1</c:v>
                </c:pt>
                <c:pt idx="6">
                  <c:v>0</c:v>
                </c:pt>
                <c:pt idx="7">
                  <c:v>0</c:v>
                </c:pt>
                <c:pt idx="8">
                  <c:v>0</c:v>
                </c:pt>
                <c:pt idx="9">
                  <c:v>0</c:v>
                </c:pt>
                <c:pt idx="10">
                  <c:v>0</c:v>
                </c:pt>
                <c:pt idx="11">
                  <c:v>0</c:v>
                </c:pt>
                <c:pt idx="12">
                  <c:v>0</c:v>
                </c:pt>
                <c:pt idx="13">
                  <c:v>0</c:v>
                </c:pt>
              </c:numCache>
            </c:numRef>
          </c:yVal>
          <c:smooth val="0"/>
          <c:extLst>
            <c:ext xmlns:c16="http://schemas.microsoft.com/office/drawing/2014/chart" uri="{C3380CC4-5D6E-409C-BE32-E72D297353CC}">
              <c16:uniqueId val="{00000002-CEC8-48F7-A3B3-0E4431B4D67F}"/>
            </c:ext>
          </c:extLst>
        </c:ser>
        <c:ser>
          <c:idx val="3"/>
          <c:order val="3"/>
          <c:tx>
            <c:strRef>
              <c:f>Final!$G$17</c:f>
              <c:strCache>
                <c:ptCount val="1"/>
                <c:pt idx="0">
                  <c:v>Mucho</c:v>
                </c:pt>
              </c:strCache>
            </c:strRef>
          </c:tx>
          <c:spPr>
            <a:ln w="12700">
              <a:solidFill>
                <a:srgbClr val="00FFFF"/>
              </a:solidFill>
              <a:prstDash val="solid"/>
            </a:ln>
          </c:spPr>
          <c:marker>
            <c:symbol val="none"/>
          </c:marker>
          <c:xVal>
            <c:numRef>
              <c:f>Final!$C$18:$C$31</c:f>
              <c:numCache>
                <c:formatCode>General</c:formatCode>
                <c:ptCount val="14"/>
                <c:pt idx="0">
                  <c:v>0</c:v>
                </c:pt>
                <c:pt idx="1">
                  <c:v>1.2</c:v>
                </c:pt>
                <c:pt idx="2">
                  <c:v>2.2000000000000002</c:v>
                </c:pt>
                <c:pt idx="3">
                  <c:v>3.4</c:v>
                </c:pt>
                <c:pt idx="4">
                  <c:v>4.4000000000000004</c:v>
                </c:pt>
                <c:pt idx="5">
                  <c:v>5.6</c:v>
                </c:pt>
                <c:pt idx="6">
                  <c:v>6.6</c:v>
                </c:pt>
                <c:pt idx="7">
                  <c:v>6.8</c:v>
                </c:pt>
                <c:pt idx="8">
                  <c:v>7.3</c:v>
                </c:pt>
                <c:pt idx="9">
                  <c:v>7.8</c:v>
                </c:pt>
                <c:pt idx="10">
                  <c:v>8</c:v>
                </c:pt>
                <c:pt idx="11">
                  <c:v>8.3000000000000007</c:v>
                </c:pt>
                <c:pt idx="12">
                  <c:v>8.8000000000000007</c:v>
                </c:pt>
                <c:pt idx="13">
                  <c:v>9</c:v>
                </c:pt>
              </c:numCache>
            </c:numRef>
          </c:xVal>
          <c:yVal>
            <c:numRef>
              <c:f>Final!$G$18:$G$31</c:f>
              <c:numCache>
                <c:formatCode>General</c:formatCode>
                <c:ptCount val="14"/>
                <c:pt idx="0">
                  <c:v>0</c:v>
                </c:pt>
                <c:pt idx="1">
                  <c:v>0</c:v>
                </c:pt>
                <c:pt idx="2">
                  <c:v>0</c:v>
                </c:pt>
                <c:pt idx="3">
                  <c:v>0</c:v>
                </c:pt>
                <c:pt idx="4">
                  <c:v>0</c:v>
                </c:pt>
                <c:pt idx="5">
                  <c:v>0</c:v>
                </c:pt>
                <c:pt idx="6">
                  <c:v>1</c:v>
                </c:pt>
                <c:pt idx="7">
                  <c:v>1</c:v>
                </c:pt>
                <c:pt idx="8">
                  <c:v>1</c:v>
                </c:pt>
                <c:pt idx="9">
                  <c:v>1</c:v>
                </c:pt>
                <c:pt idx="10">
                  <c:v>0</c:v>
                </c:pt>
                <c:pt idx="11">
                  <c:v>0</c:v>
                </c:pt>
                <c:pt idx="12">
                  <c:v>0</c:v>
                </c:pt>
                <c:pt idx="13">
                  <c:v>0</c:v>
                </c:pt>
              </c:numCache>
            </c:numRef>
          </c:yVal>
          <c:smooth val="0"/>
          <c:extLst>
            <c:ext xmlns:c16="http://schemas.microsoft.com/office/drawing/2014/chart" uri="{C3380CC4-5D6E-409C-BE32-E72D297353CC}">
              <c16:uniqueId val="{00000003-CEC8-48F7-A3B3-0E4431B4D67F}"/>
            </c:ext>
          </c:extLst>
        </c:ser>
        <c:ser>
          <c:idx val="4"/>
          <c:order val="4"/>
          <c:tx>
            <c:strRef>
              <c:f>Final!$H$17</c:f>
              <c:strCache>
                <c:ptCount val="1"/>
                <c:pt idx="0">
                  <c:v>Todo</c:v>
                </c:pt>
              </c:strCache>
            </c:strRef>
          </c:tx>
          <c:spPr>
            <a:ln w="12700">
              <a:solidFill>
                <a:srgbClr val="800080"/>
              </a:solidFill>
              <a:prstDash val="solid"/>
            </a:ln>
          </c:spPr>
          <c:marker>
            <c:symbol val="none"/>
          </c:marker>
          <c:xVal>
            <c:numRef>
              <c:f>Final!$C$18:$C$31</c:f>
              <c:numCache>
                <c:formatCode>General</c:formatCode>
                <c:ptCount val="14"/>
                <c:pt idx="0">
                  <c:v>0</c:v>
                </c:pt>
                <c:pt idx="1">
                  <c:v>1.2</c:v>
                </c:pt>
                <c:pt idx="2">
                  <c:v>2.2000000000000002</c:v>
                </c:pt>
                <c:pt idx="3">
                  <c:v>3.4</c:v>
                </c:pt>
                <c:pt idx="4">
                  <c:v>4.4000000000000004</c:v>
                </c:pt>
                <c:pt idx="5">
                  <c:v>5.6</c:v>
                </c:pt>
                <c:pt idx="6">
                  <c:v>6.6</c:v>
                </c:pt>
                <c:pt idx="7">
                  <c:v>6.8</c:v>
                </c:pt>
                <c:pt idx="8">
                  <c:v>7.3</c:v>
                </c:pt>
                <c:pt idx="9">
                  <c:v>7.8</c:v>
                </c:pt>
                <c:pt idx="10">
                  <c:v>8</c:v>
                </c:pt>
                <c:pt idx="11">
                  <c:v>8.3000000000000007</c:v>
                </c:pt>
                <c:pt idx="12">
                  <c:v>8.8000000000000007</c:v>
                </c:pt>
                <c:pt idx="13">
                  <c:v>9</c:v>
                </c:pt>
              </c:numCache>
            </c:numRef>
          </c:xVal>
          <c:yVal>
            <c:numRef>
              <c:f>Final!$H$18:$H$31</c:f>
              <c:numCache>
                <c:formatCode>General</c:formatCode>
                <c:ptCount val="14"/>
                <c:pt idx="0">
                  <c:v>0</c:v>
                </c:pt>
                <c:pt idx="1">
                  <c:v>0</c:v>
                </c:pt>
                <c:pt idx="2">
                  <c:v>0</c:v>
                </c:pt>
                <c:pt idx="3">
                  <c:v>0</c:v>
                </c:pt>
                <c:pt idx="4">
                  <c:v>0</c:v>
                </c:pt>
                <c:pt idx="5">
                  <c:v>0</c:v>
                </c:pt>
                <c:pt idx="6">
                  <c:v>0</c:v>
                </c:pt>
                <c:pt idx="7">
                  <c:v>0</c:v>
                </c:pt>
                <c:pt idx="8">
                  <c:v>0</c:v>
                </c:pt>
                <c:pt idx="9">
                  <c:v>0</c:v>
                </c:pt>
                <c:pt idx="10">
                  <c:v>0</c:v>
                </c:pt>
                <c:pt idx="11">
                  <c:v>0</c:v>
                </c:pt>
                <c:pt idx="12">
                  <c:v>1</c:v>
                </c:pt>
                <c:pt idx="13">
                  <c:v>1</c:v>
                </c:pt>
              </c:numCache>
            </c:numRef>
          </c:yVal>
          <c:smooth val="0"/>
          <c:extLst>
            <c:ext xmlns:c16="http://schemas.microsoft.com/office/drawing/2014/chart" uri="{C3380CC4-5D6E-409C-BE32-E72D297353CC}">
              <c16:uniqueId val="{00000004-CEC8-48F7-A3B3-0E4431B4D67F}"/>
            </c:ext>
          </c:extLst>
        </c:ser>
        <c:ser>
          <c:idx val="5"/>
          <c:order val="5"/>
          <c:tx>
            <c:strRef>
              <c:f>Final!$J$17</c:f>
              <c:strCache>
                <c:ptCount val="1"/>
                <c:pt idx="0">
                  <c:v>Final</c:v>
                </c:pt>
              </c:strCache>
            </c:strRef>
          </c:tx>
          <c:spPr>
            <a:ln w="38100">
              <a:solidFill>
                <a:srgbClr val="0000FF"/>
              </a:solidFill>
              <a:prstDash val="solid"/>
            </a:ln>
          </c:spPr>
          <c:marker>
            <c:symbol val="none"/>
          </c:marker>
          <c:xVal>
            <c:numRef>
              <c:f>Final!$I$18:$I$31</c:f>
              <c:numCache>
                <c:formatCode>General</c:formatCode>
                <c:ptCount val="14"/>
                <c:pt idx="0">
                  <c:v>0</c:v>
                </c:pt>
                <c:pt idx="1">
                  <c:v>1.2</c:v>
                </c:pt>
                <c:pt idx="2">
                  <c:v>2.2000000000000002</c:v>
                </c:pt>
                <c:pt idx="3">
                  <c:v>3.4</c:v>
                </c:pt>
                <c:pt idx="4">
                  <c:v>4.0999999999999996</c:v>
                </c:pt>
                <c:pt idx="5">
                  <c:v>6.3623176143670648</c:v>
                </c:pt>
                <c:pt idx="6">
                  <c:v>6.9860040582642249</c:v>
                </c:pt>
                <c:pt idx="7">
                  <c:v>7.6966600106654335</c:v>
                </c:pt>
                <c:pt idx="8">
                  <c:v>8.0255558307615349</c:v>
                </c:pt>
                <c:pt idx="9">
                  <c:v>7.8</c:v>
                </c:pt>
                <c:pt idx="10">
                  <c:v>8</c:v>
                </c:pt>
                <c:pt idx="11">
                  <c:v>8.3000000000000007</c:v>
                </c:pt>
                <c:pt idx="12">
                  <c:v>8.8000000000000007</c:v>
                </c:pt>
                <c:pt idx="13">
                  <c:v>9</c:v>
                </c:pt>
              </c:numCache>
            </c:numRef>
          </c:xVal>
          <c:yVal>
            <c:numRef>
              <c:f>Final!$J$18:$J$31</c:f>
              <c:numCache>
                <c:formatCode>General</c:formatCode>
                <c:ptCount val="14"/>
                <c:pt idx="0">
                  <c:v>0</c:v>
                </c:pt>
                <c:pt idx="1">
                  <c:v>0</c:v>
                </c:pt>
                <c:pt idx="2">
                  <c:v>0</c:v>
                </c:pt>
                <c:pt idx="3">
                  <c:v>0</c:v>
                </c:pt>
                <c:pt idx="4">
                  <c:v>0</c:v>
                </c:pt>
                <c:pt idx="5">
                  <c:v>0</c:v>
                </c:pt>
                <c:pt idx="6">
                  <c:v>1</c:v>
                </c:pt>
                <c:pt idx="7">
                  <c:v>1</c:v>
                </c:pt>
                <c:pt idx="8">
                  <c:v>0</c:v>
                </c:pt>
                <c:pt idx="9">
                  <c:v>0</c:v>
                </c:pt>
                <c:pt idx="10">
                  <c:v>0</c:v>
                </c:pt>
                <c:pt idx="11">
                  <c:v>0</c:v>
                </c:pt>
                <c:pt idx="12">
                  <c:v>0</c:v>
                </c:pt>
                <c:pt idx="13">
                  <c:v>0</c:v>
                </c:pt>
              </c:numCache>
            </c:numRef>
          </c:yVal>
          <c:smooth val="0"/>
          <c:extLst>
            <c:ext xmlns:c16="http://schemas.microsoft.com/office/drawing/2014/chart" uri="{C3380CC4-5D6E-409C-BE32-E72D297353CC}">
              <c16:uniqueId val="{00000005-CEC8-48F7-A3B3-0E4431B4D67F}"/>
            </c:ext>
          </c:extLst>
        </c:ser>
        <c:dLbls>
          <c:showLegendKey val="0"/>
          <c:showVal val="0"/>
          <c:showCatName val="0"/>
          <c:showSerName val="0"/>
          <c:showPercent val="0"/>
          <c:showBubbleSize val="0"/>
        </c:dLbls>
        <c:axId val="317858720"/>
        <c:axId val="317856760"/>
      </c:scatterChart>
      <c:valAx>
        <c:axId val="317858720"/>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AR"/>
          </a:p>
        </c:txPr>
        <c:crossAx val="317856760"/>
        <c:crosses val="autoZero"/>
        <c:crossBetween val="midCat"/>
      </c:valAx>
      <c:valAx>
        <c:axId val="317856760"/>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AR"/>
          </a:p>
        </c:txPr>
        <c:crossAx val="317858720"/>
        <c:crosses val="autoZero"/>
        <c:crossBetween val="midCat"/>
      </c:valAx>
      <c:spPr>
        <a:solidFill>
          <a:srgbClr val="C0C0C0"/>
        </a:solidFill>
        <a:ln w="12700">
          <a:solidFill>
            <a:srgbClr val="808080"/>
          </a:solidFill>
          <a:prstDash val="solid"/>
        </a:ln>
      </c:spPr>
    </c:plotArea>
    <c:legend>
      <c:legendPos val="r"/>
      <c:layout>
        <c:manualLayout>
          <c:xMode val="edge"/>
          <c:yMode val="edge"/>
          <c:x val="0.80720418586985487"/>
          <c:y val="0.31907929271998892"/>
          <c:w val="0.1758475762883851"/>
          <c:h val="0.41776384859787263"/>
        </c:manualLayout>
      </c:layout>
      <c:overlay val="0"/>
      <c:spPr>
        <a:solidFill>
          <a:srgbClr val="FFFFFF"/>
        </a:solidFill>
        <a:ln w="3175">
          <a:solidFill>
            <a:srgbClr val="000000"/>
          </a:solidFill>
          <a:prstDash val="solid"/>
        </a:ln>
      </c:spPr>
      <c:txPr>
        <a:bodyPr/>
        <a:lstStyle/>
        <a:p>
          <a:pPr>
            <a:defRPr sz="895" b="0" i="0" u="none" strike="noStrike" baseline="0">
              <a:solidFill>
                <a:srgbClr val="000000"/>
              </a:solidFill>
              <a:latin typeface="Arial"/>
              <a:ea typeface="Arial"/>
              <a:cs typeface="Arial"/>
            </a:defRPr>
          </a:pPr>
          <a:endParaRPr lang="es-AR"/>
        </a:p>
      </c:txPr>
    </c:legend>
    <c:plotVisOnly val="1"/>
    <c:dispBlanksAs val="gap"/>
    <c:showDLblsOverMax val="0"/>
  </c:chart>
  <c:spPr>
    <a:solidFill>
      <a:srgbClr val="FFFFFF"/>
    </a:solidFill>
    <a:ln w="3175">
      <a:solidFill>
        <a:srgbClr val="000000"/>
      </a:solidFill>
      <a:prstDash val="solid"/>
    </a:ln>
  </c:spPr>
  <c:txPr>
    <a:bodyPr/>
    <a:lstStyle/>
    <a:p>
      <a:pPr>
        <a:defRPr sz="975" b="0" i="0" u="none" strike="noStrike" baseline="0">
          <a:solidFill>
            <a:srgbClr val="000000"/>
          </a:solidFill>
          <a:latin typeface="Arial"/>
          <a:ea typeface="Arial"/>
          <a:cs typeface="Arial"/>
        </a:defRPr>
      </a:pPr>
      <a:endParaRPr lang="es-AR"/>
    </a:p>
  </c:txPr>
  <c:externalData r:id="rId1">
    <c:autoUpdate val="0"/>
  </c:externalData>
</c:chartSpace>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2014-08-11T00:00:00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Ain06</b:Tag>
    <b:SourceType>BookSection</b:SourceType>
    <b:Guid>{D70DBD9D-976A-46EA-80AC-03CE5D0DBDA9}</b:Guid>
    <b:Year>2006</b:Year>
    <b:City>Madrid</b:City>
    <b:Author>
      <b:Author>
        <b:NameList>
          <b:Person>
            <b:Last>Ainscow</b:Last>
          </b:Person>
        </b:NameList>
      </b:Author>
    </b:Author>
    <b:BookTitle>Educación para la inclusión Educación sin inclusiones</b:BookTitle>
    <b:Pages>11-15</b:Pages>
    <b:RefOrder>20</b:RefOrder>
  </b:Source>
  <b:Source>
    <b:Tag>Alm12</b:Tag>
    <b:SourceType>ConferenceProceedings</b:SourceType>
    <b:Guid>{20D07717-CA8F-42EB-9416-22186121F2CD}</b:Guid>
    <b:Year>2012</b:Year>
    <b:City>Barcelona</b:City>
    <b:Publisher>Ceac Barcelona</b:Publisher>
    <b:Pages>52-54, 13-14</b:Pages>
    <b:ConferenceName>Sistemas de comunicación por imagenes para niños autistas en el comienzo de la trayectoria: análisis y re-diseño de un sistema</b:ConferenceName>
    <b:Author>
      <b:Author>
        <b:NameList>
          <b:Person>
            <b:Last>Almeida</b:Last>
            <b:First>Aida</b:First>
          </b:Person>
          <b:Person>
            <b:Last>Tavares </b:Last>
            <b:First>Paula</b:First>
          </b:Person>
          <b:Person>
            <b:Last>Marques</b:Last>
            <b:First>Jorge</b:First>
          </b:Person>
        </b:NameList>
      </b:Author>
    </b:Author>
    <b:RefOrder>21</b:RefOrder>
  </b:Source>
  <b:Source>
    <b:Tag>Alv93</b:Tag>
    <b:SourceType>Book</b:SourceType>
    <b:Guid>{059E1144-FB60-4B9E-A45D-FBE1BB402DED}</b:Guid>
    <b:Title>Los sistemas alternativos de comunicación en los trastornos generalizados del desarrollo</b:Title>
    <b:Year>1993</b:Year>
    <b:City>Murcia</b:City>
    <b:Publisher>CPR Murcia</b:Publisher>
    <b:Author>
      <b:Author>
        <b:NameList>
          <b:Person>
            <b:Last>Alvarez</b:Last>
          </b:Person>
          <b:Person>
            <b:Last>Castellanos</b:Last>
          </b:Person>
        </b:NameList>
      </b:Author>
    </b:Author>
    <b:RefOrder>22</b:RefOrder>
  </b:Source>
  <b:Source>
    <b:Tag>Góm97</b:Tag>
    <b:SourceType>Book</b:SourceType>
    <b:Guid>{85DEE632-D20B-48C9-962D-2A3D2F67ADF0}</b:Guid>
    <b:Title>Ingenieria del Conocimiento</b:Title>
    <b:Year>1997</b:Year>
    <b:Publisher>Centro de Estudios Ramon Areces</b:Publisher>
    <b:Author>
      <b:Author>
        <b:NameList>
          <b:Person>
            <b:Last>Gómez</b:Last>
            <b:First>A.</b:First>
          </b:Person>
          <b:Person>
            <b:Last>Juristo</b:Last>
            <b:First>N.</b:First>
          </b:Person>
          <b:Person>
            <b:Last>Montes</b:Last>
            <b:First>C.</b:First>
          </b:Person>
          <b:Person>
            <b:Last>Pazos</b:Last>
            <b:First>J.</b:First>
          </b:Person>
        </b:NameList>
      </b:Author>
    </b:Author>
    <b:RefOrder>18</b:RefOrder>
  </b:Source>
  <b:Source>
    <b:Tag>Fra04</b:Tag>
    <b:SourceType>DocumentFromInternetSite</b:SourceType>
    <b:Guid>{790C3562-F568-48A7-B768-1D1C598477C2}</b:Guid>
    <b:Title>Tecnologias de ayuda en personas con trastornos del espextro autista</b:Title>
    <b:Year>2004</b:Year>
    <b:URL>http://diversidad.murciaeduca.es/tecnoneet/docs/autismo.pdf</b:URL>
    <b:Author>
      <b:Author>
        <b:NameList>
          <b:Person>
            <b:Last>Tortosa</b:Last>
            <b:Middle>Nicolas</b:Middle>
            <b:First>Francisco</b:First>
          </b:Person>
        </b:NameList>
      </b:Author>
    </b:Author>
    <b:RefOrder>23</b:RefOrder>
  </b:Source>
  <b:Source>
    <b:Tag>Alc95</b:Tag>
    <b:SourceType>Book</b:SourceType>
    <b:Guid>{9B9EE6BF-DEF6-4AC5-9D76-7D4B03BFB091}</b:Guid>
    <b:Title>Estudiantes con discapacidades integradas en los Estudios Universitarios</b:Title>
    <b:Year>1995</b:Year>
    <b:City>Madrid</b:City>
    <b:Publisher>Manual de asesoramiento y Orientación Vocacional</b:Publisher>
    <b:Author>
      <b:Author>
        <b:NameList>
          <b:Person>
            <b:Last>Alcantud</b:Last>
            <b:First>F.</b:First>
          </b:Person>
        </b:NameList>
      </b:Author>
    </b:Author>
    <b:RefOrder>24</b:RefOrder>
  </b:Source>
  <b:Source>
    <b:Tag>Aso10</b:Tag>
    <b:SourceType>JournalArticle</b:SourceType>
    <b:Guid>{2EE33F1F-D239-40E4-9989-77073B30E62F}</b:Guid>
    <b:Title>Creando conciencia sobre el autismo</b:Title>
    <b:Year>2010</b:Year>
    <b:Author>
      <b:Author>
        <b:NameList>
          <b:Person>
            <b:Last>Artimage</b:Last>
            <b:First>Asociación</b:First>
          </b:Person>
        </b:NameList>
      </b:Author>
    </b:Author>
    <b:JournalName>Por nuestra salud</b:JournalName>
    <b:RefOrder>25</b:RefOrder>
  </b:Source>
  <b:Source>
    <b:Tag>Wat86</b:Tag>
    <b:SourceType>Book</b:SourceType>
    <b:Guid>{B2529C88-410A-4333-BB73-253264FBAD4D}</b:Guid>
    <b:Title>A Guide to Expert Systems</b:Title>
    <b:Year>1986</b:Year>
    <b:City>Michigan</b:City>
    <b:Publisher>Ilustrada Reimpresa</b:Publisher>
    <b:Author>
      <b:Author>
        <b:NameList>
          <b:Person>
            <b:Last>Waterman</b:Last>
            <b:Middle>Arthur</b:Middle>
            <b:First>Donal</b:First>
          </b:Person>
        </b:NameList>
      </b:Author>
    </b:Author>
    <b:RefOrder>17</b:RefOrder>
  </b:Source>
  <b:Source>
    <b:Tag>EGG12</b:Tag>
    <b:SourceType>InternetSite</b:SourceType>
    <b:Guid>{1684F8BD-C15F-43D4-A892-02FA041E1502}</b:Guid>
    <b:Author>
      <b:Author>
        <b:Corporate>EGGS</b:Corporate>
      </b:Author>
    </b:Author>
    <b:Title>Google Play</b:Title>
    <b:Year>2012</b:Year>
    <b:Month>Noviembre</b:Month>
    <b:Day>17</b:Day>
    <b:URL>https://play.google.com/store/apps/details?id=com.giorgio.asino</b:URL>
    <b:InternetSiteTitle>Asino</b:InternetSiteTitle>
    <b:YearAccessed>2014</b:YearAccessed>
    <b:MonthAccessed>Diciembre</b:MonthAccessed>
    <b:RefOrder>4</b:RefOrder>
  </b:Source>
  <b:Source>
    <b:Tag>Fun11</b:Tag>
    <b:SourceType>InternetSite</b:SourceType>
    <b:Guid>{E652D137-5D84-42F3-8E4D-4AF87F23D119}</b:Guid>
    <b:Title>In TIC</b:Title>
    <b:Year>2011</b:Year>
    <b:Author>
      <b:Author>
        <b:Corporate>Fundación Orange</b:Corporate>
      </b:Author>
    </b:Author>
    <b:Month>Mayo</b:Month>
    <b:Day>3</b:Day>
    <b:URL>http://www.proyectosfundacionorange.es/intic/intic_movil/.</b:URL>
    <b:YearAccessed>2014</b:YearAccessed>
    <b:MonthAccessed>Diciembre</b:MonthAccessed>
    <b:RefOrder>5</b:RefOrder>
  </b:Source>
  <b:Source>
    <b:Tag>Bar14</b:Tag>
    <b:SourceType>InternetSite</b:SourceType>
    <b:Guid>{CCCF7C98-BA93-488E-9B19-642542050BE5}</b:Guid>
    <b:Title>Google Play</b:Title>
    <b:Year>2014</b:Year>
    <b:Author>
      <b:Author>
        <b:Corporate>Barbosa Edimar</b:Corporate>
      </b:Author>
    </b:Author>
    <b:Month>Septiembre</b:Month>
    <b:Day>2</b:Day>
    <b:URL>https://play.google.com/store/apps/details?id=br.com.scai_autismo</b:URL>
    <b:InternetSiteTitle>SCAI Autismo</b:InternetSiteTitle>
    <b:YearAccessed>2014</b:YearAccessed>
    <b:MonthAccessed>Diciembre</b:MonthAccessed>
    <b:RefOrder>6</b:RefOrder>
  </b:Source>
  <b:Source>
    <b:Tag>Acc14</b:Tag>
    <b:SourceType>InternetSite</b:SourceType>
    <b:Guid>{65B37A8F-24EA-4148-92F2-2451B0264E47}</b:Guid>
    <b:Author>
      <b:Author>
        <b:NameList>
          <b:Person>
            <b:Last>Accegal</b:Last>
          </b:Person>
        </b:NameList>
      </b:Author>
    </b:Author>
    <b:Title>Google Play</b:Title>
    <b:Year>2014</b:Year>
    <b:Month>Febrero</b:Month>
    <b:Day>13</b:Day>
    <b:URL>https://play.google.com/store/apps/details?id=com.uvigo.gti.VirtualTEC</b:URL>
    <b:InternetSiteTitle>VirtualTEC</b:InternetSiteTitle>
    <b:YearAccessed>2014</b:YearAccessed>
    <b:MonthAccessed>Diciembre</b:MonthAccessed>
    <b:RefOrder>8</b:RefOrder>
  </b:Source>
  <b:Source>
    <b:Tag>Gre11</b:Tag>
    <b:SourceType>InternetSite</b:SourceType>
    <b:Guid>{BC6528E5-7F37-4D78-AAAE-58C47D3CD243}</b:Guid>
    <b:Title>Google Play</b:Title>
    <b:Year>2011</b:Year>
    <b:Author>
      <b:Author>
        <b:Corporate>Green Bubble Labs</b:Corporate>
      </b:Author>
    </b:Author>
    <b:InternetSiteTitle>HablaFácil Autismo DiegoDice</b:InternetSiteTitle>
    <b:Month>Julio</b:Month>
    <b:Day>3</b:Day>
    <b:URL>https://play.google.com/store/apps/details?id=com.benitez.DiegoDiceSP</b:URL>
    <b:YearAccessed>2014</b:YearAccessed>
    <b:MonthAccessed>Diciembre</b:MonthAccessed>
    <b:RefOrder>9</b:RefOrder>
  </b:Source>
  <b:Source>
    <b:Tag>CPA13</b:Tag>
    <b:SourceType>InternetSite</b:SourceType>
    <b:Guid>{EAE6CBF4-313D-4D39-8B81-2CA9FF6C542D}</b:Guid>
    <b:Author>
      <b:Author>
        <b:NameList>
          <b:Person>
            <b:Last>CPA</b:Last>
          </b:Person>
        </b:NameList>
      </b:Author>
    </b:Author>
    <b:Title>Google Play</b:Title>
    <b:Year>2013</b:Year>
    <b:Month>Julio</b:Month>
    <b:Day>31</b:Day>
    <b:URL>https://play.google.com/store/apps/details?id=com.comunicador.cpa</b:URL>
    <b:InternetSiteTitle>CPA</b:InternetSiteTitle>
    <b:YearAccessed>2014</b:YearAccessed>
    <b:MonthAccessed>Diciembre</b:MonthAccessed>
    <b:RefOrder>10</b:RefOrder>
  </b:Source>
  <b:Source>
    <b:Tag>Aff14</b:Tag>
    <b:SourceType>InternetSite</b:SourceType>
    <b:Guid>{E69264DB-EF03-46DC-8E14-F9780D94A9BE}</b:Guid>
    <b:Author>
      <b:Author>
        <b:Corporate>Lab, Affective</b:Corporate>
      </b:Author>
    </b:Author>
    <b:Title>Google Play</b:Title>
    <b:Year>2014</b:Year>
    <b:Month>Julio</b:Month>
    <b:Day>7</b:Day>
    <b:URL>https://play.google.com/store/apps/details?id=air.AraBoardConstructor</b:URL>
    <b:InternetSiteTitle>AraBoard Constructor</b:InternetSiteTitle>
    <b:YearAccessed>2014</b:YearAccessed>
    <b:MonthAccessed>Diciembre</b:MonthAccessed>
    <b:RefOrder>12</b:RefOrder>
  </b:Source>
  <b:Source>
    <b:Tag>Fun14</b:Tag>
    <b:SourceType>InternetSite</b:SourceType>
    <b:Guid>{2F33E059-67C4-4F70-938F-821080B1F829}</b:Guid>
    <b:Author>
      <b:Author>
        <b:Corporate>Fundación Orange</b:Corporate>
      </b:Author>
    </b:Author>
    <b:Title>Google Play</b:Title>
    <b:InternetSiteTitle>Azahar</b:InternetSiteTitle>
    <b:Year>2014</b:Year>
    <b:Month>Abril</b:Month>
    <b:Day>1</b:Day>
    <b:URL>https://play.google.com/store/apps/details?id=org.adapta.azahar</b:URL>
    <b:YearAccessed>2014</b:YearAccessed>
    <b:MonthAccessed>Diciembre</b:MonthAccessed>
    <b:RefOrder>13</b:RefOrder>
  </b:Source>
  <b:Source>
    <b:Tag>Acc141</b:Tag>
    <b:SourceType>InternetSite</b:SourceType>
    <b:Guid>{AD27BCCF-78D1-4073-AA2D-4CA05E080ED4}</b:Guid>
    <b:Author>
      <b:Author>
        <b:Corporate>Accegal</b:Corporate>
      </b:Author>
    </b:Author>
    <b:Title>Google Play</b:Title>
    <b:Year>2014</b:Year>
    <b:Month>Mayo</b:Month>
    <b:Day>30</b:Day>
    <b:URL>https://play.google.com/store/apps/details?id=com.uvigo.gti.PictoDroidLite</b:URL>
    <b:InternetSiteTitle>PictoDroid Lite</b:InternetSiteTitle>
    <b:YearAccessed>2014</b:YearAccessed>
    <b:MonthAccessed>Diciembre</b:MonthAccessed>
    <b:RefOrder>14</b:RefOrder>
  </b:Source>
  <b:Source>
    <b:Tag>And13</b:Tag>
    <b:SourceType>InternetSite</b:SourceType>
    <b:Guid>{06B81172-AC1C-46F3-B179-44624A1EEBA1}</b:Guid>
    <b:Title>Google Play</b:Title>
    <b:Year>2013</b:Year>
    <b:Author>
      <b:Author>
        <b:Corporate>Android in London</b:Corporate>
      </b:Author>
    </b:Author>
    <b:Month>Abril</b:Month>
    <b:Day>17</b:Day>
    <b:URL>https://play.google.com/store/apps/details?id=com.itoucantalk</b:URL>
    <b:InternetSiteTitle>iToucan Talk (Autism) Beta</b:InternetSiteTitle>
    <b:YearAccessed>2014</b:YearAccessed>
    <b:MonthAccessed>Diciembre</b:MonthAccessed>
    <b:RefOrder>15</b:RefOrder>
  </b:Source>
  <b:Source>
    <b:Tag>Spe15</b:Tag>
    <b:SourceType>InternetSite</b:SourceType>
    <b:Guid>{8115D5C0-1BA0-4AB8-8637-79F112612FAA}</b:Guid>
    <b:Author>
      <b:Author>
        <b:Corporate>SpecialNeedsWare</b:Corporate>
      </b:Author>
    </b:Author>
    <b:Title>Google Play</b:Title>
    <b:InternetSiteTitle>AutisMate</b:InternetSiteTitle>
    <b:Year>2014</b:Year>
    <b:Month>marzo</b:Month>
    <b:Day>19</b:Day>
    <b:URL>https://play.google.com/store/apps/details?id=com.specialneedsware.autismate365</b:URL>
    <b:YearAccessed>2014</b:YearAccessed>
    <b:MonthAccessed>Diciembre</b:MonthAccessed>
    <b:RefOrder>16</b:RefOrder>
  </b:Source>
  <b:Source>
    <b:Tag>Tam14</b:Tag>
    <b:SourceType>InternetSite</b:SourceType>
    <b:Guid>{3F2F2A98-34A0-41F7-B191-21D49C4282BA}</b:Guid>
    <b:Author>
      <b:Author>
        <b:NameList>
          <b:Person>
            <b:Last>Reynolds</b:Last>
            <b:First>Tammi</b:First>
          </b:Person>
        </b:NameList>
      </b:Author>
    </b:Author>
    <b:Title>Beneficios de la tecnologia en el autismo</b:Title>
    <b:Year>2014</b:Year>
    <b:Month>marzo</b:Month>
    <b:URL>http://autism.lifetips.com/es/tip/128706/treatment-and-therapies-for-autism/treatment-and-therapies-for-autism/beneficios-de-la-tecnolog-a-en-el-autismo.html</b:URL>
    <b:YearAccessed>2014</b:YearAccessed>
    <b:MonthAccessed>Septiembre</b:MonthAccessed>
    <b:RefOrder>1</b:RefOrder>
  </b:Source>
  <b:Source>
    <b:Tag>Ins14</b:Tag>
    <b:SourceType>InternetSite</b:SourceType>
    <b:Guid>{55EF3B9C-9D6D-4718-9659-86A6329A8253}</b:Guid>
    <b:Title>Guias para padres sobre el Trastorno del Espectro Autista</b:Title>
    <b:Year>2014</b:Year>
    <b:Month>Agosto</b:Month>
    <b:Day>13</b:Day>
    <b:URL>http://ipsi.uprrp.edu/opp/pdf/materiales/autism_spectrum_disorder_espanol.pdf</b:URL>
    <b:Author>
      <b:Author>
        <b:Corporate>Instituto Nacional de la Salud Mental</b:Corporate>
      </b:Author>
    </b:Author>
    <b:YearAccessed>2014</b:YearAccessed>
    <b:MonthAccessed>Agosto</b:MonthAccessed>
    <b:RefOrder>26</b:RefOrder>
  </b:Source>
  <b:Source>
    <b:Tag>Cic06</b:Tag>
    <b:SourceType>DocumentFromInternetSite</b:SourceType>
    <b:Guid>{66FDFBA6-AE1D-41C0-A5B2-E16067400AC4}</b:Guid>
    <b:Title>PsicoPedagogia</b:Title>
    <b:InternetSiteTitle>Las estrategias cognitivas</b:InternetSiteTitle>
    <b:Year>2006</b:Year>
    <b:Month>Octubre</b:Month>
    <b:Day>4</b:Day>
    <b:URL>http://www.psicopedagogia.com/certificado/724</b:URL>
    <b:Author>
      <b:Author>
        <b:NameList>
          <b:Person>
            <b:Last>Cicarelli</b:Last>
            <b:Middle>Cristina</b:Middle>
            <b:First>Maria</b:First>
          </b:Person>
        </b:NameList>
      </b:Author>
    </b:Author>
    <b:YearAccessed>2014</b:YearAccessed>
    <b:MonthAccessed>Diciembre</b:MonthAccessed>
    <b:RefOrder>27</b:RefOrder>
  </b:Source>
  <b:Source>
    <b:Tag>Mar09</b:Tag>
    <b:SourceType>InternetSite</b:SourceType>
    <b:Guid>{99E06E07-7811-4132-9ABD-F01255B04310}</b:Guid>
    <b:Title>Construccion de sistemas expertos</b:Title>
    <b:Year>2009</b:Year>
    <b:Month>Agosto</b:Month>
    <b:Day>20</b:Day>
    <b:URL>http://iidia.com.ar/rgm/CD-IC/CD-IC-2.pdf</b:URL>
    <b:Author>
      <b:Author>
        <b:NameList>
          <b:Person>
            <b:Last>Martinez</b:Last>
            <b:First>Ramon</b:First>
            <b:Middle>Garcia</b:Middle>
          </b:Person>
        </b:NameList>
      </b:Author>
    </b:Author>
    <b:YearAccessed>2014</b:YearAccessed>
    <b:MonthAccessed>Agosto</b:MonthAccessed>
    <b:RefOrder>28</b:RefOrder>
  </b:Source>
  <b:Source>
    <b:Tag>Rav12</b:Tag>
    <b:SourceType>InternetSite</b:SourceType>
    <b:Guid>{D6B50760-5196-4819-A023-7A0A8CF4F154}</b:Guid>
    <b:Author>
      <b:Author>
        <b:NameList>
          <b:Person>
            <b:Last>Ravi</b:Last>
            <b:First>Agarwal</b:First>
          </b:Person>
          <b:Person>
            <b:Last>Sampath</b:Last>
            <b:First>Harini</b:First>
          </b:Person>
          <b:Person>
            <b:Last>Indurkhya</b:Last>
            <b:First>Bipin</b:First>
          </b:Person>
        </b:NameList>
      </b:Author>
    </b:Author>
    <b:Title>Abstracts Itasd 2012</b:Title>
    <b:Year>2012</b:Year>
    <b:Month>Julio</b:Month>
    <b:Day>22</b:Day>
    <b:URL>http://es.slideshare.net/Aspali/resumen-i-congreso-tecnologas-para-autismo</b:URL>
    <b:City>India</b:City>
    <b:ConferenceName>AUTINICECT: Ayudar a niños con autismo a adquirir habilidades sociales a través de compañeros virtuales</b:ConferenceName>
    <b:YearAccessed>2014</b:YearAccessed>
    <b:MonthAccessed>Agosto</b:MonthAccessed>
    <b:RefOrder>29</b:RefOrder>
  </b:Source>
  <b:Source>
    <b:Tag>Agu12</b:Tag>
    <b:SourceType>InternetSite</b:SourceType>
    <b:Guid>{3BF7D2DB-4B6A-4952-9CD8-86214F0BFA06}</b:Guid>
    <b:Author>
      <b:Author>
        <b:NameList>
          <b:Person>
            <b:Last>Soledad</b:Last>
            <b:First>Aguilera</b:First>
            <b:Middle>Carolina</b:Middle>
          </b:Person>
        </b:NameList>
      </b:Author>
    </b:Author>
    <b:Title>Ayudatec</b:Title>
    <b:Year>2012</b:Year>
    <b:Month>Octubre</b:Month>
    <b:Day>11</b:Day>
    <b:URL>http://ayudatec.cl/2012/10/11/tecnologias-inclusivas-para-nins-con-trastornos-del-espectro-del-autismo</b:URL>
    <b:YearAccessed>2014</b:YearAccessed>
    <b:MonthAccessed>Agosto</b:MonthAccessed>
    <b:RefOrder>30</b:RefOrder>
  </b:Source>
  <b:Source>
    <b:Tag>Tor03</b:Tag>
    <b:SourceType>DocumentFromInternetSite</b:SourceType>
    <b:Guid>{8204019E-0143-43A2-BFBC-B2EDAFFD4FD9}</b:Guid>
    <b:Title>Tecnologías de ayuda en personas con trastornos del espectro autista</b:Title>
    <b:Year>2003</b:Year>
    <b:URL>http://www.divertic.org/capitulo.pdf</b:URL>
    <b:Author>
      <b:Author>
        <b:NameList>
          <b:Person>
            <b:Last>Tortosa</b:Last>
            <b:Middle>Nicolas</b:Middle>
            <b:First>Francisco</b:First>
          </b:Person>
          <b:Person>
            <b:Last>Villa</b:Last>
            <b:Middle>Goméz</b:Middle>
            <b:First>Manuel</b:First>
          </b:Person>
        </b:NameList>
      </b:Author>
    </b:Author>
    <b:YearAccessed>2014</b:YearAccessed>
    <b:MonthAccessed>Agosto</b:MonthAccessed>
    <b:RefOrder>31</b:RefOrder>
  </b:Source>
  <b:Source>
    <b:Tag>Nat11</b:Tag>
    <b:SourceType>InternetSite</b:SourceType>
    <b:Guid>{C3240C0C-EC05-4D79-A588-45EAC3A3BDB9}</b:Guid>
    <b:Author>
      <b:Author>
        <b:Corporate>National Foundation for Autism Reserch </b:Corporate>
      </b:Author>
    </b:Author>
    <b:Title>Lo que necesita saber sobre el autismo NFAR</b:Title>
    <b:Year>2011</b:Year>
    <b:URL>http://autism-center.ucsd.edu/about-us/Documents/NFAR-AutismBrochure-Spanish.pdf</b:URL>
    <b:YearAccessed>2014</b:YearAccessed>
    <b:MonthAccessed>Septiembre</b:MonthAccessed>
    <b:RefOrder>伴翸</b:RefOrder>
  </b:Source>
  <b:Source>
    <b:Tag>Car12</b:Tag>
    <b:SourceType>InternetSite</b:SourceType>
    <b:Guid>{FB2BC9AB-49EC-4C8F-A989-DDD6DA130E39}</b:Guid>
    <b:Author>
      <b:Author>
        <b:NameList>
          <b:Person>
            <b:Last>Tore</b:Last>
            <b:Middle>Bustos</b:Middle>
            <b:First>Carlos</b:First>
          </b:Person>
        </b:NameList>
      </b:Author>
    </b:Author>
    <b:Title>Google Play</b:Title>
    <b:InternetSiteTitle>Pictogramas</b:InternetSiteTitle>
    <b:Year>2012</b:Year>
    <b:Month>Mayo</b:Month>
    <b:Day>19</b:Day>
    <b:URL>https://play.google.com/store/apps/details?id=logo.pedia</b:URL>
    <b:YearAccessed>2014</b:YearAccessed>
    <b:MonthAccessed>Diciembre</b:MonthAccessed>
    <b:RefOrder>11</b:RefOrder>
  </b:Source>
  <b:Source>
    <b:Tag>Chr12</b:Tag>
    <b:SourceType>InternetSite</b:SourceType>
    <b:Guid>{BE8C56BD-5158-443E-97D4-1133F237AA73}</b:Guid>
    <b:Author>
      <b:Author>
        <b:Corporate>Stärkel Christopher</b:Corporate>
      </b:Author>
    </b:Author>
    <b:Title>Google Play</b:Title>
    <b:InternetSiteTitle>Touch-n-say</b:InternetSiteTitle>
    <b:Year>2012</b:Year>
    <b:Month>Enero</b:Month>
    <b:Day>28</b:Day>
    <b:URL>https://play.google.com/store/apps/details?id=touchnsay.staerkel.org</b:URL>
    <b:YearAccessed>2014</b:YearAccessed>
    <b:MonthAccessed>Diciembre</b:MonthAccessed>
    <b:RefOrder>7</b:RefOrder>
  </b:Source>
  <b:Source>
    <b:Tag>Joh95</b:Tag>
    <b:SourceType>Book</b:SourceType>
    <b:Guid>{1ACAA1F1-A4D5-47FE-B98C-12462190608A}</b:Guid>
    <b:Title>Manual de diagnostico y estadistico de los trastornos mentales</b:Title>
    <b:Year>1995</b:Year>
    <b:Author>
      <b:Author>
        <b:Corporate>MacArthur, John, D.; Catherine, T.; </b:Corporate>
      </b:Author>
    </b:Author>
    <b:City>Barcelona</b:City>
    <b:Pages>40</b:Pages>
    <b:RefOrder>2</b:RefOrder>
  </b:Source>
  <b:Source>
    <b:Tag>Koe95</b:Tag>
    <b:SourceType>BookSection</b:SourceType>
    <b:Guid>{E250BBB7-9F42-49E8-866F-42615691AD52}</b:Guid>
    <b:Title>Teaching children with autism: Strategies for initiating positive interactions and improving learning opportunities</b:Title>
    <b:Year>1995</b:Year>
    <b:Author>
      <b:Author>
        <b:NameList>
          <b:Person>
            <b:Last>Koegel</b:Last>
            <b:First>R.L</b:First>
          </b:Person>
          <b:Person>
            <b:Last>Koegel</b:Last>
            <b:First>L.K.E</b:First>
          </b:Person>
        </b:NameList>
      </b:Author>
    </b:Author>
    <b:Publisher>Baltimore</b:Publisher>
    <b:Pages>85</b:Pages>
    <b:RefOrder>3</b:RefOrder>
  </b:Source>
</b:Sources>
</file>

<file path=customXml/item4.xml><?xml version="1.0" encoding="utf-8"?>
<b:Sources xmlns:b="http://schemas.openxmlformats.org/officeDocument/2006/bibliography" xmlns="http://schemas.openxmlformats.org/officeDocument/2006/bibliography" SelectedStyle="\APASixthEditionOfficeOnline.xsl" StyleName="APA" Version="6">
  <b:Source>
    <b:Tag>Ain06</b:Tag>
    <b:SourceType>BookSection</b:SourceType>
    <b:Guid>{D70DBD9D-976A-46EA-80AC-03CE5D0DBDA9}</b:Guid>
    <b:Year>2006</b:Year>
    <b:City>Madrid</b:City>
    <b:Author>
      <b:Author>
        <b:NameList>
          <b:Person>
            <b:Last>Ainscow</b:Last>
          </b:Person>
        </b:NameList>
      </b:Author>
    </b:Author>
    <b:BookTitle>Educación para la inclusión Educación sin inclusiones</b:BookTitle>
    <b:Pages>11-15</b:Pages>
    <b:RefOrder>20</b:RefOrder>
  </b:Source>
  <b:Source>
    <b:Tag>Alm12</b:Tag>
    <b:SourceType>ConferenceProceedings</b:SourceType>
    <b:Guid>{20D07717-CA8F-42EB-9416-22186121F2CD}</b:Guid>
    <b:Year>2012</b:Year>
    <b:City>Barcelona</b:City>
    <b:Publisher>Ceac Barcelona</b:Publisher>
    <b:Pages>52-54, 13-14</b:Pages>
    <b:ConferenceName>Sistemas de comunicación por imagenes para niños autistas en el comienzo de la trayectoria: análisis y re-diseño de un sistema</b:ConferenceName>
    <b:Author>
      <b:Author>
        <b:NameList>
          <b:Person>
            <b:Last>Almeida</b:Last>
            <b:First>Aida</b:First>
          </b:Person>
          <b:Person>
            <b:Last>Tavares </b:Last>
            <b:First>Paula</b:First>
          </b:Person>
          <b:Person>
            <b:Last>Marques</b:Last>
            <b:First>Jorge</b:First>
          </b:Person>
        </b:NameList>
      </b:Author>
    </b:Author>
    <b:RefOrder>21</b:RefOrder>
  </b:Source>
  <b:Source>
    <b:Tag>Alv93</b:Tag>
    <b:SourceType>Book</b:SourceType>
    <b:Guid>{059E1144-FB60-4B9E-A45D-FBE1BB402DED}</b:Guid>
    <b:Title>Los sistemas alternativos de comunicación en los trastornos generalizados del desarrollo</b:Title>
    <b:Year>1993</b:Year>
    <b:City>Murcia</b:City>
    <b:Publisher>CPR Murcia</b:Publisher>
    <b:Author>
      <b:Author>
        <b:NameList>
          <b:Person>
            <b:Last>Alvarez</b:Last>
          </b:Person>
          <b:Person>
            <b:Last>Castellanos</b:Last>
          </b:Person>
        </b:NameList>
      </b:Author>
    </b:Author>
    <b:RefOrder>22</b:RefOrder>
  </b:Source>
  <b:Source>
    <b:Tag>Góm97</b:Tag>
    <b:SourceType>Book</b:SourceType>
    <b:Guid>{85DEE632-D20B-48C9-962D-2A3D2F67ADF0}</b:Guid>
    <b:Title>Ingenieria del Conocimiento</b:Title>
    <b:Year>1997</b:Year>
    <b:Publisher>Centro de Estudios Ramon Areces</b:Publisher>
    <b:Author>
      <b:Author>
        <b:NameList>
          <b:Person>
            <b:Last>Gómez</b:Last>
            <b:First>A.</b:First>
          </b:Person>
          <b:Person>
            <b:Last>Juristo</b:Last>
            <b:First>N.</b:First>
          </b:Person>
          <b:Person>
            <b:Last>Montes</b:Last>
            <b:First>C.</b:First>
          </b:Person>
          <b:Person>
            <b:Last>Pazos</b:Last>
            <b:First>J.</b:First>
          </b:Person>
        </b:NameList>
      </b:Author>
    </b:Author>
    <b:RefOrder>18</b:RefOrder>
  </b:Source>
  <b:Source>
    <b:Tag>Fra04</b:Tag>
    <b:SourceType>DocumentFromInternetSite</b:SourceType>
    <b:Guid>{790C3562-F568-48A7-B768-1D1C598477C2}</b:Guid>
    <b:Title>Tecnologias de ayuda en personas con trastornos del espextro autista</b:Title>
    <b:Year>2004</b:Year>
    <b:URL>http://diversidad.murciaeduca.es/tecnoneet/docs/autismo.pdf</b:URL>
    <b:Author>
      <b:Author>
        <b:NameList>
          <b:Person>
            <b:Last>Tortosa</b:Last>
            <b:Middle>Nicolas</b:Middle>
            <b:First>Francisco</b:First>
          </b:Person>
        </b:NameList>
      </b:Author>
    </b:Author>
    <b:RefOrder>23</b:RefOrder>
  </b:Source>
  <b:Source>
    <b:Tag>Alc95</b:Tag>
    <b:SourceType>Book</b:SourceType>
    <b:Guid>{9B9EE6BF-DEF6-4AC5-9D76-7D4B03BFB091}</b:Guid>
    <b:Title>Estudiantes con discapacidades integradas en los Estudios Universitarios</b:Title>
    <b:Year>1995</b:Year>
    <b:City>Madrid</b:City>
    <b:Publisher>Manual de asesoramiento y Orientación Vocacional</b:Publisher>
    <b:Author>
      <b:Author>
        <b:NameList>
          <b:Person>
            <b:Last>Alcantud</b:Last>
            <b:First>F.</b:First>
          </b:Person>
        </b:NameList>
      </b:Author>
    </b:Author>
    <b:RefOrder>24</b:RefOrder>
  </b:Source>
  <b:Source>
    <b:Tag>Aso10</b:Tag>
    <b:SourceType>JournalArticle</b:SourceType>
    <b:Guid>{2EE33F1F-D239-40E4-9989-77073B30E62F}</b:Guid>
    <b:Title>Creando conciencia sobre el autismo</b:Title>
    <b:Year>2010</b:Year>
    <b:Author>
      <b:Author>
        <b:NameList>
          <b:Person>
            <b:Last>Artimage</b:Last>
            <b:First>Asociación</b:First>
          </b:Person>
        </b:NameList>
      </b:Author>
    </b:Author>
    <b:JournalName>Por nuestra salud</b:JournalName>
    <b:RefOrder>25</b:RefOrder>
  </b:Source>
  <b:Source>
    <b:Tag>Wat86</b:Tag>
    <b:SourceType>Book</b:SourceType>
    <b:Guid>{B2529C88-410A-4333-BB73-253264FBAD4D}</b:Guid>
    <b:Title>A Guide to Expert Systems</b:Title>
    <b:Year>1986</b:Year>
    <b:City>Michigan</b:City>
    <b:Publisher>Ilustrada Reimpresa</b:Publisher>
    <b:Author>
      <b:Author>
        <b:NameList>
          <b:Person>
            <b:Last>Waterman</b:Last>
            <b:Middle>Arthur</b:Middle>
            <b:First>Donal</b:First>
          </b:Person>
        </b:NameList>
      </b:Author>
    </b:Author>
    <b:RefOrder>17</b:RefOrder>
  </b:Source>
  <b:Source>
    <b:Tag>EGG12</b:Tag>
    <b:SourceType>InternetSite</b:SourceType>
    <b:Guid>{1684F8BD-C15F-43D4-A892-02FA041E1502}</b:Guid>
    <b:Author>
      <b:Author>
        <b:Corporate>EGGS</b:Corporate>
      </b:Author>
    </b:Author>
    <b:Title>Google Play</b:Title>
    <b:Year>2012</b:Year>
    <b:Month>Noviembre</b:Month>
    <b:Day>17</b:Day>
    <b:URL>https://play.google.com/store/apps/details?id=com.giorgio.asino</b:URL>
    <b:InternetSiteTitle>Asino</b:InternetSiteTitle>
    <b:YearAccessed>2014</b:YearAccessed>
    <b:MonthAccessed>Diciembre</b:MonthAccessed>
    <b:RefOrder>4</b:RefOrder>
  </b:Source>
  <b:Source>
    <b:Tag>Fun11</b:Tag>
    <b:SourceType>InternetSite</b:SourceType>
    <b:Guid>{E652D137-5D84-42F3-8E4D-4AF87F23D119}</b:Guid>
    <b:Title>In TIC</b:Title>
    <b:Year>2011</b:Year>
    <b:Author>
      <b:Author>
        <b:Corporate>Fundación Orange</b:Corporate>
      </b:Author>
    </b:Author>
    <b:Month>Mayo</b:Month>
    <b:Day>3</b:Day>
    <b:URL>http://www.proyectosfundacionorange.es/intic/intic_movil/.</b:URL>
    <b:YearAccessed>2014</b:YearAccessed>
    <b:MonthAccessed>Diciembre</b:MonthAccessed>
    <b:RefOrder>5</b:RefOrder>
  </b:Source>
  <b:Source>
    <b:Tag>Bar14</b:Tag>
    <b:SourceType>InternetSite</b:SourceType>
    <b:Guid>{CCCF7C98-BA93-488E-9B19-642542050BE5}</b:Guid>
    <b:Title>Google Play</b:Title>
    <b:Year>2014</b:Year>
    <b:Author>
      <b:Author>
        <b:Corporate>Barbosa Edimar</b:Corporate>
      </b:Author>
    </b:Author>
    <b:Month>Septiembre</b:Month>
    <b:Day>2</b:Day>
    <b:URL>https://play.google.com/store/apps/details?id=br.com.scai_autismo</b:URL>
    <b:InternetSiteTitle>SCAI Autismo</b:InternetSiteTitle>
    <b:YearAccessed>2014</b:YearAccessed>
    <b:MonthAccessed>Diciembre</b:MonthAccessed>
    <b:RefOrder>6</b:RefOrder>
  </b:Source>
  <b:Source>
    <b:Tag>Acc14</b:Tag>
    <b:SourceType>InternetSite</b:SourceType>
    <b:Guid>{65B37A8F-24EA-4148-92F2-2451B0264E47}</b:Guid>
    <b:Author>
      <b:Author>
        <b:NameList>
          <b:Person>
            <b:Last>Accegal</b:Last>
          </b:Person>
        </b:NameList>
      </b:Author>
    </b:Author>
    <b:Title>Google Play</b:Title>
    <b:Year>2014</b:Year>
    <b:Month>Febrero</b:Month>
    <b:Day>13</b:Day>
    <b:URL>https://play.google.com/store/apps/details?id=com.uvigo.gti.VirtualTEC</b:URL>
    <b:InternetSiteTitle>VirtualTEC</b:InternetSiteTitle>
    <b:YearAccessed>2014</b:YearAccessed>
    <b:MonthAccessed>Diciembre</b:MonthAccessed>
    <b:RefOrder>8</b:RefOrder>
  </b:Source>
  <b:Source>
    <b:Tag>Gre11</b:Tag>
    <b:SourceType>InternetSite</b:SourceType>
    <b:Guid>{BC6528E5-7F37-4D78-AAAE-58C47D3CD243}</b:Guid>
    <b:Title>Google Play</b:Title>
    <b:Year>2011</b:Year>
    <b:Author>
      <b:Author>
        <b:Corporate>Green Bubble Labs</b:Corporate>
      </b:Author>
    </b:Author>
    <b:InternetSiteTitle>HablaFácil Autismo DiegoDice</b:InternetSiteTitle>
    <b:Month>Julio</b:Month>
    <b:Day>3</b:Day>
    <b:URL>https://play.google.com/store/apps/details?id=com.benitez.DiegoDiceSP</b:URL>
    <b:YearAccessed>2014</b:YearAccessed>
    <b:MonthAccessed>Diciembre</b:MonthAccessed>
    <b:RefOrder>9</b:RefOrder>
  </b:Source>
  <b:Source>
    <b:Tag>CPA13</b:Tag>
    <b:SourceType>InternetSite</b:SourceType>
    <b:Guid>{EAE6CBF4-313D-4D39-8B81-2CA9FF6C542D}</b:Guid>
    <b:Author>
      <b:Author>
        <b:NameList>
          <b:Person>
            <b:Last>CPA</b:Last>
          </b:Person>
        </b:NameList>
      </b:Author>
    </b:Author>
    <b:Title>Google Play</b:Title>
    <b:Year>2013</b:Year>
    <b:Month>Julio</b:Month>
    <b:Day>31</b:Day>
    <b:URL>https://play.google.com/store/apps/details?id=com.comunicador.cpa</b:URL>
    <b:InternetSiteTitle>CPA</b:InternetSiteTitle>
    <b:YearAccessed>2014</b:YearAccessed>
    <b:MonthAccessed>Diciembre</b:MonthAccessed>
    <b:RefOrder>10</b:RefOrder>
  </b:Source>
  <b:Source>
    <b:Tag>Aff14</b:Tag>
    <b:SourceType>InternetSite</b:SourceType>
    <b:Guid>{E69264DB-EF03-46DC-8E14-F9780D94A9BE}</b:Guid>
    <b:Author>
      <b:Author>
        <b:Corporate>Lab, Affective</b:Corporate>
      </b:Author>
    </b:Author>
    <b:Title>Google Play</b:Title>
    <b:Year>2014</b:Year>
    <b:Month>Julio</b:Month>
    <b:Day>7</b:Day>
    <b:URL>https://play.google.com/store/apps/details?id=air.AraBoardConstructor</b:URL>
    <b:InternetSiteTitle>AraBoard Constructor</b:InternetSiteTitle>
    <b:YearAccessed>2014</b:YearAccessed>
    <b:MonthAccessed>Diciembre</b:MonthAccessed>
    <b:RefOrder>12</b:RefOrder>
  </b:Source>
  <b:Source>
    <b:Tag>Fun14</b:Tag>
    <b:SourceType>InternetSite</b:SourceType>
    <b:Guid>{2F33E059-67C4-4F70-938F-821080B1F829}</b:Guid>
    <b:Author>
      <b:Author>
        <b:Corporate>Fundación Orange</b:Corporate>
      </b:Author>
    </b:Author>
    <b:Title>Google Play</b:Title>
    <b:InternetSiteTitle>Azahar</b:InternetSiteTitle>
    <b:Year>2014</b:Year>
    <b:Month>Abril</b:Month>
    <b:Day>1</b:Day>
    <b:URL>https://play.google.com/store/apps/details?id=org.adapta.azahar</b:URL>
    <b:YearAccessed>2014</b:YearAccessed>
    <b:MonthAccessed>Diciembre</b:MonthAccessed>
    <b:RefOrder>13</b:RefOrder>
  </b:Source>
  <b:Source>
    <b:Tag>Acc141</b:Tag>
    <b:SourceType>InternetSite</b:SourceType>
    <b:Guid>{AD27BCCF-78D1-4073-AA2D-4CA05E080ED4}</b:Guid>
    <b:Author>
      <b:Author>
        <b:Corporate>Accegal</b:Corporate>
      </b:Author>
    </b:Author>
    <b:Title>Google Play</b:Title>
    <b:Year>2014</b:Year>
    <b:Month>Mayo</b:Month>
    <b:Day>30</b:Day>
    <b:URL>https://play.google.com/store/apps/details?id=com.uvigo.gti.PictoDroidLite</b:URL>
    <b:InternetSiteTitle>PictoDroid Lite</b:InternetSiteTitle>
    <b:YearAccessed>2014</b:YearAccessed>
    <b:MonthAccessed>Diciembre</b:MonthAccessed>
    <b:RefOrder>14</b:RefOrder>
  </b:Source>
  <b:Source>
    <b:Tag>And13</b:Tag>
    <b:SourceType>InternetSite</b:SourceType>
    <b:Guid>{06B81172-AC1C-46F3-B179-44624A1EEBA1}</b:Guid>
    <b:Title>Google Play</b:Title>
    <b:Year>2013</b:Year>
    <b:Author>
      <b:Author>
        <b:Corporate>Android in London</b:Corporate>
      </b:Author>
    </b:Author>
    <b:Month>Abril</b:Month>
    <b:Day>17</b:Day>
    <b:URL>https://play.google.com/store/apps/details?id=com.itoucantalk</b:URL>
    <b:InternetSiteTitle>iToucan Talk (Autism) Beta</b:InternetSiteTitle>
    <b:YearAccessed>2014</b:YearAccessed>
    <b:MonthAccessed>Diciembre</b:MonthAccessed>
    <b:RefOrder>15</b:RefOrder>
  </b:Source>
  <b:Source>
    <b:Tag>Spe15</b:Tag>
    <b:SourceType>InternetSite</b:SourceType>
    <b:Guid>{8115D5C0-1BA0-4AB8-8637-79F112612FAA}</b:Guid>
    <b:Author>
      <b:Author>
        <b:Corporate>SpecialNeedsWare</b:Corporate>
      </b:Author>
    </b:Author>
    <b:Title>Google Play</b:Title>
    <b:InternetSiteTitle>AutisMate</b:InternetSiteTitle>
    <b:Year>2014</b:Year>
    <b:Month>marzo</b:Month>
    <b:Day>19</b:Day>
    <b:URL>https://play.google.com/store/apps/details?id=com.specialneedsware.autismate365</b:URL>
    <b:YearAccessed>2014</b:YearAccessed>
    <b:MonthAccessed>Diciembre</b:MonthAccessed>
    <b:RefOrder>16</b:RefOrder>
  </b:Source>
  <b:Source>
    <b:Tag>Tam14</b:Tag>
    <b:SourceType>InternetSite</b:SourceType>
    <b:Guid>{3F2F2A98-34A0-41F7-B191-21D49C4282BA}</b:Guid>
    <b:Author>
      <b:Author>
        <b:NameList>
          <b:Person>
            <b:Last>Reynolds</b:Last>
            <b:First>Tammi</b:First>
          </b:Person>
        </b:NameList>
      </b:Author>
    </b:Author>
    <b:Title>Beneficios de la tecnologia en el autismo</b:Title>
    <b:Year>2014</b:Year>
    <b:Month>marzo</b:Month>
    <b:URL>http://autism.lifetips.com/es/tip/128706/treatment-and-therapies-for-autism/treatment-and-therapies-for-autism/beneficios-de-la-tecnolog-a-en-el-autismo.html</b:URL>
    <b:YearAccessed>2014</b:YearAccessed>
    <b:MonthAccessed>Septiembre</b:MonthAccessed>
    <b:RefOrder>1</b:RefOrder>
  </b:Source>
  <b:Source>
    <b:Tag>Ins14</b:Tag>
    <b:SourceType>InternetSite</b:SourceType>
    <b:Guid>{55EF3B9C-9D6D-4718-9659-86A6329A8253}</b:Guid>
    <b:Title>Guias para padres sobre el Trastorno del Espectro Autista</b:Title>
    <b:Year>2014</b:Year>
    <b:Month>Agosto</b:Month>
    <b:Day>13</b:Day>
    <b:URL>http://ipsi.uprrp.edu/opp/pdf/materiales/autism_spectrum_disorder_espanol.pdf</b:URL>
    <b:Author>
      <b:Author>
        <b:Corporate>Instituto Nacional de la Salud Mental</b:Corporate>
      </b:Author>
    </b:Author>
    <b:YearAccessed>2014</b:YearAccessed>
    <b:MonthAccessed>Agosto</b:MonthAccessed>
    <b:RefOrder>26</b:RefOrder>
  </b:Source>
  <b:Source>
    <b:Tag>Cic06</b:Tag>
    <b:SourceType>DocumentFromInternetSite</b:SourceType>
    <b:Guid>{66FDFBA6-AE1D-41C0-A5B2-E16067400AC4}</b:Guid>
    <b:Title>PsicoPedagogia</b:Title>
    <b:InternetSiteTitle>Las estrategias cognitivas</b:InternetSiteTitle>
    <b:Year>2006</b:Year>
    <b:Month>Octubre</b:Month>
    <b:Day>4</b:Day>
    <b:URL>http://www.psicopedagogia.com/certificado/724</b:URL>
    <b:Author>
      <b:Author>
        <b:NameList>
          <b:Person>
            <b:Last>Cicarelli</b:Last>
            <b:Middle>Cristina</b:Middle>
            <b:First>Maria</b:First>
          </b:Person>
        </b:NameList>
      </b:Author>
    </b:Author>
    <b:YearAccessed>2014</b:YearAccessed>
    <b:MonthAccessed>Diciembre</b:MonthAccessed>
    <b:RefOrder>27</b:RefOrder>
  </b:Source>
  <b:Source>
    <b:Tag>Mar09</b:Tag>
    <b:SourceType>InternetSite</b:SourceType>
    <b:Guid>{99E06E07-7811-4132-9ABD-F01255B04310}</b:Guid>
    <b:Title>Construccion de sistemas expertos</b:Title>
    <b:Year>2009</b:Year>
    <b:Month>Agosto</b:Month>
    <b:Day>20</b:Day>
    <b:URL>http://iidia.com.ar/rgm/CD-IC/CD-IC-2.pdf</b:URL>
    <b:Author>
      <b:Author>
        <b:NameList>
          <b:Person>
            <b:Last>Martinez</b:Last>
            <b:First>Ramon</b:First>
            <b:Middle>Garcia</b:Middle>
          </b:Person>
        </b:NameList>
      </b:Author>
    </b:Author>
    <b:YearAccessed>2014</b:YearAccessed>
    <b:MonthAccessed>Agosto</b:MonthAccessed>
    <b:RefOrder>28</b:RefOrder>
  </b:Source>
  <b:Source>
    <b:Tag>Rav12</b:Tag>
    <b:SourceType>InternetSite</b:SourceType>
    <b:Guid>{D6B50760-5196-4819-A023-7A0A8CF4F154}</b:Guid>
    <b:Author>
      <b:Author>
        <b:NameList>
          <b:Person>
            <b:Last>Ravi</b:Last>
            <b:First>Agarwal</b:First>
          </b:Person>
          <b:Person>
            <b:Last>Sampath</b:Last>
            <b:First>Harini</b:First>
          </b:Person>
          <b:Person>
            <b:Last>Indurkhya</b:Last>
            <b:First>Bipin</b:First>
          </b:Person>
        </b:NameList>
      </b:Author>
    </b:Author>
    <b:Title>Abstracts Itasd 2012</b:Title>
    <b:Year>2012</b:Year>
    <b:Month>Julio</b:Month>
    <b:Day>22</b:Day>
    <b:URL>http://es.slideshare.net/Aspali/resumen-i-congreso-tecnologas-para-autismo</b:URL>
    <b:City>India</b:City>
    <b:ConferenceName>AUTINICECT: Ayudar a niños con autismo a adquirir habilidades sociales a través de compañeros virtuales</b:ConferenceName>
    <b:YearAccessed>2014</b:YearAccessed>
    <b:MonthAccessed>Agosto</b:MonthAccessed>
    <b:RefOrder>29</b:RefOrder>
  </b:Source>
  <b:Source>
    <b:Tag>Agu12</b:Tag>
    <b:SourceType>InternetSite</b:SourceType>
    <b:Guid>{3BF7D2DB-4B6A-4952-9CD8-86214F0BFA06}</b:Guid>
    <b:Author>
      <b:Author>
        <b:NameList>
          <b:Person>
            <b:Last>Soledad</b:Last>
            <b:First>Aguilera</b:First>
            <b:Middle>Carolina</b:Middle>
          </b:Person>
        </b:NameList>
      </b:Author>
    </b:Author>
    <b:Title>Ayudatec</b:Title>
    <b:Year>2012</b:Year>
    <b:Month>Octubre</b:Month>
    <b:Day>11</b:Day>
    <b:URL>http://ayudatec.cl/2012/10/11/tecnologias-inclusivas-para-nins-con-trastornos-del-espectro-del-autismo</b:URL>
    <b:YearAccessed>2014</b:YearAccessed>
    <b:MonthAccessed>Agosto</b:MonthAccessed>
    <b:RefOrder>30</b:RefOrder>
  </b:Source>
  <b:Source>
    <b:Tag>Tor03</b:Tag>
    <b:SourceType>DocumentFromInternetSite</b:SourceType>
    <b:Guid>{8204019E-0143-43A2-BFBC-B2EDAFFD4FD9}</b:Guid>
    <b:Title>Tecnologías de ayuda en personas con trastornos del espectro autista</b:Title>
    <b:Year>2003</b:Year>
    <b:URL>http://www.divertic.org/capitulo.pdf</b:URL>
    <b:Author>
      <b:Author>
        <b:NameList>
          <b:Person>
            <b:Last>Tortosa</b:Last>
            <b:Middle>Nicolas</b:Middle>
            <b:First>Francisco</b:First>
          </b:Person>
          <b:Person>
            <b:Last>Villa</b:Last>
            <b:Middle>Goméz</b:Middle>
            <b:First>Manuel</b:First>
          </b:Person>
        </b:NameList>
      </b:Author>
    </b:Author>
    <b:YearAccessed>2014</b:YearAccessed>
    <b:MonthAccessed>Agosto</b:MonthAccessed>
    <b:RefOrder>31</b:RefOrder>
  </b:Source>
  <b:Source>
    <b:Tag>Nat11</b:Tag>
    <b:SourceType>InternetSite</b:SourceType>
    <b:Guid>{C3240C0C-EC05-4D79-A588-45EAC3A3BDB9}</b:Guid>
    <b:Author>
      <b:Author>
        <b:Corporate>National Foundation for Autism Reserch </b:Corporate>
      </b:Author>
    </b:Author>
    <b:Title>Lo que necesita saber sobre el autismo NFAR</b:Title>
    <b:Year>2011</b:Year>
    <b:URL>http://autism-center.ucsd.edu/about-us/Documents/NFAR-AutismBrochure-Spanish.pdf</b:URL>
    <b:YearAccessed>2014</b:YearAccessed>
    <b:MonthAccessed>Septiembre</b:MonthAccessed>
    <b:RefOrder>伴翸</b:RefOrder>
  </b:Source>
  <b:Source>
    <b:Tag>Car12</b:Tag>
    <b:SourceType>InternetSite</b:SourceType>
    <b:Guid>{FB2BC9AB-49EC-4C8F-A989-DDD6DA130E39}</b:Guid>
    <b:Author>
      <b:Author>
        <b:NameList>
          <b:Person>
            <b:Last>Tore</b:Last>
            <b:Middle>Bustos</b:Middle>
            <b:First>Carlos</b:First>
          </b:Person>
        </b:NameList>
      </b:Author>
    </b:Author>
    <b:Title>Google Play</b:Title>
    <b:InternetSiteTitle>Pictogramas</b:InternetSiteTitle>
    <b:Year>2012</b:Year>
    <b:Month>Mayo</b:Month>
    <b:Day>19</b:Day>
    <b:URL>https://play.google.com/store/apps/details?id=logo.pedia</b:URL>
    <b:YearAccessed>2014</b:YearAccessed>
    <b:MonthAccessed>Diciembre</b:MonthAccessed>
    <b:RefOrder>11</b:RefOrder>
  </b:Source>
  <b:Source>
    <b:Tag>Chr12</b:Tag>
    <b:SourceType>InternetSite</b:SourceType>
    <b:Guid>{BE8C56BD-5158-443E-97D4-1133F237AA73}</b:Guid>
    <b:Author>
      <b:Author>
        <b:Corporate>Stärkel Christopher</b:Corporate>
      </b:Author>
    </b:Author>
    <b:Title>Google Play</b:Title>
    <b:InternetSiteTitle>Touch-n-say</b:InternetSiteTitle>
    <b:Year>2012</b:Year>
    <b:Month>Enero</b:Month>
    <b:Day>28</b:Day>
    <b:URL>https://play.google.com/store/apps/details?id=touchnsay.staerkel.org</b:URL>
    <b:YearAccessed>2014</b:YearAccessed>
    <b:MonthAccessed>Diciembre</b:MonthAccessed>
    <b:RefOrder>7</b:RefOrder>
  </b:Source>
  <b:Source>
    <b:Tag>Joh95</b:Tag>
    <b:SourceType>Book</b:SourceType>
    <b:Guid>{1ACAA1F1-A4D5-47FE-B98C-12462190608A}</b:Guid>
    <b:Title>Manual de diagnostico y estadistico de los trastornos mentales</b:Title>
    <b:Year>1995</b:Year>
    <b:Author>
      <b:Author>
        <b:Corporate>MacArthur, John, D.; Catherine, T.; </b:Corporate>
      </b:Author>
    </b:Author>
    <b:City>Barcelona</b:City>
    <b:Pages>40</b:Pages>
    <b:RefOrder>2</b:RefOrder>
  </b:Source>
  <b:Source>
    <b:Tag>Koe95</b:Tag>
    <b:SourceType>BookSection</b:SourceType>
    <b:Guid>{E250BBB7-9F42-49E8-866F-42615691AD52}</b:Guid>
    <b:Title>Teaching children with autism: Strategies for initiating positive interactions and improving learning opportunities</b:Title>
    <b:Year>1995</b:Year>
    <b:Author>
      <b:Author>
        <b:NameList>
          <b:Person>
            <b:Last>Koegel</b:Last>
            <b:First>R.L</b:First>
          </b:Person>
          <b:Person>
            <b:Last>Koegel</b:Last>
            <b:First>L.K.E</b:First>
          </b:Person>
        </b:NameList>
      </b:Author>
    </b:Author>
    <b:Publisher>Baltimore</b:Publisher>
    <b:Pages>85</b:Pages>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E5B2CCF-1AE9-4279-9FBF-EFB49FA1060C}">
  <ds:schemaRefs>
    <ds:schemaRef ds:uri="http://schemas.openxmlformats.org/officeDocument/2006/bibliography"/>
  </ds:schemaRefs>
</ds:datastoreItem>
</file>

<file path=customXml/itemProps4.xml><?xml version="1.0" encoding="utf-8"?>
<ds:datastoreItem xmlns:ds="http://schemas.openxmlformats.org/officeDocument/2006/customXml" ds:itemID="{E7692591-8670-492B-B80F-9DFBFB87C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Template>
  <TotalTime>369</TotalTime>
  <Pages>1</Pages>
  <Words>5683</Words>
  <Characters>31257</Characters>
  <Application>Microsoft Office Word</Application>
  <DocSecurity>0</DocSecurity>
  <Lines>260</Lines>
  <Paragraphs>73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Propuesta de Proyecto Final</vt:lpstr>
      <vt:lpstr>Propuesta de Proyecto Final</vt:lpstr>
    </vt:vector>
  </TitlesOfParts>
  <Company>Universidad nacional de jujuy Facultad de Ingeniería</Company>
  <LinksUpToDate>false</LinksUpToDate>
  <CharactersWithSpaces>36867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Proyecto Final</dc:title>
  <dc:subject>Tema: “Comunicación Hablada y Autodidacta para Personas con Trastorno del Espectro Autista” CHAPTEA</dc:subject>
  <dc:creator>Usuario de Windows</dc:creator>
  <cp:keywords/>
  <cp:lastModifiedBy>Rafaela Cordoba</cp:lastModifiedBy>
  <cp:revision>11</cp:revision>
  <dcterms:created xsi:type="dcterms:W3CDTF">2015-05-22T19:32:00Z</dcterms:created>
  <dcterms:modified xsi:type="dcterms:W3CDTF">2015-06-02T20:18:00Z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