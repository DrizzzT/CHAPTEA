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0605AF8D" w14:textId="1E7182CE" w:rsidR="00F63082" w:rsidRPr="004619FD" w:rsidRDefault="00A3039C">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7BDB85FD" wp14:editId="4DFDD8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56825"/>
                    <wp:effectExtent l="0" t="0" r="635" b="1460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835" cy="101568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038EFE" w14:textId="77777777" w:rsidR="002335BE" w:rsidRPr="00F63082" w:rsidRDefault="002335BE"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DB85FD" id="Grupo 2" o:spid="_x0000_s1026" style="position:absolute;left:0;text-align:left;margin-left:0;margin-top:0;width:196.05pt;height:799.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74038EFE" w14:textId="77777777" w:rsidR="002335BE" w:rsidRPr="00F63082" w:rsidRDefault="002335BE"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232C6CB8" w14:textId="1819C34E" w:rsidR="00F63082" w:rsidRPr="004619FD" w:rsidRDefault="00A3039C"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2FB03E7C" wp14:editId="0D33D25C">
                    <wp:simplePos x="0" y="0"/>
                    <wp:positionH relativeFrom="page">
                      <wp:posOffset>2924175</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F59" w14:textId="77777777" w:rsidR="002335BE" w:rsidRPr="00F63082" w:rsidRDefault="002335BE"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52612D98" w:rsidR="002335BE" w:rsidRPr="00F63082" w:rsidRDefault="002335BE"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del w:id="0" w:author="Rafaela Cordoba" w:date="2015-05-22T16:32:00Z">
                                      <w:r w:rsidRPr="00F737AE" w:rsidDel="00A3039C">
                                        <w:rPr>
                                          <w:rFonts w:asciiTheme="majorHAnsi" w:eastAsiaTheme="majorEastAsia" w:hAnsiTheme="majorHAnsi" w:cstheme="majorBidi"/>
                                          <w:color w:val="262626" w:themeColor="text1" w:themeTint="D9"/>
                                          <w:sz w:val="40"/>
                                          <w:szCs w:val="72"/>
                                          <w:lang w:val="es-ES"/>
                                        </w:rPr>
                                        <w:delText>Tema: “Comunicación Hablada y Autodidacta para Personas con Trastorno del Espectro Autista” CHAPTEA</w:delText>
                                      </w:r>
                                      <w:r w:rsidRPr="004A17A3" w:rsidDel="00A3039C">
                                        <w:rPr>
                                          <w:rFonts w:asciiTheme="majorHAnsi" w:eastAsiaTheme="majorEastAsia" w:hAnsiTheme="majorHAnsi" w:cstheme="majorBidi"/>
                                          <w:color w:val="262626" w:themeColor="text1" w:themeTint="D9"/>
                                          <w:sz w:val="40"/>
                                          <w:szCs w:val="72"/>
                                          <w:lang w:val="es-ES"/>
                                        </w:rPr>
                                        <w:delText xml:space="preserve"> </w:delText>
                                      </w:r>
                                    </w:del>
                                    <w:ins w:id="1" w:author="Rafaela Cordoba" w:date="2015-05-22T16:32:00Z">
                                      <w:r w:rsidR="00A3039C">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ins>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B03E7C"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37A6FF59" w14:textId="77777777" w:rsidR="002335BE" w:rsidRPr="00F63082" w:rsidRDefault="002335BE"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52612D98" w:rsidR="002335BE" w:rsidRPr="00F63082" w:rsidRDefault="002335BE"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del w:id="2" w:author="Rafaela Cordoba" w:date="2015-05-22T16:32:00Z">
                                <w:r w:rsidRPr="00F737AE" w:rsidDel="00A3039C">
                                  <w:rPr>
                                    <w:rFonts w:asciiTheme="majorHAnsi" w:eastAsiaTheme="majorEastAsia" w:hAnsiTheme="majorHAnsi" w:cstheme="majorBidi"/>
                                    <w:color w:val="262626" w:themeColor="text1" w:themeTint="D9"/>
                                    <w:sz w:val="40"/>
                                    <w:szCs w:val="72"/>
                                    <w:lang w:val="es-ES"/>
                                  </w:rPr>
                                  <w:delText>Tema: “Comunicación Hablada y Autodidacta para Personas con Trastorno del Espectro Autista” CHAPTEA</w:delText>
                                </w:r>
                                <w:r w:rsidRPr="004A17A3" w:rsidDel="00A3039C">
                                  <w:rPr>
                                    <w:rFonts w:asciiTheme="majorHAnsi" w:eastAsiaTheme="majorEastAsia" w:hAnsiTheme="majorHAnsi" w:cstheme="majorBidi"/>
                                    <w:color w:val="262626" w:themeColor="text1" w:themeTint="D9"/>
                                    <w:sz w:val="40"/>
                                    <w:szCs w:val="72"/>
                                    <w:lang w:val="es-ES"/>
                                  </w:rPr>
                                  <w:delText xml:space="preserve"> </w:delText>
                                </w:r>
                              </w:del>
                              <w:ins w:id="3" w:author="Rafaela Cordoba" w:date="2015-05-22T16:32:00Z">
                                <w:r w:rsidR="00A3039C">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ins>
                            </w:sdtContent>
                          </w:sdt>
                        </w:p>
                      </w:txbxContent>
                    </v:textbox>
                    <w10:wrap anchorx="page" anchory="page"/>
                  </v:shape>
                </w:pict>
              </mc:Fallback>
            </mc:AlternateContent>
          </w:r>
          <w:r>
            <w:rPr>
              <w:noProof/>
              <w:lang w:eastAsia="es-AR"/>
            </w:rPr>
            <mc:AlternateContent>
              <mc:Choice Requires="wps">
                <w:drawing>
                  <wp:anchor distT="0" distB="0" distL="114300" distR="114300" simplePos="0" relativeHeight="251658242" behindDoc="0" locked="0" layoutInCell="1" allowOverlap="1" wp14:anchorId="1759F364" wp14:editId="70038C64">
                    <wp:simplePos x="0" y="0"/>
                    <wp:positionH relativeFrom="page">
                      <wp:posOffset>2181225</wp:posOffset>
                    </wp:positionH>
                    <wp:positionV relativeFrom="page">
                      <wp:posOffset>8345805</wp:posOffset>
                    </wp:positionV>
                    <wp:extent cx="4248150" cy="10388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D3014" w14:textId="77777777" w:rsidR="002335BE" w:rsidRDefault="002335BE"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2335BE" w:rsidRPr="00CD1C2D" w:rsidRDefault="002335BE" w:rsidP="00F63082">
                                <w:pPr>
                                  <w:pStyle w:val="NormalWeb"/>
                                  <w:spacing w:before="0" w:beforeAutospacing="0" w:after="0" w:afterAutospacing="0"/>
                                  <w:rPr>
                                    <w:sz w:val="18"/>
                                  </w:rPr>
                                </w:pPr>
                              </w:p>
                              <w:p w14:paraId="73809156" w14:textId="77777777" w:rsidR="002335BE" w:rsidRPr="00CD1C2D" w:rsidRDefault="002335BE"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2335BE" w:rsidRPr="00CD1C2D" w:rsidRDefault="002335BE"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2335BE" w:rsidRPr="00F63082" w:rsidRDefault="002335BE">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59F364"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" filled="f" stroked="f" strokeweight=".5pt">
                    <v:path arrowok="t"/>
                    <v:textbox inset="0,0,0,0">
                      <w:txbxContent>
                        <w:p w14:paraId="7EAD3014" w14:textId="77777777" w:rsidR="002335BE" w:rsidRDefault="002335BE"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2335BE" w:rsidRPr="00CD1C2D" w:rsidRDefault="002335BE" w:rsidP="00F63082">
                          <w:pPr>
                            <w:pStyle w:val="NormalWeb"/>
                            <w:spacing w:before="0" w:beforeAutospacing="0" w:after="0" w:afterAutospacing="0"/>
                            <w:rPr>
                              <w:sz w:val="18"/>
                            </w:rPr>
                          </w:pPr>
                        </w:p>
                        <w:p w14:paraId="73809156" w14:textId="77777777" w:rsidR="002335BE" w:rsidRPr="00CD1C2D" w:rsidRDefault="002335BE"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2335BE" w:rsidRPr="00CD1C2D" w:rsidRDefault="002335BE"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2335BE" w:rsidRPr="00F63082" w:rsidRDefault="002335BE">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70DAFCB8" wp14:editId="1C1E244B">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7A53A708" w14:textId="77777777" w:rsidR="00F63082" w:rsidRPr="004619FD" w:rsidRDefault="00F63082" w:rsidP="00CD1C2D">
      <w:pPr>
        <w:pStyle w:val="Ttulo1"/>
      </w:pPr>
      <w:r w:rsidRPr="004619FD">
        <w:lastRenderedPageBreak/>
        <w:t>INTRODUCCIÓN</w:t>
      </w:r>
    </w:p>
    <w:p w14:paraId="763BD617" w14:textId="77777777"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Content>
          <w:r w:rsidR="00DE0914">
            <w:fldChar w:fldCharType="begin"/>
          </w:r>
          <w:r w:rsidR="00C460E0">
            <w:instrText xml:space="preserve">CITATION Nat11 \l 11274 </w:instrText>
          </w:r>
          <w:r w:rsidR="00DE0914">
            <w:fldChar w:fldCharType="separate"/>
          </w:r>
          <w:r w:rsidR="00CF12EA">
            <w:rPr>
              <w:noProof/>
            </w:rPr>
            <w:t>(National Foundation for Autism Reserch , 2011)</w:t>
          </w:r>
          <w:r w:rsidR="00DE0914">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709117AE" w14:textId="77777777"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09465AA3" w14:textId="77777777"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095BB0">
        <w:t>esta</w:t>
      </w:r>
      <w:r w:rsidR="00095BB0" w:rsidRPr="004619FD">
        <w:t xml:space="preserve"> </w:t>
      </w:r>
      <w:r w:rsidRPr="004619FD">
        <w:t xml:space="preserve">comunicación sea posible. Es a través de la imagen, sea ella fotográfica, ilustraciones o pictogramas que la comunicación se lleva a cabo. </w:t>
      </w:r>
      <w:r w:rsidRPr="004619FD">
        <w:rPr>
          <w:shd w:val="clear" w:color="auto" w:fill="FFFFFF"/>
        </w:rPr>
        <w:t xml:space="preserve">El uso de </w:t>
      </w:r>
      <w:r w:rsidR="00095BB0">
        <w:rPr>
          <w:shd w:val="clear" w:color="auto" w:fill="FFFFFF"/>
        </w:rPr>
        <w:t>imágenes</w:t>
      </w:r>
      <w:r w:rsidR="00095BB0" w:rsidRPr="004619FD">
        <w:rPr>
          <w:shd w:val="clear" w:color="auto" w:fill="FFFFFF"/>
        </w:rPr>
        <w:t xml:space="preserve">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w:t>
      </w:r>
      <w:r w:rsidR="00C460E0">
        <w:rPr>
          <w:shd w:val="clear" w:color="auto" w:fill="FFFFFF"/>
        </w:rPr>
        <w:t xml:space="preserve"> tableros de comunicación, álbum</w:t>
      </w:r>
      <w:r w:rsidR="00C460E0" w:rsidRPr="004619FD">
        <w:rPr>
          <w:shd w:val="clear" w:color="auto" w:fill="FFFFFF"/>
        </w:rPr>
        <w:t>es</w:t>
      </w:r>
      <w:r w:rsidRPr="004619FD">
        <w:rPr>
          <w:shd w:val="clear" w:color="auto" w:fill="FFFFFF"/>
        </w:rPr>
        <w:t xml:space="preserve"> para ar</w:t>
      </w:r>
      <w:r w:rsidR="00D57E86">
        <w:rPr>
          <w:shd w:val="clear" w:color="auto" w:fill="FFFFFF"/>
        </w:rPr>
        <w:t>mar secuencias temporales, entre otros</w:t>
      </w:r>
      <w:r w:rsidRPr="004619FD">
        <w:rPr>
          <w:shd w:val="clear" w:color="auto" w:fill="FFFFFF"/>
        </w:rPr>
        <w:t>.</w:t>
      </w:r>
    </w:p>
    <w:p w14:paraId="6B0FCC65" w14:textId="77777777"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DE0914">
            <w:fldChar w:fldCharType="begin"/>
          </w:r>
          <w:r w:rsidR="00485724">
            <w:instrText xml:space="preserve">CITATION Tam14 \l 11274 </w:instrText>
          </w:r>
          <w:r w:rsidR="00DE0914">
            <w:fldChar w:fldCharType="separate"/>
          </w:r>
          <w:r w:rsidR="00CF12EA">
            <w:rPr>
              <w:noProof/>
            </w:rPr>
            <w:t>(Reynolds, 2014)</w:t>
          </w:r>
          <w:r w:rsidR="00DE0914">
            <w:fldChar w:fldCharType="end"/>
          </w:r>
        </w:sdtContent>
      </w:sdt>
      <w:r w:rsidR="007E3527">
        <w:t>.</w:t>
      </w:r>
    </w:p>
    <w:p w14:paraId="58212CD6" w14:textId="77777777" w:rsidR="0D7A0FC0" w:rsidRPr="004619FD" w:rsidRDefault="007E3527">
      <w:r>
        <w:t>Generalmente</w:t>
      </w:r>
      <w:r w:rsidRPr="00E90E8E">
        <w:t xml:space="preserve"> </w:t>
      </w:r>
      <w:r w:rsidR="00E90E8E" w:rsidRPr="00E90E8E">
        <w:t>las personas</w:t>
      </w:r>
      <w:r w:rsidR="00507E5C" w:rsidRPr="00507E5C">
        <w:t xml:space="preserve"> autistas</w:t>
      </w:r>
      <w:r w:rsidR="00E90E8E" w:rsidRPr="00E90E8E">
        <w:t xml:space="preserve"> que tienen </w:t>
      </w:r>
      <w:r w:rsidR="007371B1">
        <w:t>problemas</w:t>
      </w:r>
      <w:r w:rsidR="007371B1" w:rsidRPr="00E90E8E">
        <w:t xml:space="preserve"> </w:t>
      </w:r>
      <w:r w:rsidR="00E90E8E" w:rsidRPr="00E90E8E">
        <w:t xml:space="preserve">para aprender a hablar usan las manos para comunicarse y se los suele motivar a usar señas y gestos para expresar sus pensamientos, también, responden bien a la información </w:t>
      </w:r>
      <w:r w:rsidR="00E221A8">
        <w:t>gráfica</w:t>
      </w:r>
      <w:r w:rsidR="00E90E8E" w:rsidRPr="00E90E8E">
        <w:t>, pueden aprender rápidamente a usar imágenes, esto hace que la comunicación sea</w:t>
      </w:r>
      <w:r w:rsidR="00E221A8">
        <w:t xml:space="preserve"> más</w:t>
      </w:r>
      <w:r w:rsidR="00E90E8E" w:rsidRPr="00E90E8E">
        <w:t xml:space="preserve"> concreta y </w:t>
      </w:r>
      <w:r w:rsidR="00E221A8">
        <w:t>visual</w:t>
      </w:r>
      <w:r w:rsidR="00E90E8E" w:rsidRPr="00E90E8E">
        <w:t>, primero, aprende a entregar una imagen del objeto o actividad deseada al compañero de comunicación, a cambio de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w:t>
      </w:r>
      <w:r w:rsidR="00770EAB">
        <w:t xml:space="preserve"> insuficiencia de expresiones que pueden </w:t>
      </w:r>
      <w:r w:rsidR="00664E28">
        <w:t xml:space="preserve">manifestar </w:t>
      </w:r>
      <w:r w:rsidR="00770EAB">
        <w:t xml:space="preserve">con la cantidad de tarjetas de imagen (pictogramas) que son puestas a </w:t>
      </w:r>
      <w:r w:rsidR="00664E28">
        <w:t xml:space="preserve">su </w:t>
      </w:r>
      <w:r w:rsidR="00770EAB">
        <w:t>disposición</w:t>
      </w:r>
      <w:r w:rsidR="00507E5C" w:rsidRPr="00507E5C">
        <w:t>.</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507E5C" w:rsidRPr="00507E5C">
        <w:t xml:space="preserve">, además 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0BC1E82F" w14:textId="77777777"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sidR="00DE1632">
        <w:rPr>
          <w:shd w:val="clear" w:color="auto" w:fill="FFFFFF"/>
        </w:rPr>
        <w:t>propone el desarrollo de</w:t>
      </w:r>
      <w:r w:rsidR="7038016F" w:rsidRPr="004619FD">
        <w:rPr>
          <w:shd w:val="clear" w:color="auto" w:fill="FFFFFF"/>
        </w:rPr>
        <w:t xml:space="preserve">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451FC6" w:rsidRPr="00451FC6">
        <w:rPr>
          <w:bCs/>
        </w:rPr>
        <w:t>,</w:t>
      </w:r>
      <w:r w:rsidR="00451FC6">
        <w:rPr>
          <w:b/>
          <w:bCs/>
        </w:rPr>
        <w:t xml:space="preserve"> </w:t>
      </w:r>
      <w:r w:rsidR="00451FC6">
        <w:rPr>
          <w:bCs/>
        </w:rPr>
        <w:t>una aplicación software que funciona</w:t>
      </w:r>
      <w:r w:rsidR="00DE1632">
        <w:rPr>
          <w:bCs/>
        </w:rPr>
        <w:t>rá</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 xml:space="preserve">mencionados anteriormente </w:t>
      </w:r>
      <w:r w:rsidR="00DE1632">
        <w:rPr>
          <w:shd w:val="clear" w:color="auto" w:fill="FFFFFF"/>
        </w:rPr>
        <w:t xml:space="preserve">de modo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w:t>
      </w:r>
      <w:r w:rsidR="007A43E1">
        <w:rPr>
          <w:shd w:val="clear" w:color="auto" w:fill="FFFFFF"/>
        </w:rPr>
        <w:t>rá</w:t>
      </w:r>
      <w:r w:rsidR="00507E5C" w:rsidRPr="00507E5C">
        <w:rPr>
          <w:shd w:val="clear" w:color="auto" w:fill="FFFFFF"/>
        </w:rPr>
        <w:t xml:space="preserve">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28F50FC5" w14:textId="77777777" w:rsidR="00F63082" w:rsidRPr="004619FD" w:rsidRDefault="00F63082" w:rsidP="00CD1C2D">
      <w:pPr>
        <w:pStyle w:val="Ttulo1"/>
      </w:pPr>
      <w:r w:rsidRPr="004619FD">
        <w:t>MARCO TEÓRICO</w:t>
      </w:r>
    </w:p>
    <w:p w14:paraId="5C6AB0FC"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0414AB23" w14:textId="6F3573A5" w:rsidR="006B3F7B" w:rsidRDefault="004D345A">
      <w:pPr>
        <w:jc w:val="left"/>
      </w:pPr>
      <w:r>
        <w:t>Según</w:t>
      </w:r>
      <w:r w:rsidR="00F63082" w:rsidRPr="004619FD">
        <w:t xml:space="preserve"> el </w:t>
      </w:r>
      <w:r>
        <w:t>“</w:t>
      </w:r>
      <w:r w:rsidR="00AE3AC1">
        <w:t xml:space="preserve">Manual </w:t>
      </w:r>
      <w:r>
        <w:t>D</w:t>
      </w:r>
      <w:r w:rsidR="00DA6517">
        <w:t>iagnó</w:t>
      </w:r>
      <w:r w:rsidRPr="004D345A">
        <w:t>stico y estadístico de los trastornos mentales</w:t>
      </w:r>
      <w:r>
        <w:t>”</w:t>
      </w:r>
      <w:r w:rsidR="007A74CA">
        <w:t xml:space="preserve"> </w:t>
      </w:r>
      <w:sdt>
        <w:sdtPr>
          <w:id w:val="497079855"/>
          <w:citation/>
        </w:sdtPr>
        <w:sdtContent>
          <w:r w:rsidR="00DE0914">
            <w:fldChar w:fldCharType="begin"/>
          </w:r>
          <w:ins w:id="4" w:author="Rafaela Cordoba" w:date="2015-05-22T16:22:00Z">
            <w:r w:rsidR="00CF12EA">
              <w:instrText xml:space="preserve">CITATION Joh95 \l 11274 </w:instrText>
            </w:r>
          </w:ins>
          <w:del w:id="5" w:author="Rafaela Cordoba" w:date="2015-05-22T16:12:00Z">
            <w:r w:rsidDel="00821291">
              <w:delInstrText xml:space="preserve">CITATION Joh95 \l 11274 </w:delInstrText>
            </w:r>
          </w:del>
          <w:r w:rsidR="00DE0914">
            <w:fldChar w:fldCharType="separate"/>
          </w:r>
          <w:r w:rsidR="00CF12EA">
            <w:rPr>
              <w:noProof/>
            </w:rPr>
            <w:t>(MacArthur, John, D.; Catherine, T.; , 1995)</w:t>
          </w:r>
          <w:r w:rsidR="00DE0914">
            <w:fldChar w:fldCharType="end"/>
          </w:r>
        </w:sdtContent>
      </w:sdt>
      <w:r w:rsidR="00F63082" w:rsidRPr="004619FD">
        <w:t xml:space="preserve"> </w:t>
      </w:r>
      <w:r w:rsidR="00B11F2E">
        <w:t xml:space="preserve">se </w:t>
      </w:r>
      <w:r w:rsidR="00F63082" w:rsidRPr="004619FD">
        <w:t xml:space="preserve">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27F60D4C" w14:textId="77777777" w:rsidR="00F63082" w:rsidRPr="004619FD" w:rsidRDefault="00F63082" w:rsidP="004A191E">
      <w:pPr>
        <w:pStyle w:val="Prrafodelista"/>
        <w:numPr>
          <w:ilvl w:val="0"/>
          <w:numId w:val="34"/>
        </w:numPr>
      </w:pPr>
      <w:r w:rsidRPr="004619FD">
        <w:t>El trastorno autista (autismo clásico)</w:t>
      </w:r>
    </w:p>
    <w:p w14:paraId="2568DD33" w14:textId="77777777" w:rsidR="00F63082" w:rsidRPr="004619FD" w:rsidRDefault="00F63082" w:rsidP="004A191E">
      <w:pPr>
        <w:pStyle w:val="Prrafodelista"/>
        <w:numPr>
          <w:ilvl w:val="0"/>
          <w:numId w:val="34"/>
        </w:numPr>
      </w:pPr>
      <w:r w:rsidRPr="004619FD">
        <w:t>El trastorno de Asperger (síndrome de Asperger)</w:t>
      </w:r>
    </w:p>
    <w:p w14:paraId="42FAB708" w14:textId="77777777" w:rsidR="00F63082" w:rsidRPr="004619FD" w:rsidRDefault="00F63082" w:rsidP="004A191E">
      <w:pPr>
        <w:pStyle w:val="Prrafodelista"/>
        <w:numPr>
          <w:ilvl w:val="0"/>
          <w:numId w:val="34"/>
        </w:numPr>
      </w:pPr>
      <w:r w:rsidRPr="004619FD">
        <w:t>El trastorno generalizado del desarrollo no especificado (TGD-NE)</w:t>
      </w:r>
    </w:p>
    <w:p w14:paraId="274C8F04" w14:textId="77777777" w:rsidR="00F63082" w:rsidRPr="004619FD" w:rsidRDefault="00F63082" w:rsidP="004A191E">
      <w:pPr>
        <w:pStyle w:val="Prrafodelista"/>
        <w:numPr>
          <w:ilvl w:val="0"/>
          <w:numId w:val="34"/>
        </w:numPr>
      </w:pPr>
      <w:r w:rsidRPr="004619FD">
        <w:t>El trastorno de Rett (síndrome de Rett)</w:t>
      </w:r>
    </w:p>
    <w:p w14:paraId="3F174F84" w14:textId="77777777" w:rsidR="00F63082" w:rsidRPr="004619FD" w:rsidRDefault="00F63082" w:rsidP="004A191E">
      <w:pPr>
        <w:pStyle w:val="Prrafodelista"/>
        <w:numPr>
          <w:ilvl w:val="0"/>
          <w:numId w:val="34"/>
        </w:numPr>
      </w:pPr>
      <w:r w:rsidRPr="004619FD">
        <w:t>El trastorno desintegrativo infantil (CDD, por sus siglas en inglés)</w:t>
      </w:r>
    </w:p>
    <w:p w14:paraId="7C52443B"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w:t>
      </w:r>
      <w:r w:rsidR="003C6016" w:rsidRPr="004B5F95">
        <w:t>otro,</w:t>
      </w:r>
      <w:r w:rsidRPr="004B5F95">
        <w:t xml:space="preserve"> pero, en general, se encuentran dentro de tres áreas: </w:t>
      </w:r>
    </w:p>
    <w:p w14:paraId="7B107DFF" w14:textId="77777777" w:rsidR="00F63082" w:rsidRPr="004619FD" w:rsidRDefault="00F63082" w:rsidP="004A191E">
      <w:pPr>
        <w:pStyle w:val="Prrafodelista"/>
        <w:numPr>
          <w:ilvl w:val="0"/>
          <w:numId w:val="33"/>
        </w:numPr>
      </w:pPr>
      <w:r w:rsidRPr="004619FD">
        <w:t xml:space="preserve">Deterioro de la actividad social </w:t>
      </w:r>
    </w:p>
    <w:p w14:paraId="42BE9580" w14:textId="77777777" w:rsidR="00F63082" w:rsidRPr="004619FD" w:rsidRDefault="00F63082" w:rsidP="004A191E">
      <w:pPr>
        <w:pStyle w:val="Prrafodelista"/>
        <w:numPr>
          <w:ilvl w:val="0"/>
          <w:numId w:val="33"/>
        </w:numPr>
      </w:pPr>
      <w:r w:rsidRPr="004619FD">
        <w:t xml:space="preserve">Dificultades de comunicación </w:t>
      </w:r>
    </w:p>
    <w:p w14:paraId="247A1EB4"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7BF892A3" w14:textId="77777777" w:rsidR="00864AEF" w:rsidRPr="004619FD" w:rsidRDefault="00864AEF" w:rsidP="00864AEF">
      <w:pPr>
        <w:spacing w:after="0"/>
        <w:textAlignment w:val="baseline"/>
        <w:rPr>
          <w:rFonts w:ascii="Arial" w:hAnsi="Arial" w:cs="Arial"/>
          <w:color w:val="000000"/>
          <w:sz w:val="23"/>
          <w:szCs w:val="23"/>
        </w:rPr>
      </w:pPr>
    </w:p>
    <w:p w14:paraId="0A1E80B6" w14:textId="77777777" w:rsidR="00F63082" w:rsidRPr="004B5F95" w:rsidRDefault="00F63082" w:rsidP="004A191E">
      <w:r w:rsidRPr="004B5F95">
        <w:rPr>
          <w:bCs/>
        </w:rPr>
        <w:t>Los comportamientos característicos</w:t>
      </w:r>
      <w:r w:rsidRPr="004B5F95">
        <w:t xml:space="preserve"> de una persona con TEA pueden ser:</w:t>
      </w:r>
    </w:p>
    <w:p w14:paraId="4F3C8595" w14:textId="77777777" w:rsidR="00F804D3" w:rsidRPr="004619FD" w:rsidRDefault="00E90E8E" w:rsidP="004A191E">
      <w:pPr>
        <w:pStyle w:val="Prrafodelista"/>
        <w:numPr>
          <w:ilvl w:val="0"/>
          <w:numId w:val="32"/>
        </w:numPr>
      </w:pPr>
      <w:r w:rsidRPr="003D0EA5">
        <w:t>Lenguaje nulo, limitado o lo tenía y dejó de hablar.</w:t>
      </w:r>
    </w:p>
    <w:p w14:paraId="5FDD7932" w14:textId="77777777" w:rsidR="00F804D3" w:rsidRPr="004619FD" w:rsidRDefault="00F804D3" w:rsidP="004A191E">
      <w:pPr>
        <w:pStyle w:val="Prrafodelista"/>
        <w:numPr>
          <w:ilvl w:val="0"/>
          <w:numId w:val="32"/>
        </w:numPr>
      </w:pPr>
      <w:r w:rsidRPr="004619FD">
        <w:t>Parece sordo, no se inmuta con los sonidos.</w:t>
      </w:r>
    </w:p>
    <w:p w14:paraId="4E7F6BB9" w14:textId="77777777" w:rsidR="00F63082" w:rsidRPr="004619FD" w:rsidRDefault="00F63082" w:rsidP="004A191E">
      <w:pPr>
        <w:pStyle w:val="Prrafodelista"/>
        <w:numPr>
          <w:ilvl w:val="0"/>
          <w:numId w:val="32"/>
        </w:numPr>
      </w:pPr>
      <w:r w:rsidRPr="004619FD">
        <w:t>Vocalizaciones sin lenguaje</w:t>
      </w:r>
      <w:r w:rsidR="00F804D3" w:rsidRPr="004619FD">
        <w:t>.</w:t>
      </w:r>
    </w:p>
    <w:p w14:paraId="09547C04"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092656D6"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1EDDF7C2"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447680CD"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11382293" w14:textId="77777777" w:rsidR="00E06C83" w:rsidRPr="003D0EA5" w:rsidRDefault="00507E5C" w:rsidP="004A191E">
      <w:pPr>
        <w:pStyle w:val="Prrafodelista"/>
        <w:numPr>
          <w:ilvl w:val="0"/>
          <w:numId w:val="32"/>
        </w:numPr>
      </w:pPr>
      <w:r w:rsidRPr="003D0EA5">
        <w:t>No juega ni socializa con los demás niños.</w:t>
      </w:r>
    </w:p>
    <w:p w14:paraId="31931CAC" w14:textId="77777777" w:rsidR="00F63082" w:rsidRPr="004619FD" w:rsidRDefault="00F63082" w:rsidP="004A191E">
      <w:pPr>
        <w:pStyle w:val="Prrafodelista"/>
        <w:numPr>
          <w:ilvl w:val="0"/>
          <w:numId w:val="32"/>
        </w:numPr>
      </w:pPr>
      <w:r w:rsidRPr="004619FD">
        <w:t>No mira a los ojos</w:t>
      </w:r>
      <w:r w:rsidR="00E06C83" w:rsidRPr="004619FD">
        <w:t>.</w:t>
      </w:r>
    </w:p>
    <w:p w14:paraId="73BFBFF5" w14:textId="77777777" w:rsidR="00F804D3" w:rsidRPr="004619FD" w:rsidRDefault="00507E5C" w:rsidP="004A191E">
      <w:pPr>
        <w:pStyle w:val="Prrafodelista"/>
        <w:numPr>
          <w:ilvl w:val="0"/>
          <w:numId w:val="32"/>
        </w:numPr>
      </w:pPr>
      <w:r w:rsidRPr="003D0EA5">
        <w:t>No responde a su nombre.</w:t>
      </w:r>
    </w:p>
    <w:p w14:paraId="1E34132A"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4ED00128"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CC93FA3" w14:textId="77777777" w:rsidR="00E06C83" w:rsidRPr="003D0EA5" w:rsidRDefault="00507E5C" w:rsidP="004A191E">
      <w:pPr>
        <w:pStyle w:val="Prrafodelista"/>
        <w:numPr>
          <w:ilvl w:val="0"/>
          <w:numId w:val="32"/>
        </w:numPr>
      </w:pPr>
      <w:r w:rsidRPr="003D0EA5">
        <w:t>Aleteo de manos (como si intentara volar) en forma rítmica y constante.</w:t>
      </w:r>
    </w:p>
    <w:p w14:paraId="6F9B1D77" w14:textId="77777777" w:rsidR="00E06C83" w:rsidRPr="003D0EA5" w:rsidRDefault="00507E5C" w:rsidP="004A191E">
      <w:pPr>
        <w:pStyle w:val="Prrafodelista"/>
        <w:numPr>
          <w:ilvl w:val="0"/>
          <w:numId w:val="32"/>
        </w:numPr>
      </w:pPr>
      <w:r w:rsidRPr="003D0EA5">
        <w:t>Pide las cosas tomando la mano de alguien y dirigiéndola a lo que desea.</w:t>
      </w:r>
    </w:p>
    <w:p w14:paraId="2CC6427C" w14:textId="77777777" w:rsidR="00F63082" w:rsidRPr="004619FD" w:rsidRDefault="00F63082" w:rsidP="004A191E">
      <w:pPr>
        <w:pStyle w:val="Prrafodelista"/>
        <w:numPr>
          <w:ilvl w:val="0"/>
          <w:numId w:val="32"/>
        </w:numPr>
      </w:pPr>
      <w:r w:rsidRPr="004619FD">
        <w:lastRenderedPageBreak/>
        <w:t>Dar vueltas sobre sí mismos</w:t>
      </w:r>
      <w:r w:rsidR="00E06C83" w:rsidRPr="004619FD">
        <w:t>.</w:t>
      </w:r>
    </w:p>
    <w:p w14:paraId="4CF16A62" w14:textId="77777777" w:rsidR="00F63082" w:rsidRPr="004619FD" w:rsidRDefault="00F63082" w:rsidP="004A191E">
      <w:pPr>
        <w:pStyle w:val="Prrafodelista"/>
        <w:numPr>
          <w:ilvl w:val="0"/>
          <w:numId w:val="32"/>
        </w:numPr>
      </w:pPr>
      <w:r w:rsidRPr="004619FD">
        <w:t>Problema de balanceo</w:t>
      </w:r>
      <w:r w:rsidR="00E06C83" w:rsidRPr="004619FD">
        <w:t>.</w:t>
      </w:r>
    </w:p>
    <w:p w14:paraId="648B1B8C" w14:textId="77777777" w:rsidR="00E06C83" w:rsidRPr="003D0EA5" w:rsidRDefault="00507E5C" w:rsidP="004A191E">
      <w:pPr>
        <w:pStyle w:val="Prrafodelista"/>
        <w:numPr>
          <w:ilvl w:val="0"/>
          <w:numId w:val="32"/>
        </w:numPr>
      </w:pPr>
      <w:r w:rsidRPr="003D0EA5">
        <w:t>No obedece ni sigue instrucciones.</w:t>
      </w:r>
    </w:p>
    <w:p w14:paraId="47ACC3EB" w14:textId="77777777" w:rsidR="00E06C83" w:rsidRPr="003D0EA5" w:rsidRDefault="00507E5C" w:rsidP="004A191E">
      <w:pPr>
        <w:pStyle w:val="Prrafodelista"/>
        <w:numPr>
          <w:ilvl w:val="0"/>
          <w:numId w:val="32"/>
        </w:numPr>
      </w:pPr>
      <w:r w:rsidRPr="003D0EA5">
        <w:t>Camina de puntitas (como ballet).</w:t>
      </w:r>
    </w:p>
    <w:p w14:paraId="49E4E417"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6D0F1866"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727FD48" w14:textId="77777777" w:rsidR="00F63082" w:rsidRPr="004619FD" w:rsidRDefault="00F63082" w:rsidP="004A191E">
      <w:pPr>
        <w:pStyle w:val="Prrafodelista"/>
        <w:numPr>
          <w:ilvl w:val="0"/>
          <w:numId w:val="32"/>
        </w:numPr>
      </w:pPr>
      <w:r w:rsidRPr="004619FD">
        <w:t>Rechazo a ser tocados</w:t>
      </w:r>
      <w:r w:rsidR="00E06C83" w:rsidRPr="004619FD">
        <w:t>.</w:t>
      </w:r>
    </w:p>
    <w:p w14:paraId="542CB9A7" w14:textId="77777777" w:rsidR="00E06C83" w:rsidRPr="003D0EA5" w:rsidRDefault="00507E5C" w:rsidP="004A191E">
      <w:pPr>
        <w:pStyle w:val="Prrafodelista"/>
        <w:numPr>
          <w:ilvl w:val="0"/>
          <w:numId w:val="32"/>
        </w:numPr>
      </w:pPr>
      <w:r w:rsidRPr="003D0EA5">
        <w:t>Hiperactivo (muy inquieto) o extremo pasivo (demasiado quieto).</w:t>
      </w:r>
    </w:p>
    <w:p w14:paraId="52DB174E"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3A19EACC"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0F515753"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E8FBC02"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2B2C5CB0"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5FEC9C1C"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132DC5A7" w14:textId="77777777" w:rsidR="00E06C83" w:rsidRPr="004619FD" w:rsidRDefault="00507E5C" w:rsidP="004A191E">
      <w:pPr>
        <w:pStyle w:val="Prrafodelista"/>
        <w:numPr>
          <w:ilvl w:val="0"/>
          <w:numId w:val="32"/>
        </w:numPr>
      </w:pPr>
      <w:r w:rsidRPr="003D0EA5">
        <w:t>Se ríe sin razón aparente (como si viera fantasmas).</w:t>
      </w:r>
    </w:p>
    <w:p w14:paraId="5E044539" w14:textId="77777777" w:rsidR="00E06C83" w:rsidRPr="003D0EA5" w:rsidRDefault="00507E5C" w:rsidP="004A191E">
      <w:pPr>
        <w:pStyle w:val="Prrafodelista"/>
        <w:numPr>
          <w:ilvl w:val="0"/>
          <w:numId w:val="32"/>
        </w:numPr>
      </w:pPr>
      <w:r w:rsidRPr="003D0EA5">
        <w:t>Obsesión por el orden y la rutina, no soporta los cambios.</w:t>
      </w:r>
    </w:p>
    <w:p w14:paraId="64E08654" w14:textId="77777777" w:rsidR="00F63082" w:rsidRPr="004619FD" w:rsidRDefault="00F63082" w:rsidP="004A191E">
      <w:pPr>
        <w:pStyle w:val="Prrafodelista"/>
        <w:numPr>
          <w:ilvl w:val="0"/>
          <w:numId w:val="32"/>
        </w:numPr>
      </w:pPr>
      <w:r w:rsidRPr="004619FD">
        <w:t>Comportamiento auto-agresivo</w:t>
      </w:r>
      <w:r w:rsidR="00E06C83" w:rsidRPr="004619FD">
        <w:t>.</w:t>
      </w:r>
    </w:p>
    <w:p w14:paraId="148E3091"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2DE9DB4E"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7F8F14C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2F1C0CA7" w14:textId="77777777" w:rsidR="00F63082" w:rsidRPr="004619FD" w:rsidRDefault="00F63082" w:rsidP="003D0EA5">
      <w:pPr>
        <w:pStyle w:val="Prrafodelista"/>
        <w:numPr>
          <w:ilvl w:val="1"/>
          <w:numId w:val="38"/>
        </w:numPr>
      </w:pPr>
      <w:r w:rsidRPr="004619FD">
        <w:t>Habilidad para dibujar</w:t>
      </w:r>
    </w:p>
    <w:p w14:paraId="621E22BB" w14:textId="77777777" w:rsidR="00F63082" w:rsidRPr="004619FD" w:rsidRDefault="00F63082" w:rsidP="003D0EA5">
      <w:pPr>
        <w:pStyle w:val="Prrafodelista"/>
        <w:numPr>
          <w:ilvl w:val="1"/>
          <w:numId w:val="38"/>
        </w:numPr>
      </w:pPr>
      <w:r w:rsidRPr="004619FD">
        <w:t>Habilidad musical</w:t>
      </w:r>
    </w:p>
    <w:p w14:paraId="39274563" w14:textId="77777777" w:rsidR="00F63082" w:rsidRPr="004619FD" w:rsidRDefault="00F63082" w:rsidP="003D0EA5">
      <w:pPr>
        <w:pStyle w:val="Prrafodelista"/>
        <w:numPr>
          <w:ilvl w:val="1"/>
          <w:numId w:val="38"/>
        </w:numPr>
      </w:pPr>
      <w:r w:rsidRPr="004619FD">
        <w:t>Aritmética</w:t>
      </w:r>
    </w:p>
    <w:p w14:paraId="329DBE8F" w14:textId="77777777" w:rsidR="00F63082" w:rsidRPr="004619FD" w:rsidRDefault="00F63082" w:rsidP="003D0EA5">
      <w:pPr>
        <w:pStyle w:val="Prrafodelista"/>
        <w:numPr>
          <w:ilvl w:val="1"/>
          <w:numId w:val="38"/>
        </w:numPr>
      </w:pPr>
      <w:r w:rsidRPr="004619FD">
        <w:t>Cálculo de fechas y calendario</w:t>
      </w:r>
    </w:p>
    <w:p w14:paraId="68A43463" w14:textId="77777777" w:rsidR="00F63082" w:rsidRPr="004619FD" w:rsidRDefault="00F63082" w:rsidP="003D0EA5">
      <w:pPr>
        <w:pStyle w:val="Prrafodelista"/>
        <w:numPr>
          <w:ilvl w:val="1"/>
          <w:numId w:val="38"/>
        </w:numPr>
      </w:pPr>
      <w:r w:rsidRPr="004619FD">
        <w:t>Memoria</w:t>
      </w:r>
    </w:p>
    <w:p w14:paraId="7E7A9BE5" w14:textId="77777777" w:rsidR="00F63082" w:rsidRPr="004619FD" w:rsidRDefault="00F63082" w:rsidP="003D0EA5">
      <w:pPr>
        <w:pStyle w:val="Prrafodelista"/>
        <w:numPr>
          <w:ilvl w:val="1"/>
          <w:numId w:val="38"/>
        </w:numPr>
      </w:pPr>
      <w:r w:rsidRPr="004619FD">
        <w:t>Entonación musical perfecta</w:t>
      </w:r>
    </w:p>
    <w:p w14:paraId="40BB898A" w14:textId="77777777" w:rsidR="00F63082" w:rsidRPr="004619FD" w:rsidRDefault="008F08EB" w:rsidP="004A191E">
      <w:r>
        <w:rPr>
          <w:bCs/>
        </w:rPr>
        <w:t>En su</w:t>
      </w:r>
      <w:r w:rsidR="00946579">
        <w:rPr>
          <w:bCs/>
        </w:rPr>
        <w:t xml:space="preserve"> obra “Enseñar a los niños con autismo” </w:t>
      </w:r>
      <w:sdt>
        <w:sdtPr>
          <w:rPr>
            <w:b/>
            <w:bCs/>
          </w:rPr>
          <w:id w:val="-1463812705"/>
          <w:citation/>
        </w:sdtPr>
        <w:sdtContent>
          <w:r w:rsidR="00DE0914">
            <w:rPr>
              <w:b/>
              <w:bCs/>
            </w:rPr>
            <w:fldChar w:fldCharType="begin"/>
          </w:r>
          <w:r w:rsidR="00845036">
            <w:rPr>
              <w:b/>
              <w:bCs/>
            </w:rPr>
            <w:instrText xml:space="preserve">CITATION Koe95 \l 11274 </w:instrText>
          </w:r>
          <w:r w:rsidR="00DE0914">
            <w:rPr>
              <w:b/>
              <w:bCs/>
            </w:rPr>
            <w:fldChar w:fldCharType="separate"/>
          </w:r>
          <w:r w:rsidR="00CF12EA">
            <w:rPr>
              <w:noProof/>
            </w:rPr>
            <w:t>(Koegel &amp; Koegel, 1995)</w:t>
          </w:r>
          <w:r w:rsidR="00DE0914">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75985BF4" w14:textId="77777777"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710CA443" w14:textId="77777777"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0D068BA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4F28ACD5"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ayudar</w:t>
      </w:r>
      <w:r w:rsidR="00985C60">
        <w:t>á</w:t>
      </w:r>
      <w:r w:rsidRPr="004619FD">
        <w:t xml:space="preserve"> a desarrollar conductas interactivas más apropiadas. Participar en interacciones comunicativas ayuda a enseñarles que pueden obtener resultados positivos a través de la comunicación.</w:t>
      </w:r>
    </w:p>
    <w:p w14:paraId="667B4A6F" w14:textId="77777777"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DE0914">
            <w:rPr>
              <w:shd w:val="clear" w:color="auto" w:fill="FFFFFF"/>
            </w:rPr>
            <w:fldChar w:fldCharType="begin"/>
          </w:r>
          <w:r w:rsidR="00C460E0">
            <w:rPr>
              <w:shd w:val="clear" w:color="auto" w:fill="FFFFFF"/>
            </w:rPr>
            <w:instrText xml:space="preserve">CITATION Nat11 \l 11274 </w:instrText>
          </w:r>
          <w:r w:rsidR="00DE0914">
            <w:rPr>
              <w:shd w:val="clear" w:color="auto" w:fill="FFFFFF"/>
            </w:rPr>
            <w:fldChar w:fldCharType="separate"/>
          </w:r>
          <w:r w:rsidR="00CF12EA" w:rsidRPr="00CF12EA">
            <w:rPr>
              <w:noProof/>
              <w:shd w:val="clear" w:color="auto" w:fill="FFFFFF"/>
            </w:rPr>
            <w:t>(National Foundation for Autism Reserch , 2011)</w:t>
          </w:r>
          <w:r w:rsidR="00DE0914">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22E3631C" w14:textId="77777777" w:rsidR="00846B2C" w:rsidRDefault="00846B2C" w:rsidP="00846B2C">
      <w:pPr>
        <w:rPr>
          <w:shd w:val="clear" w:color="auto" w:fill="FFFFFF"/>
        </w:rPr>
      </w:pPr>
      <w:r w:rsidRPr="006F11FB">
        <w:rPr>
          <w:shd w:val="clear" w:color="auto" w:fill="FFFFFF"/>
        </w:rPr>
        <w:t xml:space="preserve">Una de las grandes ventajas que la tecnología ofrece es que </w:t>
      </w:r>
      <w:r w:rsidR="00985C60">
        <w:rPr>
          <w:shd w:val="clear" w:color="auto" w:fill="FFFFFF"/>
        </w:rPr>
        <w:t>resulta</w:t>
      </w:r>
      <w:r w:rsidR="00985C60" w:rsidRPr="004B5F95">
        <w:rPr>
          <w:shd w:val="clear" w:color="auto" w:fill="FFFFFF"/>
        </w:rPr>
        <w:t xml:space="preserve"> </w:t>
      </w:r>
      <w:r w:rsidR="003D7C83" w:rsidRPr="004B5F95">
        <w:rPr>
          <w:shd w:val="clear" w:color="auto" w:fill="FFFFFF"/>
        </w:rPr>
        <w:t xml:space="preserve">muy atrayente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w:t>
      </w:r>
      <w:r w:rsidR="003C6016" w:rsidRPr="004619FD">
        <w:rPr>
          <w:shd w:val="clear" w:color="auto" w:fill="FFFFFF"/>
        </w:rPr>
        <w:t>parte,</w:t>
      </w:r>
      <w:r w:rsidR="005B36F8">
        <w:rPr>
          <w:shd w:val="clear" w:color="auto" w:fill="FFFFFF"/>
        </w:rPr>
        <w:t xml:space="preserve"> los dispositivos</w:t>
      </w:r>
      <w:r w:rsidRPr="004619FD">
        <w:rPr>
          <w:shd w:val="clear" w:color="auto" w:fill="FFFFFF"/>
        </w:rPr>
        <w:t xml:space="preserve"> son predecibles, es decir, ante una acción determinada </w:t>
      </w:r>
      <w:r w:rsidR="00664E28" w:rsidRPr="004619FD">
        <w:rPr>
          <w:shd w:val="clear" w:color="auto" w:fill="FFFFFF"/>
        </w:rPr>
        <w:t xml:space="preserve">siempre </w:t>
      </w:r>
      <w:r w:rsidR="00664E28">
        <w:rPr>
          <w:shd w:val="clear" w:color="auto" w:fill="FFFFFF"/>
        </w:rPr>
        <w:t>se</w:t>
      </w:r>
      <w:r w:rsidR="00215383">
        <w:rPr>
          <w:shd w:val="clear" w:color="auto" w:fill="FFFFFF"/>
        </w:rPr>
        <w:t xml:space="preserv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w:t>
      </w:r>
      <w:r w:rsidR="005B36F8">
        <w:rPr>
          <w:shd w:val="clear" w:color="auto" w:fill="FFFFFF"/>
        </w:rPr>
        <w:t xml:space="preserve">se </w:t>
      </w:r>
      <w:r w:rsidRPr="004619FD">
        <w:rPr>
          <w:shd w:val="clear" w:color="auto" w:fill="FFFFFF"/>
        </w:rPr>
        <w:t>produce un reforzamiento y entrenamiento auditivo, que les permite encajar mucho mejor la frase verbal con el significado real.</w:t>
      </w:r>
    </w:p>
    <w:p w14:paraId="085DFA66" w14:textId="3BA6A7D8"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DE0914">
            <w:rPr>
              <w:shd w:val="clear" w:color="auto" w:fill="FFFFFF"/>
            </w:rPr>
            <w:fldChar w:fldCharType="begin"/>
          </w:r>
          <w:r w:rsidR="00485724">
            <w:rPr>
              <w:shd w:val="clear" w:color="auto" w:fill="FFFFFF"/>
            </w:rPr>
            <w:instrText xml:space="preserve">CITATION EGG12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(EGGS, 2012)</w:t>
          </w:r>
          <w:r w:rsidR="00DE0914">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DE0914">
            <w:rPr>
              <w:shd w:val="clear" w:color="auto" w:fill="FFFFFF"/>
            </w:rPr>
            <w:fldChar w:fldCharType="begin"/>
          </w:r>
          <w:r w:rsidR="00485724">
            <w:rPr>
              <w:shd w:val="clear" w:color="auto" w:fill="FFFFFF"/>
            </w:rPr>
            <w:instrText xml:space="preserve">CITATION Fun11 \l 11274 </w:instrText>
          </w:r>
          <w:r w:rsidR="00DE0914">
            <w:rPr>
              <w:shd w:val="clear" w:color="auto" w:fill="FFFFFF"/>
            </w:rPr>
            <w:fldChar w:fldCharType="separate"/>
          </w:r>
          <w:r w:rsidR="00CF12EA" w:rsidRPr="00CF12EA">
            <w:rPr>
              <w:noProof/>
              <w:shd w:val="clear" w:color="auto" w:fill="FFFFFF"/>
            </w:rPr>
            <w:t>(Fundación Orange, 2011)</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DE0914">
            <w:rPr>
              <w:shd w:val="clear" w:color="auto" w:fill="FFFFFF"/>
            </w:rPr>
            <w:fldChar w:fldCharType="begin"/>
          </w:r>
          <w:r w:rsidR="00485724">
            <w:rPr>
              <w:shd w:val="clear" w:color="auto" w:fill="FFFFFF"/>
            </w:rPr>
            <w:instrText xml:space="preserve">CITATION Bar14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(Barbosa Edimar, 2014)</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DE0914">
            <w:rPr>
              <w:shd w:val="clear" w:color="auto" w:fill="FFFFFF"/>
            </w:rPr>
            <w:fldChar w:fldCharType="begin"/>
          </w:r>
          <w:ins w:id="6" w:author="Rafaela Cordoba" w:date="2015-05-22T16:06:00Z">
            <w:r w:rsidR="00821291">
              <w:rPr>
                <w:shd w:val="clear" w:color="auto" w:fill="FFFFFF"/>
              </w:rPr>
              <w:instrText xml:space="preserve">CITATION Chr12 \l 11274 </w:instrText>
            </w:r>
          </w:ins>
          <w:del w:id="7" w:author="Rafaela Cordoba" w:date="2015-05-22T16:06:00Z">
            <w:r w:rsidR="00485724" w:rsidDel="00821291">
              <w:rPr>
                <w:shd w:val="clear" w:color="auto" w:fill="FFFFFF"/>
              </w:rPr>
              <w:delInstrText xml:space="preserve">CITATION Chr12 \l 11274 </w:delInstrText>
            </w:r>
          </w:del>
          <w:r w:rsidR="00DE0914">
            <w:rPr>
              <w:shd w:val="clear" w:color="auto" w:fill="FFFFFF"/>
            </w:rPr>
            <w:fldChar w:fldCharType="separate"/>
          </w:r>
          <w:r w:rsidR="00CF12EA" w:rsidRPr="00CF12EA">
            <w:rPr>
              <w:noProof/>
              <w:shd w:val="clear" w:color="auto" w:fill="FFFFFF"/>
            </w:rPr>
            <w:t>(Stärkel Christopher, 2012)</w:t>
          </w:r>
          <w:r w:rsidR="00DE0914">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Content>
          <w:r w:rsidR="00DE0914">
            <w:rPr>
              <w:shd w:val="clear" w:color="auto" w:fill="FFFFFF"/>
            </w:rPr>
            <w:fldChar w:fldCharType="begin"/>
          </w:r>
          <w:r w:rsidR="00485724">
            <w:rPr>
              <w:shd w:val="clear" w:color="auto" w:fill="FFFFFF"/>
            </w:rPr>
            <w:instrText xml:space="preserve">CITATION Acc14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(Accegal, 2014)</w:t>
          </w:r>
          <w:r w:rsidR="00DE0914">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DE0914">
            <w:rPr>
              <w:shd w:val="clear" w:color="auto" w:fill="FFFFFF"/>
            </w:rPr>
            <w:fldChar w:fldCharType="begin"/>
          </w:r>
          <w:r w:rsidR="00485724">
            <w:rPr>
              <w:shd w:val="clear" w:color="auto" w:fill="FFFFFF"/>
            </w:rPr>
            <w:instrText xml:space="preserve">CITATION Gre11 \l 11274 </w:instrText>
          </w:r>
          <w:r w:rsidR="00DE0914">
            <w:rPr>
              <w:shd w:val="clear" w:color="auto" w:fill="FFFFFF"/>
            </w:rPr>
            <w:fldChar w:fldCharType="separate"/>
          </w:r>
          <w:r w:rsidR="00CF12EA" w:rsidRPr="00CF12EA">
            <w:rPr>
              <w:noProof/>
              <w:shd w:val="clear" w:color="auto" w:fill="FFFFFF"/>
            </w:rPr>
            <w:t>(Green Bubble Labs, 2011)</w:t>
          </w:r>
          <w:r w:rsidR="00DE0914">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DE0914">
            <w:rPr>
              <w:shd w:val="clear" w:color="auto" w:fill="FFFFFF"/>
            </w:rPr>
            <w:fldChar w:fldCharType="begin"/>
          </w:r>
          <w:r w:rsidR="00485724">
            <w:rPr>
              <w:shd w:val="clear" w:color="auto" w:fill="FFFFFF"/>
            </w:rPr>
            <w:instrText xml:space="preserve">CITATION CPA13 \l 11274 </w:instrText>
          </w:r>
          <w:r w:rsidR="00DE0914">
            <w:rPr>
              <w:shd w:val="clear" w:color="auto" w:fill="FFFFFF"/>
            </w:rPr>
            <w:fldChar w:fldCharType="separate"/>
          </w:r>
          <w:r w:rsidR="00CF12EA" w:rsidRPr="00CF12EA">
            <w:rPr>
              <w:noProof/>
              <w:shd w:val="clear" w:color="auto" w:fill="FFFFFF"/>
            </w:rPr>
            <w:t>(CPA, 2013)</w:t>
          </w:r>
          <w:r w:rsidR="00DE0914">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DE0914">
            <w:rPr>
              <w:shd w:val="clear" w:color="auto" w:fill="FFFFFF"/>
            </w:rPr>
            <w:fldChar w:fldCharType="begin"/>
          </w:r>
          <w:ins w:id="8" w:author="Rafaela Cordoba" w:date="2015-05-22T16:04:00Z">
            <w:r w:rsidR="002335BE">
              <w:rPr>
                <w:shd w:val="clear" w:color="auto" w:fill="FFFFFF"/>
              </w:rPr>
              <w:instrText xml:space="preserve">CITATION Car12 \l 11274 </w:instrText>
            </w:r>
          </w:ins>
          <w:ins w:id="9" w:author="Fabio Argañaraz" w:date="2015-05-22T15:50:00Z">
            <w:del w:id="10" w:author="Rafaela Cordoba" w:date="2015-05-22T15:54:00Z">
              <w:r w:rsidR="00A9615D" w:rsidDel="002335BE">
                <w:rPr>
                  <w:shd w:val="clear" w:color="auto" w:fill="FFFFFF"/>
                </w:rPr>
                <w:delInstrText xml:space="preserve">CITATION Car12 \l 11274 </w:delInstrText>
              </w:r>
            </w:del>
          </w:ins>
          <w:del w:id="11" w:author="Rafaela Cordoba" w:date="2015-05-22T15:54:00Z">
            <w:r w:rsidR="00485724" w:rsidDel="002335BE">
              <w:rPr>
                <w:shd w:val="clear" w:color="auto" w:fill="FFFFFF"/>
              </w:rPr>
              <w:delInstrText xml:space="preserve">CITATION Car12 \l 11274 </w:delInstrText>
            </w:r>
          </w:del>
          <w:r w:rsidR="00DE0914">
            <w:rPr>
              <w:shd w:val="clear" w:color="auto" w:fill="FFFFFF"/>
            </w:rPr>
            <w:fldChar w:fldCharType="separate"/>
          </w:r>
          <w:r w:rsidR="00CF12EA" w:rsidRPr="00CF12EA">
            <w:rPr>
              <w:noProof/>
              <w:shd w:val="clear" w:color="auto" w:fill="FFFFFF"/>
            </w:rPr>
            <w:t>(Tore, 2012)</w:t>
          </w:r>
          <w:r w:rsidR="00DE0914">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DE0914">
            <w:rPr>
              <w:shd w:val="clear" w:color="auto" w:fill="FFFFFF"/>
            </w:rPr>
            <w:fldChar w:fldCharType="begin"/>
          </w:r>
          <w:r w:rsidR="00485724">
            <w:rPr>
              <w:shd w:val="clear" w:color="auto" w:fill="FFFFFF"/>
            </w:rPr>
            <w:instrText xml:space="preserve">CITATION Aff14 \l 11274 </w:instrText>
          </w:r>
          <w:r w:rsidR="00DE0914">
            <w:rPr>
              <w:shd w:val="clear" w:color="auto" w:fill="FFFFFF"/>
            </w:rPr>
            <w:fldChar w:fldCharType="separate"/>
          </w:r>
          <w:r w:rsidR="00CF12EA" w:rsidRPr="00CF12EA">
            <w:rPr>
              <w:noProof/>
              <w:shd w:val="clear" w:color="auto" w:fill="FFFFFF"/>
            </w:rPr>
            <w:t>(Lab, Affective,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DE0914">
            <w:rPr>
              <w:shd w:val="clear" w:color="auto" w:fill="FFFFFF"/>
            </w:rPr>
            <w:fldChar w:fldCharType="begin"/>
          </w:r>
          <w:r w:rsidR="00485724">
            <w:rPr>
              <w:shd w:val="clear" w:color="auto" w:fill="FFFFFF"/>
            </w:rPr>
            <w:instrText xml:space="preserve">CITATION Fun14 \l 11274 </w:instrText>
          </w:r>
          <w:r w:rsidR="00DE0914">
            <w:rPr>
              <w:shd w:val="clear" w:color="auto" w:fill="FFFFFF"/>
            </w:rPr>
            <w:fldChar w:fldCharType="separate"/>
          </w:r>
          <w:r w:rsidR="00CF12EA" w:rsidRPr="00CF12EA">
            <w:rPr>
              <w:noProof/>
              <w:shd w:val="clear" w:color="auto" w:fill="FFFFFF"/>
            </w:rPr>
            <w:t>(Fundación Orange, 2014)</w:t>
          </w:r>
          <w:r w:rsidR="00DE0914">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DE0914">
            <w:rPr>
              <w:shd w:val="clear" w:color="auto" w:fill="FFFFFF"/>
            </w:rPr>
            <w:fldChar w:fldCharType="begin"/>
          </w:r>
          <w:r w:rsidR="00485724">
            <w:rPr>
              <w:shd w:val="clear" w:color="auto" w:fill="FFFFFF"/>
            </w:rPr>
            <w:instrText xml:space="preserve">CITATION Acc141 \l 11274 </w:instrText>
          </w:r>
          <w:r w:rsidR="00DE0914">
            <w:rPr>
              <w:shd w:val="clear" w:color="auto" w:fill="FFFFFF"/>
            </w:rPr>
            <w:fldChar w:fldCharType="separate"/>
          </w:r>
          <w:r w:rsidR="00CF12EA" w:rsidRPr="00CF12EA">
            <w:rPr>
              <w:noProof/>
              <w:shd w:val="clear" w:color="auto" w:fill="FFFFFF"/>
            </w:rPr>
            <w:t>(Accegal,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DE0914">
            <w:rPr>
              <w:shd w:val="clear" w:color="auto" w:fill="FFFFFF"/>
            </w:rPr>
            <w:fldChar w:fldCharType="begin"/>
          </w:r>
          <w:r w:rsidR="00485724">
            <w:rPr>
              <w:shd w:val="clear" w:color="auto" w:fill="FFFFFF"/>
            </w:rPr>
            <w:instrText xml:space="preserve">CITATION And13 \l 11274 </w:instrText>
          </w:r>
          <w:r w:rsidR="00DE0914">
            <w:rPr>
              <w:shd w:val="clear" w:color="auto" w:fill="FFFFFF"/>
            </w:rPr>
            <w:fldChar w:fldCharType="separate"/>
          </w:r>
          <w:r w:rsidR="00CF12EA" w:rsidRPr="00CF12EA">
            <w:rPr>
              <w:noProof/>
              <w:shd w:val="clear" w:color="auto" w:fill="FFFFFF"/>
            </w:rPr>
            <w:t>(Android in London, 2013)</w:t>
          </w:r>
          <w:r w:rsidR="00DE0914">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Content>
          <w:r w:rsidR="00DE0914">
            <w:rPr>
              <w:shd w:val="clear" w:color="auto" w:fill="FFFFFF"/>
            </w:rPr>
            <w:fldChar w:fldCharType="begin"/>
          </w:r>
          <w:r w:rsidR="00485724">
            <w:rPr>
              <w:shd w:val="clear" w:color="auto" w:fill="FFFFFF"/>
            </w:rPr>
            <w:instrText xml:space="preserve">CITATION Spe15 \l 11274 </w:instrText>
          </w:r>
          <w:r w:rsidR="00DE0914">
            <w:rPr>
              <w:shd w:val="clear" w:color="auto" w:fill="FFFFFF"/>
            </w:rPr>
            <w:fldChar w:fldCharType="separate"/>
          </w:r>
          <w:r w:rsidR="00CF12EA" w:rsidRPr="00CF12EA">
            <w:rPr>
              <w:noProof/>
              <w:shd w:val="clear" w:color="auto" w:fill="FFFFFF"/>
            </w:rPr>
            <w:t>(SpecialNeedsWare, 2014)</w:t>
          </w:r>
          <w:r w:rsidR="00DE0914">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85BCAA3" w14:textId="77777777"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00823A9D">
        <w:rPr>
          <w:shd w:val="clear" w:color="auto" w:fill="FFFFFF"/>
        </w:rPr>
        <w:t xml:space="preserve"> están</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14798FCE" w14:textId="77777777" w:rsidR="006B3F7B" w:rsidRDefault="00507E5C" w:rsidP="004776A3">
      <w:pPr>
        <w:pStyle w:val="Ttulo1"/>
        <w:spacing w:before="0" w:after="100" w:line="240" w:lineRule="auto"/>
      </w:pPr>
      <w:r w:rsidRPr="00507E5C">
        <w:t>OBJETIVO GENERAL:</w:t>
      </w:r>
    </w:p>
    <w:p w14:paraId="168E9B58" w14:textId="77777777" w:rsidR="006B3F7B" w:rsidRDefault="00507E5C" w:rsidP="004776A3">
      <w:pPr>
        <w:pStyle w:val="Prrafodelista"/>
        <w:numPr>
          <w:ilvl w:val="0"/>
          <w:numId w:val="30"/>
        </w:numPr>
        <w:spacing w:after="100"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rastornos</w:t>
      </w:r>
      <w:r w:rsidR="00427C85">
        <w:t xml:space="preserve"> del Espectro Autista (CHAPTEA).</w:t>
      </w:r>
    </w:p>
    <w:p w14:paraId="77EA39B6" w14:textId="77777777" w:rsidR="006B3F7B" w:rsidRDefault="00507E5C" w:rsidP="00AF153E">
      <w:pPr>
        <w:pStyle w:val="Ttulo1"/>
        <w:spacing w:before="240" w:line="240" w:lineRule="auto"/>
      </w:pPr>
      <w:r w:rsidRPr="00507E5C">
        <w:t>OBJETIVOS ESPECIFICOS:</w:t>
      </w:r>
    </w:p>
    <w:p w14:paraId="6FB4E48A" w14:textId="77777777"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6A632E">
        <w:t xml:space="preserve"> con ayuda del conocimiento experto</w:t>
      </w:r>
      <w:r w:rsidR="00507E5C" w:rsidRPr="004C5BA7">
        <w:t>.</w:t>
      </w:r>
    </w:p>
    <w:p w14:paraId="09B071DB" w14:textId="77777777" w:rsidR="006B3F7B" w:rsidRDefault="006A632E" w:rsidP="006A632E">
      <w:pPr>
        <w:pStyle w:val="Prrafodelista"/>
        <w:numPr>
          <w:ilvl w:val="0"/>
          <w:numId w:val="30"/>
        </w:numPr>
      </w:pPr>
      <w:r w:rsidRPr="006A632E">
        <w:t>Determinar las funcionalidades de las herramientas de software existente</w:t>
      </w:r>
      <w:r>
        <w:t>s</w:t>
      </w:r>
      <w:r w:rsidRPr="006A632E">
        <w:t xml:space="preserve"> que permitan</w:t>
      </w:r>
      <w:r>
        <w:t xml:space="preserve"> </w:t>
      </w:r>
      <w:r w:rsidR="00507E5C" w:rsidRPr="00507E5C">
        <w:t>construir secuencias de imágenes, típicamente de acciones a realizar, para ofrecer un marco conocido de lo que debe hacerse o va a ocurrir, un calendario o planificación de actividades a realizar.</w:t>
      </w:r>
    </w:p>
    <w:p w14:paraId="510C8B71" w14:textId="77777777" w:rsidR="006B3F7B" w:rsidRDefault="00F266D0">
      <w:pPr>
        <w:pStyle w:val="Prrafodelista"/>
        <w:numPr>
          <w:ilvl w:val="0"/>
          <w:numId w:val="30"/>
        </w:numPr>
      </w:pPr>
      <w:r>
        <w:t xml:space="preserve">Determinar con ayuda del experto </w:t>
      </w:r>
      <w:r w:rsidR="00507E5C" w:rsidRPr="00507E5C">
        <w:t>ejercicios a realizar mediante imágenes y sonidos tales como organización, generalización o lenguaje receptivo</w:t>
      </w:r>
      <w:r w:rsidR="00D00C98">
        <w:t>.</w:t>
      </w:r>
    </w:p>
    <w:p w14:paraId="694E4052" w14:textId="77777777" w:rsidR="0074107A" w:rsidRPr="00F266D0" w:rsidRDefault="00F266D0">
      <w:pPr>
        <w:pStyle w:val="Prrafodelista"/>
        <w:numPr>
          <w:ilvl w:val="0"/>
          <w:numId w:val="30"/>
        </w:numPr>
      </w:pPr>
      <w:r>
        <w:t>Determinar con ayuda del experto</w:t>
      </w:r>
      <w:r w:rsidDel="00F266D0">
        <w:t xml:space="preserve"> </w:t>
      </w:r>
      <w:r w:rsidR="0074107A">
        <w:t>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A06748F" w14:textId="77777777" w:rsidR="00A2149D" w:rsidRPr="00F266D0" w:rsidRDefault="00A2149D" w:rsidP="00F266D0">
      <w:pPr>
        <w:pStyle w:val="Prrafodelista"/>
        <w:numPr>
          <w:ilvl w:val="0"/>
          <w:numId w:val="30"/>
        </w:numPr>
      </w:pPr>
      <w:r w:rsidRPr="00F266D0">
        <w:t xml:space="preserve">Estudiar el conjunto de tareas y actividades que </w:t>
      </w:r>
      <w:r w:rsidR="00C217F0" w:rsidRPr="00F266D0">
        <w:t>la persona con trastorno del espectro autista</w:t>
      </w:r>
      <w:r w:rsidRPr="00F266D0">
        <w:t xml:space="preserve"> utiliza en sus quehaceres rutinarios</w:t>
      </w:r>
      <w:r w:rsidR="00427C85" w:rsidRPr="00F266D0">
        <w:t>.</w:t>
      </w:r>
    </w:p>
    <w:p w14:paraId="64B28BEE" w14:textId="77777777" w:rsidR="000E56AA" w:rsidRDefault="0058399C" w:rsidP="003D0EA5">
      <w:pPr>
        <w:pStyle w:val="Prrafodelista"/>
        <w:numPr>
          <w:ilvl w:val="0"/>
          <w:numId w:val="30"/>
        </w:numPr>
      </w:pPr>
      <w:r>
        <w:lastRenderedPageBreak/>
        <w:t>Es</w:t>
      </w:r>
      <w:r w:rsidR="001B52EB">
        <w:t xml:space="preserve">tablecer </w:t>
      </w:r>
      <w:r w:rsidR="00D70D6F">
        <w:t xml:space="preserve">con ayuda del experto un </w:t>
      </w:r>
      <w:r w:rsidR="001B52EB">
        <w:t>conjunto de ejercicios de a</w:t>
      </w:r>
      <w:r w:rsidR="0074107A" w:rsidRPr="003D0EA5">
        <w:t>prendizaje</w:t>
      </w:r>
      <w:r w:rsidR="00D70D6F">
        <w:t xml:space="preserve"> </w:t>
      </w:r>
      <w:r w:rsidR="00C80F84">
        <w:t xml:space="preserve">que estarán </w:t>
      </w:r>
      <w:r w:rsidR="007B473F">
        <w:t>disponibles en</w:t>
      </w:r>
      <w:r w:rsidR="00C80F84">
        <w:t xml:space="preserve"> el prototipo</w:t>
      </w:r>
      <w:r w:rsidR="007B473F">
        <w:t xml:space="preserve"> </w:t>
      </w:r>
      <w:r w:rsidR="00C80F84">
        <w:t xml:space="preserve">de </w:t>
      </w:r>
      <w:r w:rsidR="007B473F">
        <w:t>aplicación</w:t>
      </w:r>
      <w:r w:rsidR="001B52EB">
        <w:t>.</w:t>
      </w:r>
      <w:r w:rsidR="003E1F03">
        <w:t xml:space="preserve"> </w:t>
      </w:r>
    </w:p>
    <w:p w14:paraId="30AF1E93" w14:textId="77777777"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4934C392" w14:textId="42460416" w:rsidR="00D4185C" w:rsidRPr="004619FD" w:rsidRDefault="00A9615D" w:rsidP="00FF2D9A">
      <w:pPr>
        <w:pStyle w:val="Ttulo1"/>
      </w:pPr>
      <w:r w:rsidRPr="00507E5C">
        <w:rPr>
          <w:caps w:val="0"/>
        </w:rPr>
        <w:t>JUSTIFICACIÓN</w:t>
      </w:r>
    </w:p>
    <w:p w14:paraId="083F8D89" w14:textId="7777777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09257DEA" w14:textId="77777777" w:rsidR="0085148B" w:rsidRPr="004619FD" w:rsidRDefault="00D4185C" w:rsidP="73C3CB10">
      <w:pPr>
        <w:rPr>
          <w:shd w:val="clear" w:color="auto" w:fill="FFFFFF"/>
        </w:rPr>
      </w:pPr>
      <w:r w:rsidRPr="004619FD">
        <w:rPr>
          <w:shd w:val="clear" w:color="auto" w:fill="FFFFFF"/>
        </w:rPr>
        <w:t xml:space="preserve">Los dispositivos tecnológicos </w:t>
      </w:r>
      <w:r w:rsidR="003C6016">
        <w:rPr>
          <w:shd w:val="clear" w:color="auto" w:fill="FFFFFF"/>
        </w:rPr>
        <w:t>han demostrado ser muy motivadores para las personas con autismo y trastornos generalizados del desarrollo, la persona motivada es generalmente más receptiva al aprendizaje, el uso de imagen, gestos y otro tipo de tecnología es útil para alentar a los niños autistas a disfrutar de su ambiente de aprendizaje. Para muchos niños autistas pensar en imágenes en lugar de palabras es una gran manera de facilitar la comunicación</w:t>
      </w:r>
      <w:r w:rsidRPr="004619FD">
        <w:rPr>
          <w:shd w:val="clear" w:color="auto" w:fill="FFFFFF"/>
        </w:rPr>
        <w:t>.</w:t>
      </w:r>
      <w:r w:rsidR="003C6016" w:rsidRPr="003C6016">
        <w:rPr>
          <w:shd w:val="clear" w:color="auto" w:fill="FFFFFF"/>
        </w:rPr>
        <w:t xml:space="preserve"> </w:t>
      </w:r>
      <w:r w:rsidR="003C6016" w:rsidRPr="004619FD">
        <w:rPr>
          <w:shd w:val="clear" w:color="auto" w:fill="FFFFFF"/>
        </w:rPr>
        <w:t>Las personas que tienen autismo también se benefician del uso de las habilidades motoras finas necesarias para manipular los dispositivo</w:t>
      </w:r>
      <w:r w:rsidR="003C6016" w:rsidRPr="003C6016">
        <w:rPr>
          <w:shd w:val="clear" w:color="auto" w:fill="FFFFFF"/>
        </w:rPr>
        <w:t>s</w:t>
      </w:r>
      <w:r w:rsidRPr="004619FD">
        <w:rPr>
          <w:shd w:val="clear" w:color="auto" w:fill="FFFFFF"/>
        </w:rPr>
        <w:t xml:space="preserve"> </w:t>
      </w:r>
      <w:sdt>
        <w:sdtPr>
          <w:rPr>
            <w:shd w:val="clear" w:color="auto" w:fill="FFFFFF"/>
          </w:rPr>
          <w:id w:val="-943381309"/>
          <w:citation/>
        </w:sdtPr>
        <w:sdtContent>
          <w:r w:rsidR="00DE0914">
            <w:rPr>
              <w:shd w:val="clear" w:color="auto" w:fill="FFFFFF"/>
            </w:rPr>
            <w:fldChar w:fldCharType="begin"/>
          </w:r>
          <w:r w:rsidR="00485724">
            <w:rPr>
              <w:shd w:val="clear" w:color="auto" w:fill="FFFFFF"/>
            </w:rPr>
            <w:instrText xml:space="preserve">CITATION Tam14 \l 11274 </w:instrText>
          </w:r>
          <w:r w:rsidR="00DE0914">
            <w:rPr>
              <w:shd w:val="clear" w:color="auto" w:fill="FFFFFF"/>
            </w:rPr>
            <w:fldChar w:fldCharType="separate"/>
          </w:r>
          <w:r w:rsidR="00CF12EA" w:rsidRPr="00CF12EA">
            <w:rPr>
              <w:noProof/>
              <w:shd w:val="clear" w:color="auto" w:fill="FFFFFF"/>
            </w:rPr>
            <w:t>(Reynolds, 2014)</w:t>
          </w:r>
          <w:r w:rsidR="00DE0914">
            <w:rPr>
              <w:shd w:val="clear" w:color="auto" w:fill="FFFFFF"/>
            </w:rPr>
            <w:fldChar w:fldCharType="end"/>
          </w:r>
        </w:sdtContent>
      </w:sdt>
      <w:r w:rsidR="00672163">
        <w:rPr>
          <w:shd w:val="clear" w:color="auto" w:fill="FFFFFF"/>
        </w:rPr>
        <w:t>.</w:t>
      </w:r>
    </w:p>
    <w:p w14:paraId="7E5C35DF" w14:textId="77777777"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DF6133">
        <w:t>,</w:t>
      </w:r>
      <w:r w:rsidR="00E121B8">
        <w:t xml:space="preserve"> </w:t>
      </w:r>
      <w:r w:rsidR="00DF6133">
        <w:t>además cuentan</w:t>
      </w:r>
      <w:r w:rsidR="003C63BB">
        <w:rPr>
          <w:shd w:val="clear" w:color="auto" w:fill="FFFFFF"/>
        </w:rPr>
        <w:t xml:space="preserve"> un acotado número de </w:t>
      </w:r>
      <w:r w:rsidR="00DF6133">
        <w:rPr>
          <w:shd w:val="clear" w:color="auto" w:fill="FFFFFF"/>
        </w:rPr>
        <w:t xml:space="preserve">expresiones acerca de </w:t>
      </w:r>
      <w:r w:rsidR="003C63BB">
        <w:rPr>
          <w:shd w:val="clear" w:color="auto" w:fill="FFFFFF"/>
        </w:rPr>
        <w:t xml:space="preserve">sentimientos y necesidades de objetos adaptadas a las personas </w:t>
      </w:r>
      <w:r w:rsidR="00E121B8">
        <w:rPr>
          <w:shd w:val="clear" w:color="auto" w:fill="FFFFFF"/>
        </w:rPr>
        <w:t>específicas</w:t>
      </w:r>
      <w:r w:rsidR="003C63BB">
        <w:rPr>
          <w:shd w:val="clear" w:color="auto" w:fill="FFFFFF"/>
        </w:rPr>
        <w:t xml:space="preserve"> para las que fueron destinadas</w:t>
      </w:r>
      <w:r w:rsidR="00DF6133">
        <w:rPr>
          <w:shd w:val="clear" w:color="auto" w:fill="FFFFFF"/>
        </w:rPr>
        <w:t>. Otra desventaja es</w:t>
      </w:r>
      <w:r w:rsidR="003C63BB">
        <w:rPr>
          <w:shd w:val="clear" w:color="auto" w:fill="FFFFFF"/>
        </w:rPr>
        <w:t xml:space="preserve"> </w:t>
      </w:r>
      <w:r w:rsidR="00DF6133">
        <w:rPr>
          <w:shd w:val="clear" w:color="auto" w:fill="FFFFFF"/>
        </w:rPr>
        <w:t xml:space="preserve">que </w:t>
      </w:r>
      <w:r w:rsidR="003C63BB">
        <w:rPr>
          <w:shd w:val="clear" w:color="auto" w:fill="FFFFFF"/>
        </w:rPr>
        <w:t>carecen de ampliaciones y de una organización estructurada de los pictogramas</w:t>
      </w:r>
      <w:r w:rsidR="00DF6133">
        <w:rPr>
          <w:shd w:val="clear" w:color="auto" w:fill="FFFFFF"/>
        </w:rPr>
        <w:t xml:space="preserve">. </w:t>
      </w:r>
      <w:r w:rsidR="00D70D6F">
        <w:rPr>
          <w:shd w:val="clear" w:color="auto" w:fill="FFFFFF"/>
        </w:rPr>
        <w:t>Además,</w:t>
      </w:r>
      <w:r w:rsidR="003C63BB">
        <w:rPr>
          <w:shd w:val="clear" w:color="auto" w:fill="FFFFFF"/>
        </w:rPr>
        <w:t xml:space="preserve">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328BB13C" w14:textId="77777777" w:rsidR="00F63082" w:rsidRDefault="00F63082" w:rsidP="00CD1C2D">
      <w:pPr>
        <w:pStyle w:val="Ttulo1"/>
      </w:pPr>
      <w:r w:rsidRPr="004619FD">
        <w:t>ALCANCE:</w:t>
      </w:r>
    </w:p>
    <w:p w14:paraId="341B2323" w14:textId="77777777" w:rsidR="00C43722" w:rsidRDefault="00C43722" w:rsidP="00C43722">
      <w:pPr>
        <w:pStyle w:val="Textocomentario"/>
      </w:pPr>
      <w:r>
        <w:t xml:space="preserve">El desarrollo del proyecto será destinado a niños con trastornos del espectro autista y abarcará la construcción de un prototipo funcional para </w:t>
      </w:r>
      <w:r w:rsidR="00D250BA">
        <w:t xml:space="preserve">tabletas </w:t>
      </w:r>
      <w:r>
        <w:t>con sistema operativo Android, que realizará las siguientes funciones:</w:t>
      </w:r>
    </w:p>
    <w:p w14:paraId="101FD57A" w14:textId="77777777" w:rsidR="00D250BA" w:rsidRDefault="00D250BA" w:rsidP="00D250BA">
      <w:pPr>
        <w:pStyle w:val="Textocomentario"/>
        <w:numPr>
          <w:ilvl w:val="0"/>
          <w:numId w:val="42"/>
        </w:numPr>
      </w:pPr>
      <w:r>
        <w:t>Expresión de necesidades, emociones y sentimientos de la persona con trastorno del espectro autista que se realizan por medio de pictogramas.</w:t>
      </w:r>
    </w:p>
    <w:p w14:paraId="304D620B" w14:textId="77777777" w:rsidR="00C43722" w:rsidRDefault="00D250BA" w:rsidP="00C43722">
      <w:pPr>
        <w:pStyle w:val="Textocomentario"/>
        <w:numPr>
          <w:ilvl w:val="0"/>
          <w:numId w:val="42"/>
        </w:numPr>
      </w:pPr>
      <w:r>
        <w:t>Organización de tareas y actividades de manera diaria y semanal.</w:t>
      </w:r>
    </w:p>
    <w:p w14:paraId="23B706BB" w14:textId="77777777" w:rsidR="00C43722" w:rsidRDefault="006407DE" w:rsidP="00C43722">
      <w:pPr>
        <w:pStyle w:val="Textocomentario"/>
        <w:numPr>
          <w:ilvl w:val="0"/>
          <w:numId w:val="42"/>
        </w:numPr>
      </w:pPr>
      <w:r>
        <w:t xml:space="preserve">Resolución de ejercicios </w:t>
      </w:r>
      <w:r w:rsidR="00C43722">
        <w:t>de Estrategias de aprendizaje (seleccionables)</w:t>
      </w:r>
      <w:ins w:id="12" w:author="Fabio Argañaraz" w:date="2015-05-21T18:46:00Z">
        <w:r w:rsidR="007B08AE">
          <w:t>.</w:t>
        </w:r>
      </w:ins>
    </w:p>
    <w:p w14:paraId="3F89F964" w14:textId="77777777" w:rsidR="00C43722" w:rsidRDefault="007B08AE" w:rsidP="00C43722">
      <w:pPr>
        <w:pStyle w:val="Textocomentario"/>
        <w:numPr>
          <w:ilvl w:val="0"/>
          <w:numId w:val="42"/>
        </w:numPr>
      </w:pPr>
      <w:r>
        <w:t xml:space="preserve">Reproducción </w:t>
      </w:r>
      <w:r w:rsidR="00C43722">
        <w:t>de efectos de sonido para complementar las expresiones de los pictogramas</w:t>
      </w:r>
      <w:ins w:id="13" w:author="Fabio Argañaraz" w:date="2015-05-21T18:46:00Z">
        <w:r>
          <w:t>.</w:t>
        </w:r>
      </w:ins>
    </w:p>
    <w:p w14:paraId="2B3159C8" w14:textId="77777777" w:rsidR="00C43722" w:rsidRDefault="007B08AE" w:rsidP="00C43722">
      <w:pPr>
        <w:pStyle w:val="Textocomentario"/>
      </w:pPr>
      <w:r>
        <w:t>El prototipo contará con la v</w:t>
      </w:r>
      <w:r w:rsidR="00C43722">
        <w:t xml:space="preserve">alidación </w:t>
      </w:r>
      <w:r>
        <w:t xml:space="preserve">por parte de los </w:t>
      </w:r>
      <w:r w:rsidR="00FB608B">
        <w:t>expertos y</w:t>
      </w:r>
      <w:r>
        <w:t xml:space="preserve"> será probado </w:t>
      </w:r>
      <w:r w:rsidR="00FB608B">
        <w:t>en el entorno de una muestra de niños con trastornos del espectro autista.</w:t>
      </w:r>
    </w:p>
    <w:p w14:paraId="1F4E0914" w14:textId="77777777" w:rsidR="00C43722" w:rsidRDefault="00C43722" w:rsidP="00A54C96"/>
    <w:p w14:paraId="0FBEF951" w14:textId="77777777" w:rsidR="001E2C89" w:rsidRPr="008D6A81" w:rsidRDefault="00B8654C" w:rsidP="00CF3F0B">
      <w:pPr>
        <w:pStyle w:val="Prrafodelista"/>
        <w:numPr>
          <w:ilvl w:val="0"/>
          <w:numId w:val="35"/>
        </w:numPr>
        <w:rPr>
          <w:b/>
          <w:u w:val="single"/>
          <w:rPrChange w:id="14" w:author="Fabio Argañaraz" w:date="2015-05-21T19:00:00Z">
            <w:rPr/>
          </w:rPrChange>
        </w:rPr>
      </w:pPr>
      <w:r w:rsidRPr="008D6A81">
        <w:rPr>
          <w:b/>
          <w:u w:val="single"/>
          <w:rPrChange w:id="15" w:author="Fabio Argañaraz" w:date="2015-05-21T19:00:00Z">
            <w:rPr/>
          </w:rPrChange>
        </w:rPr>
        <w:t>L</w:t>
      </w:r>
      <w:r w:rsidR="009B7ACE" w:rsidRPr="008D6A81">
        <w:rPr>
          <w:b/>
          <w:u w:val="single"/>
          <w:rPrChange w:id="16" w:author="Fabio Argañaraz" w:date="2015-05-21T19:00:00Z">
            <w:rPr/>
          </w:rPrChange>
        </w:rPr>
        <w:t>as</w:t>
      </w:r>
      <w:r w:rsidR="00CF3F0B" w:rsidRPr="008D6A81">
        <w:rPr>
          <w:b/>
          <w:u w:val="single"/>
          <w:rPrChange w:id="17" w:author="Fabio Argañaraz" w:date="2015-05-21T19:00:00Z">
            <w:rPr/>
          </w:rPrChange>
        </w:rPr>
        <w:t xml:space="preserve"> estrategias de aprendizaje orientadas </w:t>
      </w:r>
      <w:r w:rsidR="00E20BF6" w:rsidRPr="008D6A81">
        <w:rPr>
          <w:b/>
          <w:u w:val="single"/>
          <w:rPrChange w:id="18" w:author="Fabio Argañaraz" w:date="2015-05-21T19:00:00Z">
            <w:rPr/>
          </w:rPrChange>
        </w:rPr>
        <w:t>a la formulación de metas, organización del conocimiento y construcción del significado</w:t>
      </w:r>
      <w:r w:rsidR="008D0028" w:rsidRPr="008D6A81">
        <w:rPr>
          <w:b/>
          <w:u w:val="single"/>
          <w:rPrChange w:id="19" w:author="Fabio Argañaraz" w:date="2015-05-21T19:00:00Z">
            <w:rPr/>
          </w:rPrChange>
        </w:rPr>
        <w:t xml:space="preserve"> este prototipo brinda</w:t>
      </w:r>
      <w:r w:rsidR="009B7ACE" w:rsidRPr="008D6A81">
        <w:rPr>
          <w:b/>
          <w:u w:val="single"/>
          <w:rPrChange w:id="20" w:author="Fabio Argañaraz" w:date="2015-05-21T19:00:00Z">
            <w:rPr/>
          </w:rPrChange>
        </w:rPr>
        <w:t xml:space="preserve"> la posibilidad de realizar al menos dos de ellas</w:t>
      </w:r>
      <w:r w:rsidR="00953889" w:rsidRPr="008D6A81">
        <w:rPr>
          <w:b/>
          <w:u w:val="single"/>
          <w:rPrChange w:id="21" w:author="Fabio Argañaraz" w:date="2015-05-21T19:00:00Z">
            <w:rPr/>
          </w:rPrChange>
        </w:rPr>
        <w:t xml:space="preserve"> como ejercicios </w:t>
      </w:r>
      <w:r w:rsidR="00FB16F6" w:rsidRPr="008D6A81">
        <w:rPr>
          <w:b/>
          <w:u w:val="single"/>
          <w:rPrChange w:id="22" w:author="Fabio Argañaraz" w:date="2015-05-21T19:00:00Z">
            <w:rPr/>
          </w:rPrChange>
        </w:rPr>
        <w:t>didácticos</w:t>
      </w:r>
      <w:r w:rsidR="00E20BF6" w:rsidRPr="008D6A81">
        <w:rPr>
          <w:b/>
          <w:u w:val="single"/>
          <w:rPrChange w:id="23" w:author="Fabio Argañaraz" w:date="2015-05-21T19:00:00Z">
            <w:rPr/>
          </w:rPrChange>
        </w:rPr>
        <w:t>.</w:t>
      </w:r>
    </w:p>
    <w:p w14:paraId="2C6F62FB" w14:textId="1583275E" w:rsidR="00786502" w:rsidRPr="00786502" w:rsidRDefault="00A9615D" w:rsidP="003D0EA5">
      <w:pPr>
        <w:pStyle w:val="Ttulo1"/>
      </w:pPr>
      <w:r w:rsidRPr="00786502">
        <w:rPr>
          <w:caps w:val="0"/>
        </w:rPr>
        <w:t>IMPACTO SOCIAL</w:t>
      </w:r>
    </w:p>
    <w:p w14:paraId="483506C2" w14:textId="7777777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w:t>
      </w:r>
      <w:r w:rsidR="00D308B8">
        <w:lastRenderedPageBreak/>
        <w:t xml:space="preserve">sentimientos,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35511692" w14:textId="635BADC7" w:rsidR="001E2C89" w:rsidRPr="004619FD" w:rsidRDefault="00A9615D" w:rsidP="004A7FDD">
      <w:pPr>
        <w:pStyle w:val="Ttulo1"/>
      </w:pPr>
      <w:r w:rsidRPr="004619FD">
        <w:rPr>
          <w:caps w:val="0"/>
        </w:rPr>
        <w:t>METODOLOGÍA DE TRABAJO</w:t>
      </w:r>
    </w:p>
    <w:p w14:paraId="02DBAD91" w14:textId="5714618B" w:rsidR="001E2C89" w:rsidRPr="001C0D66" w:rsidRDefault="001C0D66" w:rsidP="006526B4">
      <w:pPr>
        <w:spacing w:after="140"/>
      </w:pPr>
      <w:r>
        <w:t xml:space="preserve">Para lograr lo planteado en la presente propuesta se utilizará la metodología de desarrollo de Sistemas Basados en Conocimiento propuesta por Buchanan </w:t>
      </w:r>
      <w:sdt>
        <w:sdtPr>
          <w:id w:val="1453210121"/>
          <w:citation/>
        </w:sdtPr>
        <w:sdtContent>
          <w:r w:rsidR="00DE0914">
            <w:fldChar w:fldCharType="begin"/>
          </w:r>
          <w:r w:rsidR="0073030E">
            <w:instrText xml:space="preserve"> CITATION Wat86 \l 11274 </w:instrText>
          </w:r>
          <w:r w:rsidR="00DE0914">
            <w:fldChar w:fldCharType="separate"/>
          </w:r>
          <w:r w:rsidR="00CF12EA">
            <w:rPr>
              <w:noProof/>
            </w:rPr>
            <w:t>(Waterman, 1986)</w:t>
          </w:r>
          <w:r w:rsidR="00DE0914">
            <w:fldChar w:fldCharType="end"/>
          </w:r>
        </w:sdtContent>
      </w:sdt>
      <w:r w:rsidR="0073030E">
        <w:rPr>
          <w:b/>
        </w:rPr>
        <w:t>.</w:t>
      </w:r>
      <w:r>
        <w:rPr>
          <w:b/>
        </w:rPr>
        <w:t xml:space="preserve"> </w:t>
      </w:r>
      <w:r w:rsidRPr="001C0D66">
        <w:t>Para la realización de la propuesta se realizó el estudio de viabilidad con la metodología IDEAL (ver Anexo).</w:t>
      </w:r>
    </w:p>
    <w:p w14:paraId="409E54F0" w14:textId="77777777" w:rsidR="004776A3" w:rsidRDefault="001917EF" w:rsidP="006526B4">
      <w:pPr>
        <w:spacing w:after="140" w:line="240" w:lineRule="auto"/>
      </w:pPr>
      <w:r>
        <w:t>Deben indicar que se realizó un estudio de viabilidad y que se adjunta como anexo.</w:t>
      </w:r>
    </w:p>
    <w:p w14:paraId="152D5D0D" w14:textId="6DB0EFFF" w:rsidR="001E2C89" w:rsidRPr="004619FD" w:rsidRDefault="00BE0FAD" w:rsidP="006526B4">
      <w:pPr>
        <w:spacing w:after="140" w:line="240" w:lineRule="auto"/>
      </w:pPr>
      <w:r>
        <w:t xml:space="preserve">A </w:t>
      </w:r>
      <w:r w:rsidR="001C0D66">
        <w:t>continuación,</w:t>
      </w:r>
      <w:r>
        <w:t xml:space="preserve"> se describen las fases consideradas</w:t>
      </w:r>
      <w:r w:rsidR="001E2C89" w:rsidRPr="004619FD">
        <w:t>:</w:t>
      </w:r>
    </w:p>
    <w:p w14:paraId="1C4C34F8" w14:textId="12CC3B96" w:rsidR="001E2C89" w:rsidRPr="00946579" w:rsidRDefault="001E2C89" w:rsidP="00E256CB">
      <w:pPr>
        <w:pStyle w:val="Prrafodelista"/>
        <w:numPr>
          <w:ilvl w:val="0"/>
          <w:numId w:val="29"/>
        </w:numPr>
        <w:rPr>
          <w:shd w:val="clear" w:color="auto" w:fill="FFFFFF"/>
        </w:rPr>
      </w:pPr>
      <w:r w:rsidRPr="00946579">
        <w:rPr>
          <w:u w:val="single"/>
          <w:shd w:val="clear" w:color="auto" w:fill="FFFFFF"/>
        </w:rPr>
        <w:t>Identificación</w:t>
      </w:r>
      <w:r w:rsidR="001C0D66">
        <w:rPr>
          <w:u w:val="single"/>
          <w:shd w:val="clear" w:color="auto" w:fill="FFFFFF"/>
        </w:rPr>
        <w:t xml:space="preserve"> y Análisis</w:t>
      </w:r>
      <w:r w:rsidRPr="00946579">
        <w:rPr>
          <w:shd w:val="clear" w:color="auto" w:fill="FFFFFF"/>
        </w:rPr>
        <w:t xml:space="preserve">: </w:t>
      </w:r>
      <w:r w:rsidR="00E256CB" w:rsidRPr="00946579">
        <w:rPr>
          <w:shd w:val="clear" w:color="auto" w:fill="FFFFFF"/>
        </w:rPr>
        <w:t>Recolección de información y estudio de la forma en que actualmente las personas con TEA afrontan el problema de comunicación, aprendizaje y realización de tareas</w:t>
      </w:r>
      <w:r w:rsidR="00E256CB">
        <w:rPr>
          <w:shd w:val="clear" w:color="auto" w:fill="FFFFFF"/>
        </w:rPr>
        <w:t>. Identificación de los problemas que presentan los mismos.</w:t>
      </w:r>
      <w:del w:id="24" w:author="Fabio Argañaraz" w:date="2015-05-22T15:38:00Z">
        <w:r w:rsidR="00E256CB" w:rsidRPr="00946579" w:rsidDel="00E256CB">
          <w:rPr>
            <w:shd w:val="clear" w:color="auto" w:fill="FFFFFF"/>
          </w:rPr>
          <w:delText>.</w:delText>
        </w:r>
        <w:r w:rsidR="004A7FDD" w:rsidRPr="00946579" w:rsidDel="00E256CB">
          <w:rPr>
            <w:shd w:val="clear" w:color="auto" w:fill="FFFFFF"/>
          </w:rPr>
          <w:delText xml:space="preserve"> </w:delText>
        </w:r>
      </w:del>
    </w:p>
    <w:p w14:paraId="3298DEDE" w14:textId="77777777" w:rsidR="001E2C89" w:rsidRPr="00946579" w:rsidRDefault="002335BE"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2DAABD25" w14:textId="150E8554" w:rsidR="001E2C89" w:rsidRPr="00E256CB" w:rsidRDefault="001E2C89" w:rsidP="00E256CB">
      <w:pPr>
        <w:pStyle w:val="Prrafodelista"/>
        <w:numPr>
          <w:ilvl w:val="0"/>
          <w:numId w:val="29"/>
        </w:numPr>
        <w:rPr>
          <w:shd w:val="clear" w:color="auto" w:fill="FFFFFF"/>
        </w:rPr>
      </w:pPr>
      <w:r w:rsidRPr="00E256CB">
        <w:rPr>
          <w:u w:val="single"/>
          <w:shd w:val="clear" w:color="auto" w:fill="FFFFFF"/>
        </w:rPr>
        <w:t>Formalización</w:t>
      </w:r>
      <w:r w:rsidR="004A7FDD" w:rsidRPr="00E256CB">
        <w:rPr>
          <w:shd w:val="clear" w:color="auto" w:fill="FFFFFF"/>
        </w:rPr>
        <w:t xml:space="preserve">: </w:t>
      </w:r>
      <w:r w:rsidR="00F874E9" w:rsidRPr="00E256CB">
        <w:rPr>
          <w:shd w:val="clear" w:color="auto" w:fill="FFFFFF"/>
        </w:rPr>
        <w:t>Diseño de estructuras (Base de Hechos, Base de Reglas y el Mot</w:t>
      </w:r>
      <w:r w:rsidR="007D43FF" w:rsidRPr="00E256CB">
        <w:rPr>
          <w:shd w:val="clear" w:color="auto" w:fill="FFFFFF"/>
        </w:rPr>
        <w:t>or de Inferencias) que organizan</w:t>
      </w:r>
      <w:r w:rsidR="00F874E9" w:rsidRPr="00E256CB">
        <w:rPr>
          <w:shd w:val="clear" w:color="auto" w:fill="FFFFFF"/>
        </w:rPr>
        <w:t xml:space="preserve"> el conocimiento adquirido en la etapa de conceptualización</w:t>
      </w:r>
      <w:r w:rsidRPr="00E256CB">
        <w:rPr>
          <w:shd w:val="clear" w:color="auto" w:fill="FFFFFF"/>
        </w:rPr>
        <w:t>.</w:t>
      </w:r>
      <w:r w:rsidR="001C0D66" w:rsidRPr="00E256CB">
        <w:rPr>
          <w:shd w:val="clear" w:color="auto" w:fill="FFFFFF"/>
        </w:rPr>
        <w:t xml:space="preserve"> </w:t>
      </w:r>
    </w:p>
    <w:p w14:paraId="174792BC" w14:textId="5019575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w:t>
      </w:r>
      <w:r w:rsidR="00E256CB" w:rsidRPr="00F56EE2">
        <w:rPr>
          <w:shd w:val="clear" w:color="auto" w:fill="FFFFFF"/>
        </w:rPr>
        <w:t>Aprendizaje y profundización en el uso de las herramientas de programación</w:t>
      </w:r>
      <w:r w:rsidR="00E256CB" w:rsidRPr="00E53DE8">
        <w:rPr>
          <w:shd w:val="clear" w:color="auto" w:fill="FFFFFF"/>
        </w:rPr>
        <w:t xml:space="preserve"> </w:t>
      </w:r>
      <w:r w:rsidR="00E256CB">
        <w:rPr>
          <w:shd w:val="clear" w:color="auto" w:fill="FFFFFF"/>
        </w:rPr>
        <w:t>D</w:t>
      </w:r>
      <w:r w:rsidR="00E256CB" w:rsidRPr="00E53DE8">
        <w:rPr>
          <w:shd w:val="clear" w:color="auto" w:fill="FFFFFF"/>
        </w:rPr>
        <w:t>e la plataforma Xamarin y profundización en el IDE (Entorno de Desarrollo integrado) Microsoft Visual Studio y el lenguaje de programación C#.</w:t>
      </w:r>
      <w:r w:rsidR="00E256CB">
        <w:rPr>
          <w:shd w:val="clear" w:color="auto" w:fill="FFFFFF"/>
        </w:rPr>
        <w:t xml:space="preserve"> </w:t>
      </w:r>
      <w:r w:rsidRPr="00946579">
        <w:rPr>
          <w:shd w:val="clear" w:color="auto" w:fill="FFFFFF"/>
        </w:rPr>
        <w:t xml:space="preserve">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FD5062C" w14:textId="77777777"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1A5A9197"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1F900BE6" w14:textId="77777777" w:rsidR="004A191E" w:rsidRPr="004619FD" w:rsidRDefault="004A191E" w:rsidP="004A191E">
      <w:pPr>
        <w:pStyle w:val="Ttulo1"/>
      </w:pPr>
      <w:r w:rsidRPr="004619FD">
        <w:t>CRONOGRAMA</w:t>
      </w:r>
    </w:p>
    <w:p w14:paraId="74253950" w14:textId="77777777"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545"/>
        <w:gridCol w:w="493"/>
        <w:gridCol w:w="485"/>
        <w:gridCol w:w="483"/>
        <w:gridCol w:w="483"/>
        <w:gridCol w:w="483"/>
        <w:gridCol w:w="485"/>
        <w:gridCol w:w="485"/>
        <w:gridCol w:w="574"/>
        <w:gridCol w:w="485"/>
        <w:gridCol w:w="481"/>
        <w:gridCol w:w="438"/>
      </w:tblGrid>
      <w:tr w:rsidR="006375B6" w:rsidRPr="004619FD" w14:paraId="3F424CA7" w14:textId="77777777" w:rsidTr="00A9615D">
        <w:trPr>
          <w:trHeight w:val="510"/>
          <w:jc w:val="center"/>
        </w:trPr>
        <w:tc>
          <w:tcPr>
            <w:tcW w:w="1960" w:type="pct"/>
          </w:tcPr>
          <w:p w14:paraId="5314AC32" w14:textId="1BD31111" w:rsidR="006375B6" w:rsidRPr="006526B4" w:rsidRDefault="00A3039C"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4B63180E" wp14:editId="4D06E02E">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2AAC5"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5B1ED70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80" w:type="pct"/>
            <w:vAlign w:val="center"/>
          </w:tcPr>
          <w:p w14:paraId="492AF6D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04D4A4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0027AFBC"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0D8D714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063F6A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49D9A0E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3CFE149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7A69A98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42992F0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9AE05F9"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7427E08B" w14:textId="7777777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26" w:type="pct"/>
            <w:vAlign w:val="center"/>
          </w:tcPr>
          <w:p w14:paraId="38DE3274" w14:textId="77777777"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A9615D" w:rsidRPr="004619FD" w14:paraId="686F4C28" w14:textId="77777777" w:rsidTr="00A9615D">
        <w:trPr>
          <w:trHeight w:val="510"/>
          <w:jc w:val="center"/>
        </w:trPr>
        <w:tc>
          <w:tcPr>
            <w:tcW w:w="1960" w:type="pct"/>
            <w:vAlign w:val="center"/>
          </w:tcPr>
          <w:p w14:paraId="6D838B91" w14:textId="4E69C630" w:rsidR="00A9615D" w:rsidRPr="00E256CB" w:rsidRDefault="00A9615D" w:rsidP="00A9615D">
            <w:pPr>
              <w:jc w:val="center"/>
              <w:rPr>
                <w:rFonts w:ascii="Arial" w:hAnsi="Arial" w:cs="Arial"/>
                <w:sz w:val="20"/>
                <w:szCs w:val="20"/>
              </w:rPr>
            </w:pPr>
            <w:r w:rsidRPr="00E256CB">
              <w:rPr>
                <w:shd w:val="clear" w:color="auto" w:fill="FFFFFF"/>
              </w:rPr>
              <w:t>Identificación y Análisis</w:t>
            </w:r>
          </w:p>
        </w:tc>
        <w:tc>
          <w:tcPr>
            <w:tcW w:w="280" w:type="pct"/>
            <w:vAlign w:val="center"/>
          </w:tcPr>
          <w:p w14:paraId="6A8E1EE7"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69446D0A" w14:textId="77777777" w:rsidR="00A9615D" w:rsidRPr="004619FD" w:rsidRDefault="00A9615D" w:rsidP="00A9615D">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011812C5" w14:textId="32C72283"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394C5E4" w14:textId="3861C5C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4D7889C1" w14:textId="77777777" w:rsidR="00A9615D" w:rsidRPr="004619FD" w:rsidRDefault="00A9615D" w:rsidP="00A9615D">
            <w:pPr>
              <w:jc w:val="center"/>
              <w:rPr>
                <w:rFonts w:ascii="Arial" w:hAnsi="Arial" w:cs="Arial"/>
                <w:b/>
                <w:bCs/>
              </w:rPr>
            </w:pPr>
          </w:p>
        </w:tc>
        <w:tc>
          <w:tcPr>
            <w:tcW w:w="248" w:type="pct"/>
            <w:vAlign w:val="center"/>
          </w:tcPr>
          <w:p w14:paraId="244992DC" w14:textId="77777777" w:rsidR="00A9615D" w:rsidRPr="004619FD" w:rsidRDefault="00A9615D" w:rsidP="00A9615D">
            <w:pPr>
              <w:jc w:val="center"/>
              <w:rPr>
                <w:rFonts w:ascii="Arial" w:hAnsi="Arial" w:cs="Arial"/>
                <w:b/>
                <w:bCs/>
              </w:rPr>
            </w:pPr>
          </w:p>
        </w:tc>
        <w:tc>
          <w:tcPr>
            <w:tcW w:w="249" w:type="pct"/>
            <w:vAlign w:val="center"/>
          </w:tcPr>
          <w:p w14:paraId="3593C6B5" w14:textId="77777777" w:rsidR="00A9615D" w:rsidRPr="004619FD" w:rsidRDefault="00A9615D" w:rsidP="00A9615D">
            <w:pPr>
              <w:jc w:val="center"/>
              <w:rPr>
                <w:rFonts w:ascii="Arial" w:hAnsi="Arial" w:cs="Arial"/>
                <w:b/>
                <w:bCs/>
              </w:rPr>
            </w:pPr>
          </w:p>
        </w:tc>
        <w:tc>
          <w:tcPr>
            <w:tcW w:w="249" w:type="pct"/>
            <w:vAlign w:val="center"/>
          </w:tcPr>
          <w:p w14:paraId="013ADDDB" w14:textId="77777777" w:rsidR="00A9615D" w:rsidRPr="004619FD" w:rsidRDefault="00A9615D" w:rsidP="00A9615D">
            <w:pPr>
              <w:jc w:val="center"/>
              <w:rPr>
                <w:rFonts w:ascii="Arial" w:hAnsi="Arial" w:cs="Arial"/>
                <w:b/>
                <w:bCs/>
              </w:rPr>
            </w:pPr>
          </w:p>
        </w:tc>
        <w:tc>
          <w:tcPr>
            <w:tcW w:w="295" w:type="pct"/>
            <w:vAlign w:val="center"/>
          </w:tcPr>
          <w:p w14:paraId="4A5DD4B4" w14:textId="77777777" w:rsidR="00A9615D" w:rsidRPr="004619FD" w:rsidRDefault="00A9615D" w:rsidP="00A9615D">
            <w:pPr>
              <w:jc w:val="center"/>
              <w:rPr>
                <w:rFonts w:ascii="Arial" w:hAnsi="Arial" w:cs="Arial"/>
                <w:b/>
                <w:bCs/>
              </w:rPr>
            </w:pPr>
          </w:p>
        </w:tc>
        <w:tc>
          <w:tcPr>
            <w:tcW w:w="249" w:type="pct"/>
            <w:vAlign w:val="center"/>
          </w:tcPr>
          <w:p w14:paraId="0CB5D570" w14:textId="77777777" w:rsidR="00A9615D" w:rsidRPr="004619FD" w:rsidRDefault="00A9615D" w:rsidP="00A9615D">
            <w:pPr>
              <w:jc w:val="center"/>
              <w:rPr>
                <w:rFonts w:ascii="Arial" w:hAnsi="Arial" w:cs="Arial"/>
                <w:b/>
                <w:bCs/>
              </w:rPr>
            </w:pPr>
          </w:p>
        </w:tc>
        <w:tc>
          <w:tcPr>
            <w:tcW w:w="247" w:type="pct"/>
          </w:tcPr>
          <w:p w14:paraId="36C9D2AD" w14:textId="77777777" w:rsidR="00A9615D" w:rsidRPr="004619FD" w:rsidRDefault="00A9615D" w:rsidP="00A9615D">
            <w:pPr>
              <w:jc w:val="center"/>
              <w:rPr>
                <w:rFonts w:ascii="Arial" w:hAnsi="Arial" w:cs="Arial"/>
                <w:b/>
                <w:bCs/>
              </w:rPr>
            </w:pPr>
          </w:p>
        </w:tc>
        <w:tc>
          <w:tcPr>
            <w:tcW w:w="226" w:type="pct"/>
          </w:tcPr>
          <w:p w14:paraId="77A3F808" w14:textId="77777777" w:rsidR="00A9615D" w:rsidRPr="004619FD" w:rsidRDefault="00A9615D" w:rsidP="00A9615D">
            <w:pPr>
              <w:jc w:val="center"/>
              <w:rPr>
                <w:rFonts w:ascii="Arial" w:hAnsi="Arial" w:cs="Arial"/>
                <w:b/>
                <w:bCs/>
              </w:rPr>
            </w:pPr>
          </w:p>
        </w:tc>
      </w:tr>
      <w:tr w:rsidR="00A9615D" w:rsidRPr="004619FD" w14:paraId="08DEFAA0" w14:textId="77777777" w:rsidTr="00A9615D">
        <w:trPr>
          <w:trHeight w:val="510"/>
          <w:jc w:val="center"/>
        </w:trPr>
        <w:tc>
          <w:tcPr>
            <w:tcW w:w="1960" w:type="pct"/>
            <w:vAlign w:val="center"/>
          </w:tcPr>
          <w:p w14:paraId="007B3FA9" w14:textId="77777777" w:rsidR="00A9615D" w:rsidRPr="004619FD" w:rsidRDefault="002335BE" w:rsidP="00A9615D">
            <w:pPr>
              <w:jc w:val="center"/>
              <w:rPr>
                <w:rFonts w:ascii="Arial" w:hAnsi="Arial" w:cs="Arial"/>
                <w:sz w:val="20"/>
                <w:szCs w:val="20"/>
              </w:rPr>
            </w:pPr>
            <w:hyperlink r:id="rId14" w:history="1">
              <w:r w:rsidR="00A9615D" w:rsidRPr="00507E5C">
                <w:t>Conceptualización</w:t>
              </w:r>
            </w:hyperlink>
          </w:p>
        </w:tc>
        <w:tc>
          <w:tcPr>
            <w:tcW w:w="280" w:type="pct"/>
            <w:vAlign w:val="center"/>
          </w:tcPr>
          <w:p w14:paraId="1345F0EB" w14:textId="77777777" w:rsidR="00A9615D" w:rsidRPr="004619FD" w:rsidRDefault="00A9615D" w:rsidP="00A9615D">
            <w:pPr>
              <w:jc w:val="center"/>
              <w:rPr>
                <w:rFonts w:ascii="Arial" w:hAnsi="Arial" w:cs="Arial"/>
                <w:b/>
                <w:bCs/>
              </w:rPr>
            </w:pPr>
          </w:p>
        </w:tc>
        <w:tc>
          <w:tcPr>
            <w:tcW w:w="253" w:type="pct"/>
            <w:vAlign w:val="center"/>
          </w:tcPr>
          <w:p w14:paraId="7D382C8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6F10F07E" w14:textId="77777777" w:rsidR="00A9615D" w:rsidRPr="004619FD" w:rsidRDefault="00A9615D" w:rsidP="00A9615D">
            <w:pPr>
              <w:jc w:val="center"/>
              <w:rPr>
                <w:rFonts w:ascii="Arial" w:hAnsi="Arial" w:cs="Arial"/>
                <w:b/>
                <w:bCs/>
              </w:rPr>
            </w:pPr>
          </w:p>
        </w:tc>
        <w:tc>
          <w:tcPr>
            <w:tcW w:w="248" w:type="pct"/>
            <w:vAlign w:val="center"/>
          </w:tcPr>
          <w:p w14:paraId="77E6FFB1"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3EC151F" w14:textId="77777777" w:rsidR="00A9615D" w:rsidRPr="004619FD" w:rsidRDefault="00A9615D" w:rsidP="00A9615D">
            <w:pPr>
              <w:jc w:val="center"/>
              <w:rPr>
                <w:rFonts w:ascii="Arial" w:hAnsi="Arial" w:cs="Arial"/>
                <w:b/>
                <w:bCs/>
              </w:rPr>
            </w:pPr>
          </w:p>
        </w:tc>
        <w:tc>
          <w:tcPr>
            <w:tcW w:w="248" w:type="pct"/>
            <w:vAlign w:val="center"/>
          </w:tcPr>
          <w:p w14:paraId="42F32EC9" w14:textId="77777777" w:rsidR="00A9615D" w:rsidRPr="004619FD" w:rsidRDefault="00A9615D" w:rsidP="00A9615D">
            <w:pPr>
              <w:jc w:val="center"/>
              <w:rPr>
                <w:rFonts w:ascii="Arial" w:hAnsi="Arial" w:cs="Arial"/>
                <w:b/>
                <w:bCs/>
              </w:rPr>
            </w:pPr>
          </w:p>
        </w:tc>
        <w:tc>
          <w:tcPr>
            <w:tcW w:w="249" w:type="pct"/>
            <w:vAlign w:val="center"/>
          </w:tcPr>
          <w:p w14:paraId="0656BDD9" w14:textId="77777777" w:rsidR="00A9615D" w:rsidRPr="004619FD" w:rsidRDefault="00A9615D" w:rsidP="00A9615D">
            <w:pPr>
              <w:jc w:val="center"/>
              <w:rPr>
                <w:rFonts w:ascii="Arial" w:hAnsi="Arial" w:cs="Arial"/>
                <w:b/>
                <w:bCs/>
              </w:rPr>
            </w:pPr>
          </w:p>
        </w:tc>
        <w:tc>
          <w:tcPr>
            <w:tcW w:w="249" w:type="pct"/>
            <w:vAlign w:val="center"/>
          </w:tcPr>
          <w:p w14:paraId="48BDE5BA" w14:textId="77777777" w:rsidR="00A9615D" w:rsidRPr="004619FD" w:rsidRDefault="00A9615D" w:rsidP="00A9615D">
            <w:pPr>
              <w:jc w:val="center"/>
              <w:rPr>
                <w:rFonts w:ascii="Arial" w:hAnsi="Arial" w:cs="Arial"/>
                <w:b/>
                <w:bCs/>
              </w:rPr>
            </w:pPr>
          </w:p>
        </w:tc>
        <w:tc>
          <w:tcPr>
            <w:tcW w:w="295" w:type="pct"/>
            <w:vAlign w:val="center"/>
          </w:tcPr>
          <w:p w14:paraId="3822FDBE" w14:textId="77777777" w:rsidR="00A9615D" w:rsidRPr="004619FD" w:rsidRDefault="00A9615D" w:rsidP="00A9615D">
            <w:pPr>
              <w:jc w:val="center"/>
              <w:rPr>
                <w:rFonts w:ascii="Arial" w:hAnsi="Arial" w:cs="Arial"/>
                <w:b/>
                <w:bCs/>
              </w:rPr>
            </w:pPr>
          </w:p>
        </w:tc>
        <w:tc>
          <w:tcPr>
            <w:tcW w:w="249" w:type="pct"/>
            <w:vAlign w:val="center"/>
          </w:tcPr>
          <w:p w14:paraId="316D2E74" w14:textId="77777777" w:rsidR="00A9615D" w:rsidRPr="004619FD" w:rsidRDefault="00A9615D" w:rsidP="00A9615D">
            <w:pPr>
              <w:jc w:val="center"/>
              <w:rPr>
                <w:rFonts w:ascii="Arial" w:hAnsi="Arial" w:cs="Arial"/>
                <w:b/>
                <w:bCs/>
              </w:rPr>
            </w:pPr>
          </w:p>
        </w:tc>
        <w:tc>
          <w:tcPr>
            <w:tcW w:w="247" w:type="pct"/>
          </w:tcPr>
          <w:p w14:paraId="449BD61B" w14:textId="77777777" w:rsidR="00A9615D" w:rsidRPr="004619FD" w:rsidRDefault="00A9615D" w:rsidP="00A9615D">
            <w:pPr>
              <w:jc w:val="center"/>
              <w:rPr>
                <w:rFonts w:ascii="Arial" w:hAnsi="Arial" w:cs="Arial"/>
                <w:b/>
                <w:bCs/>
              </w:rPr>
            </w:pPr>
          </w:p>
        </w:tc>
        <w:tc>
          <w:tcPr>
            <w:tcW w:w="226" w:type="pct"/>
          </w:tcPr>
          <w:p w14:paraId="2971ABF7" w14:textId="77777777" w:rsidR="00A9615D" w:rsidRPr="004619FD" w:rsidRDefault="00A9615D" w:rsidP="00A9615D">
            <w:pPr>
              <w:jc w:val="center"/>
              <w:rPr>
                <w:rFonts w:ascii="Arial" w:hAnsi="Arial" w:cs="Arial"/>
                <w:b/>
                <w:bCs/>
              </w:rPr>
            </w:pPr>
          </w:p>
        </w:tc>
      </w:tr>
      <w:tr w:rsidR="00A9615D" w:rsidRPr="004619FD" w14:paraId="226886C1" w14:textId="77777777" w:rsidTr="00A9615D">
        <w:trPr>
          <w:trHeight w:val="510"/>
          <w:jc w:val="center"/>
        </w:trPr>
        <w:tc>
          <w:tcPr>
            <w:tcW w:w="1960" w:type="pct"/>
            <w:vAlign w:val="center"/>
          </w:tcPr>
          <w:p w14:paraId="6D418212" w14:textId="77777777" w:rsidR="00A9615D" w:rsidRPr="004619FD" w:rsidRDefault="00A9615D" w:rsidP="00A9615D">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80" w:type="pct"/>
            <w:vAlign w:val="center"/>
          </w:tcPr>
          <w:p w14:paraId="0527E45A" w14:textId="77777777" w:rsidR="00A9615D" w:rsidRPr="004619FD" w:rsidRDefault="00A9615D" w:rsidP="00A9615D">
            <w:pPr>
              <w:jc w:val="center"/>
              <w:rPr>
                <w:rFonts w:ascii="Arial" w:hAnsi="Arial" w:cs="Arial"/>
                <w:b/>
                <w:bCs/>
              </w:rPr>
            </w:pPr>
          </w:p>
        </w:tc>
        <w:tc>
          <w:tcPr>
            <w:tcW w:w="253" w:type="pct"/>
            <w:vAlign w:val="center"/>
          </w:tcPr>
          <w:p w14:paraId="66701541" w14:textId="77777777" w:rsidR="00A9615D" w:rsidRPr="004619FD" w:rsidRDefault="00A9615D" w:rsidP="00A9615D">
            <w:pPr>
              <w:jc w:val="center"/>
              <w:rPr>
                <w:rFonts w:ascii="Arial" w:hAnsi="Arial" w:cs="Arial"/>
                <w:b/>
                <w:bCs/>
              </w:rPr>
            </w:pPr>
          </w:p>
        </w:tc>
        <w:tc>
          <w:tcPr>
            <w:tcW w:w="249" w:type="pct"/>
            <w:vAlign w:val="center"/>
          </w:tcPr>
          <w:p w14:paraId="74EC402B"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26669E7E" w14:textId="77777777" w:rsidR="00A9615D" w:rsidRPr="004619FD" w:rsidRDefault="00A9615D" w:rsidP="00A9615D">
            <w:pPr>
              <w:jc w:val="center"/>
              <w:rPr>
                <w:rFonts w:ascii="Arial" w:hAnsi="Arial" w:cs="Arial"/>
                <w:b/>
                <w:bCs/>
              </w:rPr>
            </w:pPr>
          </w:p>
        </w:tc>
        <w:tc>
          <w:tcPr>
            <w:tcW w:w="248" w:type="pct"/>
            <w:vAlign w:val="center"/>
          </w:tcPr>
          <w:p w14:paraId="49DB1EC4"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6381A9E" w14:textId="77777777" w:rsidR="00A9615D" w:rsidRPr="004619FD" w:rsidRDefault="00A9615D" w:rsidP="00A9615D">
            <w:pPr>
              <w:jc w:val="center"/>
              <w:rPr>
                <w:rFonts w:ascii="Arial" w:hAnsi="Arial" w:cs="Arial"/>
                <w:b/>
                <w:bCs/>
              </w:rPr>
            </w:pPr>
          </w:p>
        </w:tc>
        <w:tc>
          <w:tcPr>
            <w:tcW w:w="249" w:type="pct"/>
            <w:vAlign w:val="center"/>
          </w:tcPr>
          <w:p w14:paraId="6162224C" w14:textId="77777777" w:rsidR="00A9615D" w:rsidRPr="004619FD" w:rsidRDefault="00A9615D" w:rsidP="00A9615D">
            <w:pPr>
              <w:jc w:val="center"/>
              <w:rPr>
                <w:rFonts w:ascii="Arial" w:hAnsi="Arial" w:cs="Arial"/>
                <w:b/>
                <w:bCs/>
              </w:rPr>
            </w:pPr>
          </w:p>
        </w:tc>
        <w:tc>
          <w:tcPr>
            <w:tcW w:w="249" w:type="pct"/>
            <w:vAlign w:val="center"/>
          </w:tcPr>
          <w:p w14:paraId="0CCAA40A" w14:textId="77777777" w:rsidR="00A9615D" w:rsidRPr="004619FD" w:rsidRDefault="00A9615D" w:rsidP="00A9615D">
            <w:pPr>
              <w:jc w:val="center"/>
              <w:rPr>
                <w:rFonts w:ascii="Arial" w:hAnsi="Arial" w:cs="Arial"/>
                <w:b/>
                <w:bCs/>
              </w:rPr>
            </w:pPr>
          </w:p>
        </w:tc>
        <w:tc>
          <w:tcPr>
            <w:tcW w:w="295" w:type="pct"/>
            <w:vAlign w:val="center"/>
          </w:tcPr>
          <w:p w14:paraId="5503D2B9" w14:textId="77777777" w:rsidR="00A9615D" w:rsidRPr="004619FD" w:rsidRDefault="00A9615D" w:rsidP="00A9615D">
            <w:pPr>
              <w:jc w:val="center"/>
              <w:rPr>
                <w:rFonts w:ascii="Arial" w:hAnsi="Arial" w:cs="Arial"/>
                <w:b/>
                <w:bCs/>
              </w:rPr>
            </w:pPr>
          </w:p>
        </w:tc>
        <w:tc>
          <w:tcPr>
            <w:tcW w:w="249" w:type="pct"/>
            <w:vAlign w:val="center"/>
          </w:tcPr>
          <w:p w14:paraId="0EB7DACD" w14:textId="77777777" w:rsidR="00A9615D" w:rsidRPr="004619FD" w:rsidRDefault="00A9615D" w:rsidP="00A9615D">
            <w:pPr>
              <w:jc w:val="center"/>
              <w:rPr>
                <w:rFonts w:ascii="Arial" w:hAnsi="Arial" w:cs="Arial"/>
                <w:b/>
                <w:bCs/>
              </w:rPr>
            </w:pPr>
          </w:p>
        </w:tc>
        <w:tc>
          <w:tcPr>
            <w:tcW w:w="247" w:type="pct"/>
          </w:tcPr>
          <w:p w14:paraId="3E51AAE9" w14:textId="77777777" w:rsidR="00A9615D" w:rsidRPr="004619FD" w:rsidRDefault="00A9615D" w:rsidP="00A9615D">
            <w:pPr>
              <w:jc w:val="center"/>
              <w:rPr>
                <w:rFonts w:ascii="Arial" w:hAnsi="Arial" w:cs="Arial"/>
                <w:b/>
                <w:bCs/>
              </w:rPr>
            </w:pPr>
          </w:p>
        </w:tc>
        <w:tc>
          <w:tcPr>
            <w:tcW w:w="226" w:type="pct"/>
          </w:tcPr>
          <w:p w14:paraId="5E168E93" w14:textId="77777777" w:rsidR="00A9615D" w:rsidRPr="004619FD" w:rsidRDefault="00A9615D" w:rsidP="00A9615D">
            <w:pPr>
              <w:jc w:val="center"/>
              <w:rPr>
                <w:rFonts w:ascii="Arial" w:hAnsi="Arial" w:cs="Arial"/>
                <w:b/>
                <w:bCs/>
              </w:rPr>
            </w:pPr>
          </w:p>
        </w:tc>
      </w:tr>
      <w:tr w:rsidR="00A9615D" w:rsidRPr="004619FD" w14:paraId="46654369" w14:textId="77777777" w:rsidTr="00A9615D">
        <w:trPr>
          <w:trHeight w:val="510"/>
          <w:jc w:val="center"/>
        </w:trPr>
        <w:tc>
          <w:tcPr>
            <w:tcW w:w="1960" w:type="pct"/>
            <w:vAlign w:val="center"/>
          </w:tcPr>
          <w:p w14:paraId="5786C03E" w14:textId="6184F30F" w:rsidR="00A9615D" w:rsidRPr="00507E5C" w:rsidRDefault="00A9615D" w:rsidP="00A9615D">
            <w:pPr>
              <w:jc w:val="center"/>
              <w:rPr>
                <w:shd w:val="clear" w:color="auto" w:fill="FFFFFF"/>
              </w:rPr>
            </w:pPr>
            <w:r>
              <w:rPr>
                <w:shd w:val="clear" w:color="auto" w:fill="FFFFFF"/>
              </w:rPr>
              <w:t>Aprendizaje y profundización en el uso de las herramientas de programación</w:t>
            </w:r>
          </w:p>
        </w:tc>
        <w:tc>
          <w:tcPr>
            <w:tcW w:w="280" w:type="pct"/>
            <w:vAlign w:val="center"/>
          </w:tcPr>
          <w:p w14:paraId="6789EC61" w14:textId="21AD780D" w:rsidR="00A9615D" w:rsidRPr="004619FD" w:rsidRDefault="00A9615D" w:rsidP="00A9615D">
            <w:pPr>
              <w:jc w:val="center"/>
              <w:rPr>
                <w:rFonts w:ascii="Arial" w:hAnsi="Arial" w:cs="Arial"/>
                <w:b/>
                <w:bCs/>
              </w:rPr>
            </w:pPr>
            <w:r>
              <w:rPr>
                <w:rFonts w:ascii="Arial" w:hAnsi="Arial" w:cs="Arial"/>
                <w:b/>
                <w:bCs/>
              </w:rPr>
              <w:t>X</w:t>
            </w:r>
          </w:p>
        </w:tc>
        <w:tc>
          <w:tcPr>
            <w:tcW w:w="253" w:type="pct"/>
            <w:vAlign w:val="center"/>
          </w:tcPr>
          <w:p w14:paraId="313E279F" w14:textId="16E34099"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3882C532" w14:textId="2731F810" w:rsidR="00A9615D" w:rsidRDefault="00A9615D" w:rsidP="00A9615D">
            <w:pPr>
              <w:jc w:val="center"/>
              <w:rPr>
                <w:rFonts w:ascii="Arial" w:hAnsi="Arial" w:cs="Arial"/>
                <w:b/>
                <w:bCs/>
              </w:rPr>
            </w:pPr>
            <w:r>
              <w:rPr>
                <w:rFonts w:ascii="Arial" w:hAnsi="Arial" w:cs="Arial"/>
                <w:b/>
                <w:bCs/>
              </w:rPr>
              <w:t>X</w:t>
            </w:r>
          </w:p>
        </w:tc>
        <w:tc>
          <w:tcPr>
            <w:tcW w:w="248" w:type="pct"/>
            <w:vAlign w:val="center"/>
          </w:tcPr>
          <w:p w14:paraId="0BD3DF1E" w14:textId="4306466B"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5A232E1B" w14:textId="77777777" w:rsidR="00A9615D" w:rsidRDefault="00A9615D" w:rsidP="00A9615D">
            <w:pPr>
              <w:jc w:val="center"/>
              <w:rPr>
                <w:rFonts w:ascii="Arial" w:hAnsi="Arial" w:cs="Arial"/>
                <w:b/>
                <w:bCs/>
              </w:rPr>
            </w:pPr>
          </w:p>
        </w:tc>
        <w:tc>
          <w:tcPr>
            <w:tcW w:w="248" w:type="pct"/>
            <w:vAlign w:val="center"/>
          </w:tcPr>
          <w:p w14:paraId="12ACA218" w14:textId="77777777" w:rsidR="00A9615D" w:rsidRPr="004619FD" w:rsidRDefault="00A9615D" w:rsidP="00A9615D">
            <w:pPr>
              <w:jc w:val="center"/>
              <w:rPr>
                <w:rFonts w:ascii="Arial" w:hAnsi="Arial" w:cs="Arial"/>
                <w:b/>
                <w:bCs/>
              </w:rPr>
            </w:pPr>
          </w:p>
        </w:tc>
        <w:tc>
          <w:tcPr>
            <w:tcW w:w="249" w:type="pct"/>
            <w:vAlign w:val="center"/>
          </w:tcPr>
          <w:p w14:paraId="03D335DC" w14:textId="77777777" w:rsidR="00A9615D" w:rsidRPr="004619FD" w:rsidRDefault="00A9615D" w:rsidP="00A9615D">
            <w:pPr>
              <w:jc w:val="center"/>
              <w:rPr>
                <w:rFonts w:ascii="Arial" w:hAnsi="Arial" w:cs="Arial"/>
                <w:b/>
                <w:bCs/>
              </w:rPr>
            </w:pPr>
          </w:p>
        </w:tc>
        <w:tc>
          <w:tcPr>
            <w:tcW w:w="249" w:type="pct"/>
            <w:vAlign w:val="center"/>
          </w:tcPr>
          <w:p w14:paraId="58C5E2CE" w14:textId="77777777" w:rsidR="00A9615D" w:rsidRPr="004619FD" w:rsidRDefault="00A9615D" w:rsidP="00A9615D">
            <w:pPr>
              <w:jc w:val="center"/>
              <w:rPr>
                <w:rFonts w:ascii="Arial" w:hAnsi="Arial" w:cs="Arial"/>
                <w:b/>
                <w:bCs/>
              </w:rPr>
            </w:pPr>
          </w:p>
        </w:tc>
        <w:tc>
          <w:tcPr>
            <w:tcW w:w="295" w:type="pct"/>
            <w:vAlign w:val="center"/>
          </w:tcPr>
          <w:p w14:paraId="3A9AE748" w14:textId="77777777" w:rsidR="00A9615D" w:rsidRPr="004619FD" w:rsidRDefault="00A9615D" w:rsidP="00A9615D">
            <w:pPr>
              <w:jc w:val="center"/>
              <w:rPr>
                <w:rFonts w:ascii="Arial" w:hAnsi="Arial" w:cs="Arial"/>
                <w:b/>
                <w:bCs/>
              </w:rPr>
            </w:pPr>
          </w:p>
        </w:tc>
        <w:tc>
          <w:tcPr>
            <w:tcW w:w="249" w:type="pct"/>
            <w:vAlign w:val="center"/>
          </w:tcPr>
          <w:p w14:paraId="63A784F4" w14:textId="77777777" w:rsidR="00A9615D" w:rsidRPr="004619FD" w:rsidRDefault="00A9615D" w:rsidP="00A9615D">
            <w:pPr>
              <w:jc w:val="center"/>
              <w:rPr>
                <w:rFonts w:ascii="Arial" w:hAnsi="Arial" w:cs="Arial"/>
                <w:b/>
                <w:bCs/>
              </w:rPr>
            </w:pPr>
          </w:p>
        </w:tc>
        <w:tc>
          <w:tcPr>
            <w:tcW w:w="247" w:type="pct"/>
          </w:tcPr>
          <w:p w14:paraId="2CA46FA4" w14:textId="77777777" w:rsidR="00A9615D" w:rsidRPr="004619FD" w:rsidRDefault="00A9615D" w:rsidP="00A9615D">
            <w:pPr>
              <w:jc w:val="center"/>
              <w:rPr>
                <w:rFonts w:ascii="Arial" w:hAnsi="Arial" w:cs="Arial"/>
                <w:b/>
                <w:bCs/>
              </w:rPr>
            </w:pPr>
          </w:p>
        </w:tc>
        <w:tc>
          <w:tcPr>
            <w:tcW w:w="226" w:type="pct"/>
          </w:tcPr>
          <w:p w14:paraId="3B5BA8BE" w14:textId="77777777" w:rsidR="00A9615D" w:rsidRPr="004619FD" w:rsidRDefault="00A9615D" w:rsidP="00A9615D">
            <w:pPr>
              <w:jc w:val="center"/>
              <w:rPr>
                <w:rFonts w:ascii="Arial" w:hAnsi="Arial" w:cs="Arial"/>
                <w:b/>
                <w:bCs/>
              </w:rPr>
            </w:pPr>
          </w:p>
        </w:tc>
      </w:tr>
      <w:tr w:rsidR="00A9615D" w:rsidRPr="004619FD" w14:paraId="6BB8B6E3" w14:textId="77777777" w:rsidTr="00A9615D">
        <w:trPr>
          <w:trHeight w:val="510"/>
          <w:jc w:val="center"/>
        </w:trPr>
        <w:tc>
          <w:tcPr>
            <w:tcW w:w="1960" w:type="pct"/>
            <w:vAlign w:val="center"/>
          </w:tcPr>
          <w:p w14:paraId="6DE2350A" w14:textId="77777777" w:rsidR="00A9615D" w:rsidRPr="004619FD" w:rsidRDefault="00A9615D" w:rsidP="00A9615D">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80" w:type="pct"/>
            <w:vAlign w:val="center"/>
          </w:tcPr>
          <w:p w14:paraId="1A19A8C9" w14:textId="446D7CD6" w:rsidR="00A9615D" w:rsidRPr="004619FD" w:rsidRDefault="00A9615D" w:rsidP="00A9615D">
            <w:pPr>
              <w:jc w:val="center"/>
              <w:rPr>
                <w:rFonts w:ascii="Arial" w:hAnsi="Arial" w:cs="Arial"/>
                <w:b/>
                <w:bCs/>
              </w:rPr>
            </w:pPr>
          </w:p>
        </w:tc>
        <w:tc>
          <w:tcPr>
            <w:tcW w:w="253" w:type="pct"/>
            <w:vAlign w:val="center"/>
          </w:tcPr>
          <w:p w14:paraId="656CED13" w14:textId="375AF748" w:rsidR="00A9615D" w:rsidRPr="004619FD" w:rsidRDefault="00A9615D" w:rsidP="00A9615D">
            <w:pPr>
              <w:jc w:val="center"/>
              <w:rPr>
                <w:rFonts w:ascii="Arial" w:hAnsi="Arial" w:cs="Arial"/>
                <w:b/>
                <w:bCs/>
              </w:rPr>
            </w:pPr>
          </w:p>
        </w:tc>
        <w:tc>
          <w:tcPr>
            <w:tcW w:w="249" w:type="pct"/>
            <w:vAlign w:val="center"/>
          </w:tcPr>
          <w:p w14:paraId="1ECFEBBD" w14:textId="37CD6152" w:rsidR="00A9615D" w:rsidRPr="004619FD" w:rsidRDefault="00A9615D" w:rsidP="00A9615D">
            <w:pPr>
              <w:jc w:val="center"/>
              <w:rPr>
                <w:rFonts w:ascii="Arial" w:hAnsi="Arial" w:cs="Arial"/>
                <w:b/>
                <w:bCs/>
              </w:rPr>
            </w:pPr>
          </w:p>
        </w:tc>
        <w:tc>
          <w:tcPr>
            <w:tcW w:w="248" w:type="pct"/>
            <w:vAlign w:val="center"/>
          </w:tcPr>
          <w:p w14:paraId="2993727A" w14:textId="5D1B4A4C" w:rsidR="00A9615D" w:rsidRPr="004619FD" w:rsidRDefault="00A9615D" w:rsidP="00A9615D">
            <w:pPr>
              <w:jc w:val="center"/>
              <w:rPr>
                <w:rFonts w:ascii="Arial" w:hAnsi="Arial" w:cs="Arial"/>
                <w:b/>
                <w:bCs/>
              </w:rPr>
            </w:pPr>
          </w:p>
        </w:tc>
        <w:tc>
          <w:tcPr>
            <w:tcW w:w="248" w:type="pct"/>
            <w:vAlign w:val="center"/>
          </w:tcPr>
          <w:p w14:paraId="189B6A5F" w14:textId="08CD31E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D4C6CE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17FA516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910B4F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10FACFC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00F42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CA38298" w14:textId="77777777" w:rsidR="00A9615D" w:rsidRPr="004619FD" w:rsidRDefault="00A9615D" w:rsidP="00A9615D">
            <w:pPr>
              <w:jc w:val="center"/>
              <w:rPr>
                <w:rFonts w:ascii="Arial" w:hAnsi="Arial" w:cs="Arial"/>
                <w:b/>
                <w:bCs/>
              </w:rPr>
            </w:pPr>
          </w:p>
        </w:tc>
        <w:tc>
          <w:tcPr>
            <w:tcW w:w="226" w:type="pct"/>
          </w:tcPr>
          <w:p w14:paraId="47D5AF73" w14:textId="77777777" w:rsidR="00A9615D" w:rsidRPr="004619FD" w:rsidRDefault="00A9615D" w:rsidP="00A9615D">
            <w:pPr>
              <w:jc w:val="center"/>
              <w:rPr>
                <w:rFonts w:ascii="Arial" w:hAnsi="Arial" w:cs="Arial"/>
                <w:b/>
                <w:bCs/>
              </w:rPr>
            </w:pPr>
          </w:p>
        </w:tc>
      </w:tr>
      <w:tr w:rsidR="00A9615D" w:rsidRPr="004619FD" w14:paraId="76297E7C" w14:textId="77777777" w:rsidTr="00A9615D">
        <w:trPr>
          <w:trHeight w:val="510"/>
          <w:jc w:val="center"/>
        </w:trPr>
        <w:tc>
          <w:tcPr>
            <w:tcW w:w="1960" w:type="pct"/>
            <w:vAlign w:val="center"/>
          </w:tcPr>
          <w:p w14:paraId="284D1E66" w14:textId="77777777" w:rsidR="00A9615D" w:rsidRPr="004619FD" w:rsidRDefault="00A9615D" w:rsidP="00A9615D">
            <w:pPr>
              <w:jc w:val="center"/>
              <w:rPr>
                <w:shd w:val="clear" w:color="auto" w:fill="FFFFFF"/>
              </w:rPr>
            </w:pPr>
            <w:r w:rsidRPr="00507E5C">
              <w:rPr>
                <w:shd w:val="clear" w:color="auto" w:fill="FFFFFF"/>
              </w:rPr>
              <w:t>Prueba</w:t>
            </w:r>
          </w:p>
        </w:tc>
        <w:tc>
          <w:tcPr>
            <w:tcW w:w="280" w:type="pct"/>
            <w:vAlign w:val="center"/>
          </w:tcPr>
          <w:p w14:paraId="3193F351" w14:textId="77777777" w:rsidR="00A9615D" w:rsidRPr="004619FD" w:rsidRDefault="00A9615D" w:rsidP="00A9615D">
            <w:pPr>
              <w:jc w:val="center"/>
              <w:rPr>
                <w:rFonts w:ascii="Arial" w:hAnsi="Arial" w:cs="Arial"/>
                <w:b/>
                <w:bCs/>
              </w:rPr>
            </w:pPr>
          </w:p>
        </w:tc>
        <w:tc>
          <w:tcPr>
            <w:tcW w:w="253" w:type="pct"/>
            <w:vAlign w:val="center"/>
          </w:tcPr>
          <w:p w14:paraId="13EA301D" w14:textId="77777777" w:rsidR="00A9615D" w:rsidRPr="004619FD" w:rsidRDefault="00A9615D" w:rsidP="00A9615D">
            <w:pPr>
              <w:jc w:val="center"/>
              <w:rPr>
                <w:rFonts w:ascii="Arial" w:hAnsi="Arial" w:cs="Arial"/>
                <w:b/>
                <w:bCs/>
              </w:rPr>
            </w:pPr>
          </w:p>
        </w:tc>
        <w:tc>
          <w:tcPr>
            <w:tcW w:w="249" w:type="pct"/>
            <w:vAlign w:val="center"/>
          </w:tcPr>
          <w:p w14:paraId="1A44792B" w14:textId="77777777" w:rsidR="00A9615D" w:rsidRPr="004619FD" w:rsidRDefault="00A9615D" w:rsidP="00A9615D">
            <w:pPr>
              <w:jc w:val="center"/>
              <w:rPr>
                <w:rFonts w:ascii="Arial" w:hAnsi="Arial" w:cs="Arial"/>
                <w:b/>
                <w:bCs/>
              </w:rPr>
            </w:pPr>
          </w:p>
        </w:tc>
        <w:tc>
          <w:tcPr>
            <w:tcW w:w="248" w:type="pct"/>
            <w:vAlign w:val="center"/>
          </w:tcPr>
          <w:p w14:paraId="4FE915AD" w14:textId="77777777" w:rsidR="00A9615D" w:rsidRPr="004619FD" w:rsidRDefault="00A9615D" w:rsidP="00A9615D">
            <w:pPr>
              <w:jc w:val="center"/>
              <w:rPr>
                <w:rFonts w:ascii="Arial" w:hAnsi="Arial" w:cs="Arial"/>
                <w:b/>
                <w:bCs/>
              </w:rPr>
            </w:pPr>
          </w:p>
        </w:tc>
        <w:tc>
          <w:tcPr>
            <w:tcW w:w="248" w:type="pct"/>
            <w:vAlign w:val="center"/>
          </w:tcPr>
          <w:p w14:paraId="3BF16A62" w14:textId="77777777" w:rsidR="00A9615D" w:rsidRPr="004619FD" w:rsidRDefault="00A9615D" w:rsidP="00A9615D">
            <w:pPr>
              <w:jc w:val="center"/>
              <w:rPr>
                <w:rFonts w:ascii="Arial" w:hAnsi="Arial" w:cs="Arial"/>
                <w:b/>
                <w:bCs/>
              </w:rPr>
            </w:pPr>
          </w:p>
        </w:tc>
        <w:tc>
          <w:tcPr>
            <w:tcW w:w="248" w:type="pct"/>
            <w:vAlign w:val="center"/>
          </w:tcPr>
          <w:p w14:paraId="378B17F4" w14:textId="77777777" w:rsidR="00A9615D" w:rsidRPr="004619FD" w:rsidRDefault="00A9615D" w:rsidP="00A9615D">
            <w:pPr>
              <w:jc w:val="center"/>
              <w:rPr>
                <w:rFonts w:ascii="Arial" w:hAnsi="Arial" w:cs="Arial"/>
                <w:b/>
                <w:bCs/>
              </w:rPr>
            </w:pPr>
          </w:p>
        </w:tc>
        <w:tc>
          <w:tcPr>
            <w:tcW w:w="249" w:type="pct"/>
            <w:vAlign w:val="center"/>
          </w:tcPr>
          <w:p w14:paraId="6E22CA1F"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47B109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6DC00EA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BFF9B9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8002E25"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59F70FE4" w14:textId="77777777" w:rsidR="00A9615D" w:rsidRPr="00507E5C" w:rsidRDefault="00A9615D" w:rsidP="00A9615D">
            <w:pPr>
              <w:jc w:val="center"/>
              <w:rPr>
                <w:rFonts w:ascii="Arial" w:eastAsia="Arial" w:hAnsi="Arial" w:cs="Arial"/>
                <w:b/>
                <w:bCs/>
              </w:rPr>
            </w:pPr>
          </w:p>
        </w:tc>
      </w:tr>
      <w:tr w:rsidR="00A9615D" w:rsidRPr="004619FD" w14:paraId="0A996634" w14:textId="77777777" w:rsidTr="00A9615D">
        <w:trPr>
          <w:trHeight w:val="510"/>
          <w:jc w:val="center"/>
        </w:trPr>
        <w:tc>
          <w:tcPr>
            <w:tcW w:w="1960" w:type="pct"/>
            <w:vAlign w:val="center"/>
          </w:tcPr>
          <w:p w14:paraId="30E64107" w14:textId="77777777" w:rsidR="00A9615D" w:rsidRPr="004619FD" w:rsidRDefault="00A9615D" w:rsidP="00A9615D">
            <w:pPr>
              <w:jc w:val="center"/>
              <w:rPr>
                <w:shd w:val="clear" w:color="auto" w:fill="FFFFFF"/>
              </w:rPr>
            </w:pPr>
            <w:r w:rsidRPr="00507E5C">
              <w:rPr>
                <w:shd w:val="clear" w:color="auto" w:fill="FFFFFF"/>
              </w:rPr>
              <w:lastRenderedPageBreak/>
              <w:t>Documentación</w:t>
            </w:r>
          </w:p>
        </w:tc>
        <w:tc>
          <w:tcPr>
            <w:tcW w:w="280" w:type="pct"/>
            <w:vAlign w:val="center"/>
          </w:tcPr>
          <w:p w14:paraId="0C596544"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5C8E8C4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63A7C6C5"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36816B0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1DF2CD5F"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06BD7E5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2EA4BEBA"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35A75D"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02623A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D64946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669E7B0F"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68E3EA1E"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r>
      <w:tr w:rsidR="00A9615D" w:rsidRPr="004619FD" w14:paraId="56512ACD" w14:textId="77777777" w:rsidTr="00A9615D">
        <w:trPr>
          <w:trHeight w:val="510"/>
          <w:jc w:val="center"/>
        </w:trPr>
        <w:tc>
          <w:tcPr>
            <w:tcW w:w="1960" w:type="pct"/>
            <w:vAlign w:val="center"/>
          </w:tcPr>
          <w:p w14:paraId="39F2A28C" w14:textId="77777777" w:rsidR="00A9615D" w:rsidRPr="00507E5C" w:rsidRDefault="00A9615D" w:rsidP="00A9615D">
            <w:pPr>
              <w:jc w:val="center"/>
              <w:rPr>
                <w:shd w:val="clear" w:color="auto" w:fill="FFFFFF"/>
              </w:rPr>
            </w:pPr>
            <w:r>
              <w:rPr>
                <w:shd w:val="clear" w:color="auto" w:fill="FFFFFF"/>
              </w:rPr>
              <w:t>Informe de Avance</w:t>
            </w:r>
          </w:p>
        </w:tc>
        <w:tc>
          <w:tcPr>
            <w:tcW w:w="280" w:type="pct"/>
            <w:vAlign w:val="center"/>
          </w:tcPr>
          <w:p w14:paraId="2C529D8B" w14:textId="77777777" w:rsidR="00A9615D" w:rsidRPr="00507E5C" w:rsidRDefault="00A9615D" w:rsidP="00A9615D">
            <w:pPr>
              <w:jc w:val="center"/>
              <w:rPr>
                <w:rFonts w:ascii="Arial" w:eastAsia="Arial" w:hAnsi="Arial" w:cs="Arial"/>
                <w:b/>
                <w:bCs/>
              </w:rPr>
            </w:pPr>
          </w:p>
        </w:tc>
        <w:tc>
          <w:tcPr>
            <w:tcW w:w="253" w:type="pct"/>
            <w:vAlign w:val="center"/>
          </w:tcPr>
          <w:p w14:paraId="78729850" w14:textId="77777777" w:rsidR="00A9615D" w:rsidRPr="00507E5C" w:rsidRDefault="00A9615D" w:rsidP="00A9615D">
            <w:pPr>
              <w:jc w:val="center"/>
              <w:rPr>
                <w:rFonts w:ascii="Arial" w:eastAsia="Arial" w:hAnsi="Arial" w:cs="Arial"/>
                <w:b/>
                <w:bCs/>
              </w:rPr>
            </w:pPr>
          </w:p>
        </w:tc>
        <w:tc>
          <w:tcPr>
            <w:tcW w:w="249" w:type="pct"/>
            <w:vAlign w:val="center"/>
          </w:tcPr>
          <w:p w14:paraId="5F4A2574" w14:textId="77777777" w:rsidR="00A9615D" w:rsidRPr="00507E5C" w:rsidRDefault="00A9615D" w:rsidP="00A9615D">
            <w:pPr>
              <w:jc w:val="center"/>
              <w:rPr>
                <w:rFonts w:ascii="Arial" w:eastAsia="Arial" w:hAnsi="Arial" w:cs="Arial"/>
                <w:b/>
                <w:bCs/>
              </w:rPr>
            </w:pPr>
          </w:p>
        </w:tc>
        <w:tc>
          <w:tcPr>
            <w:tcW w:w="248" w:type="pct"/>
            <w:vAlign w:val="center"/>
          </w:tcPr>
          <w:p w14:paraId="3A8BBEAA" w14:textId="77777777" w:rsidR="00A9615D" w:rsidRPr="00507E5C" w:rsidRDefault="00A9615D" w:rsidP="00A9615D">
            <w:pPr>
              <w:jc w:val="center"/>
              <w:rPr>
                <w:rFonts w:ascii="Arial" w:eastAsia="Arial" w:hAnsi="Arial" w:cs="Arial"/>
                <w:b/>
                <w:bCs/>
              </w:rPr>
            </w:pPr>
          </w:p>
        </w:tc>
        <w:tc>
          <w:tcPr>
            <w:tcW w:w="248" w:type="pct"/>
            <w:vAlign w:val="center"/>
          </w:tcPr>
          <w:p w14:paraId="1E1E4C56"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8" w:type="pct"/>
            <w:vAlign w:val="center"/>
          </w:tcPr>
          <w:p w14:paraId="0B634B26" w14:textId="77777777" w:rsidR="00A9615D" w:rsidRPr="00507E5C" w:rsidRDefault="00A9615D" w:rsidP="00A9615D">
            <w:pPr>
              <w:jc w:val="center"/>
              <w:rPr>
                <w:rFonts w:ascii="Arial" w:eastAsia="Arial" w:hAnsi="Arial" w:cs="Arial"/>
                <w:b/>
                <w:bCs/>
              </w:rPr>
            </w:pPr>
          </w:p>
        </w:tc>
        <w:tc>
          <w:tcPr>
            <w:tcW w:w="249" w:type="pct"/>
            <w:vAlign w:val="center"/>
          </w:tcPr>
          <w:p w14:paraId="7B46A45A" w14:textId="77777777" w:rsidR="00A9615D" w:rsidRPr="00507E5C" w:rsidRDefault="00A9615D" w:rsidP="00A9615D">
            <w:pPr>
              <w:jc w:val="center"/>
              <w:rPr>
                <w:rFonts w:ascii="Arial" w:eastAsia="Arial" w:hAnsi="Arial" w:cs="Arial"/>
                <w:b/>
                <w:bCs/>
              </w:rPr>
            </w:pPr>
          </w:p>
        </w:tc>
        <w:tc>
          <w:tcPr>
            <w:tcW w:w="249" w:type="pct"/>
            <w:vAlign w:val="center"/>
          </w:tcPr>
          <w:p w14:paraId="601C0FB2" w14:textId="77777777" w:rsidR="00A9615D" w:rsidRPr="00507E5C" w:rsidRDefault="00A9615D" w:rsidP="00A9615D">
            <w:pPr>
              <w:jc w:val="center"/>
              <w:rPr>
                <w:rFonts w:ascii="Arial" w:eastAsia="Arial" w:hAnsi="Arial" w:cs="Arial"/>
                <w:b/>
                <w:bCs/>
              </w:rPr>
            </w:pPr>
          </w:p>
        </w:tc>
        <w:tc>
          <w:tcPr>
            <w:tcW w:w="295" w:type="pct"/>
            <w:vAlign w:val="center"/>
          </w:tcPr>
          <w:p w14:paraId="2F931B5F"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9" w:type="pct"/>
            <w:vAlign w:val="center"/>
          </w:tcPr>
          <w:p w14:paraId="398DE115" w14:textId="77777777" w:rsidR="00A9615D" w:rsidRPr="00507E5C" w:rsidRDefault="00A9615D" w:rsidP="00A9615D">
            <w:pPr>
              <w:jc w:val="center"/>
              <w:rPr>
                <w:rFonts w:ascii="Arial" w:eastAsia="Arial" w:hAnsi="Arial" w:cs="Arial"/>
                <w:b/>
                <w:bCs/>
              </w:rPr>
            </w:pPr>
          </w:p>
        </w:tc>
        <w:tc>
          <w:tcPr>
            <w:tcW w:w="247" w:type="pct"/>
          </w:tcPr>
          <w:p w14:paraId="1300A6BE" w14:textId="77777777" w:rsidR="00A9615D" w:rsidRPr="00507E5C" w:rsidRDefault="00A9615D" w:rsidP="00A9615D">
            <w:pPr>
              <w:jc w:val="center"/>
              <w:rPr>
                <w:rFonts w:ascii="Arial" w:eastAsia="Arial" w:hAnsi="Arial" w:cs="Arial"/>
                <w:b/>
                <w:bCs/>
              </w:rPr>
            </w:pPr>
          </w:p>
        </w:tc>
        <w:tc>
          <w:tcPr>
            <w:tcW w:w="226" w:type="pct"/>
            <w:vAlign w:val="center"/>
          </w:tcPr>
          <w:p w14:paraId="1B097EC6" w14:textId="1C766E96" w:rsidR="00A9615D" w:rsidRPr="00507E5C" w:rsidRDefault="00A9615D" w:rsidP="00A9615D">
            <w:pPr>
              <w:jc w:val="center"/>
              <w:rPr>
                <w:rFonts w:ascii="Arial" w:eastAsia="Arial" w:hAnsi="Arial" w:cs="Arial"/>
                <w:b/>
                <w:bCs/>
              </w:rPr>
            </w:pPr>
          </w:p>
        </w:tc>
      </w:tr>
      <w:tr w:rsidR="00A9615D" w:rsidRPr="004619FD" w14:paraId="63042C8A" w14:textId="77777777" w:rsidTr="00A9615D">
        <w:trPr>
          <w:trHeight w:val="510"/>
          <w:jc w:val="center"/>
        </w:trPr>
        <w:tc>
          <w:tcPr>
            <w:tcW w:w="1960" w:type="pct"/>
            <w:vAlign w:val="center"/>
          </w:tcPr>
          <w:p w14:paraId="5B153F94" w14:textId="322D9B93" w:rsidR="00A9615D" w:rsidRDefault="00A9615D" w:rsidP="00A9615D">
            <w:pPr>
              <w:jc w:val="center"/>
              <w:rPr>
                <w:shd w:val="clear" w:color="auto" w:fill="FFFFFF"/>
              </w:rPr>
            </w:pPr>
            <w:r>
              <w:rPr>
                <w:shd w:val="clear" w:color="auto" w:fill="FFFFFF"/>
              </w:rPr>
              <w:t>Informe Final</w:t>
            </w:r>
          </w:p>
        </w:tc>
        <w:tc>
          <w:tcPr>
            <w:tcW w:w="280" w:type="pct"/>
            <w:vAlign w:val="center"/>
          </w:tcPr>
          <w:p w14:paraId="5934F95D" w14:textId="77777777" w:rsidR="00A9615D" w:rsidRPr="00507E5C" w:rsidRDefault="00A9615D" w:rsidP="00A9615D">
            <w:pPr>
              <w:jc w:val="center"/>
              <w:rPr>
                <w:rFonts w:ascii="Arial" w:eastAsia="Arial" w:hAnsi="Arial" w:cs="Arial"/>
                <w:b/>
                <w:bCs/>
              </w:rPr>
            </w:pPr>
          </w:p>
        </w:tc>
        <w:tc>
          <w:tcPr>
            <w:tcW w:w="253" w:type="pct"/>
            <w:vAlign w:val="center"/>
          </w:tcPr>
          <w:p w14:paraId="604F5480" w14:textId="77777777" w:rsidR="00A9615D" w:rsidRPr="00507E5C" w:rsidRDefault="00A9615D" w:rsidP="00A9615D">
            <w:pPr>
              <w:jc w:val="center"/>
              <w:rPr>
                <w:rFonts w:ascii="Arial" w:eastAsia="Arial" w:hAnsi="Arial" w:cs="Arial"/>
                <w:b/>
                <w:bCs/>
              </w:rPr>
            </w:pPr>
          </w:p>
        </w:tc>
        <w:tc>
          <w:tcPr>
            <w:tcW w:w="249" w:type="pct"/>
            <w:vAlign w:val="center"/>
          </w:tcPr>
          <w:p w14:paraId="5E69AC08" w14:textId="77777777" w:rsidR="00A9615D" w:rsidRPr="00507E5C" w:rsidRDefault="00A9615D" w:rsidP="00A9615D">
            <w:pPr>
              <w:jc w:val="center"/>
              <w:rPr>
                <w:rFonts w:ascii="Arial" w:eastAsia="Arial" w:hAnsi="Arial" w:cs="Arial"/>
                <w:b/>
                <w:bCs/>
              </w:rPr>
            </w:pPr>
          </w:p>
        </w:tc>
        <w:tc>
          <w:tcPr>
            <w:tcW w:w="248" w:type="pct"/>
            <w:vAlign w:val="center"/>
          </w:tcPr>
          <w:p w14:paraId="16F9A093" w14:textId="77777777" w:rsidR="00A9615D" w:rsidRPr="00507E5C" w:rsidRDefault="00A9615D" w:rsidP="00A9615D">
            <w:pPr>
              <w:jc w:val="center"/>
              <w:rPr>
                <w:rFonts w:ascii="Arial" w:eastAsia="Arial" w:hAnsi="Arial" w:cs="Arial"/>
                <w:b/>
                <w:bCs/>
              </w:rPr>
            </w:pPr>
          </w:p>
        </w:tc>
        <w:tc>
          <w:tcPr>
            <w:tcW w:w="248" w:type="pct"/>
            <w:vAlign w:val="center"/>
          </w:tcPr>
          <w:p w14:paraId="0191EFF0" w14:textId="77777777" w:rsidR="00A9615D" w:rsidRDefault="00A9615D" w:rsidP="00A9615D">
            <w:pPr>
              <w:jc w:val="center"/>
              <w:rPr>
                <w:rFonts w:ascii="Arial" w:hAnsi="Arial" w:cs="Arial"/>
                <w:b/>
                <w:bCs/>
              </w:rPr>
            </w:pPr>
          </w:p>
        </w:tc>
        <w:tc>
          <w:tcPr>
            <w:tcW w:w="248" w:type="pct"/>
            <w:vAlign w:val="center"/>
          </w:tcPr>
          <w:p w14:paraId="56AE7712" w14:textId="77777777" w:rsidR="00A9615D" w:rsidRPr="00507E5C" w:rsidRDefault="00A9615D" w:rsidP="00A9615D">
            <w:pPr>
              <w:jc w:val="center"/>
              <w:rPr>
                <w:rFonts w:ascii="Arial" w:eastAsia="Arial" w:hAnsi="Arial" w:cs="Arial"/>
                <w:b/>
                <w:bCs/>
              </w:rPr>
            </w:pPr>
          </w:p>
        </w:tc>
        <w:tc>
          <w:tcPr>
            <w:tcW w:w="249" w:type="pct"/>
            <w:vAlign w:val="center"/>
          </w:tcPr>
          <w:p w14:paraId="7E1ABFCF" w14:textId="77777777" w:rsidR="00A9615D" w:rsidRPr="00507E5C" w:rsidRDefault="00A9615D" w:rsidP="00A9615D">
            <w:pPr>
              <w:jc w:val="center"/>
              <w:rPr>
                <w:rFonts w:ascii="Arial" w:eastAsia="Arial" w:hAnsi="Arial" w:cs="Arial"/>
                <w:b/>
                <w:bCs/>
              </w:rPr>
            </w:pPr>
          </w:p>
        </w:tc>
        <w:tc>
          <w:tcPr>
            <w:tcW w:w="249" w:type="pct"/>
            <w:vAlign w:val="center"/>
          </w:tcPr>
          <w:p w14:paraId="633D5E6F" w14:textId="77777777" w:rsidR="00A9615D" w:rsidRPr="00507E5C" w:rsidRDefault="00A9615D" w:rsidP="00A9615D">
            <w:pPr>
              <w:jc w:val="center"/>
              <w:rPr>
                <w:rFonts w:ascii="Arial" w:eastAsia="Arial" w:hAnsi="Arial" w:cs="Arial"/>
                <w:b/>
                <w:bCs/>
              </w:rPr>
            </w:pPr>
          </w:p>
        </w:tc>
        <w:tc>
          <w:tcPr>
            <w:tcW w:w="295" w:type="pct"/>
            <w:vAlign w:val="center"/>
          </w:tcPr>
          <w:p w14:paraId="445CBA71" w14:textId="77777777" w:rsidR="00A9615D" w:rsidRDefault="00A9615D" w:rsidP="00A9615D">
            <w:pPr>
              <w:jc w:val="center"/>
              <w:rPr>
                <w:rFonts w:ascii="Arial" w:hAnsi="Arial" w:cs="Arial"/>
                <w:b/>
                <w:bCs/>
              </w:rPr>
            </w:pPr>
          </w:p>
        </w:tc>
        <w:tc>
          <w:tcPr>
            <w:tcW w:w="249" w:type="pct"/>
            <w:vAlign w:val="center"/>
          </w:tcPr>
          <w:p w14:paraId="34694D07" w14:textId="77777777" w:rsidR="00A9615D" w:rsidRPr="00507E5C" w:rsidRDefault="00A9615D" w:rsidP="00A9615D">
            <w:pPr>
              <w:jc w:val="center"/>
              <w:rPr>
                <w:rFonts w:ascii="Arial" w:eastAsia="Arial" w:hAnsi="Arial" w:cs="Arial"/>
                <w:b/>
                <w:bCs/>
              </w:rPr>
            </w:pPr>
          </w:p>
        </w:tc>
        <w:tc>
          <w:tcPr>
            <w:tcW w:w="247" w:type="pct"/>
          </w:tcPr>
          <w:p w14:paraId="46BCE66D" w14:textId="77777777" w:rsidR="00A9615D" w:rsidRPr="00507E5C" w:rsidRDefault="00A9615D" w:rsidP="00A9615D">
            <w:pPr>
              <w:jc w:val="center"/>
              <w:rPr>
                <w:rFonts w:ascii="Arial" w:eastAsia="Arial" w:hAnsi="Arial" w:cs="Arial"/>
                <w:b/>
                <w:bCs/>
              </w:rPr>
            </w:pPr>
          </w:p>
        </w:tc>
        <w:tc>
          <w:tcPr>
            <w:tcW w:w="226" w:type="pct"/>
            <w:vAlign w:val="center"/>
          </w:tcPr>
          <w:p w14:paraId="57E0B81E" w14:textId="407C520E" w:rsidR="00A9615D" w:rsidRPr="00507E5C" w:rsidRDefault="00A9615D" w:rsidP="00A9615D">
            <w:pPr>
              <w:jc w:val="center"/>
              <w:rPr>
                <w:rFonts w:ascii="Arial" w:eastAsia="Arial" w:hAnsi="Arial" w:cs="Arial"/>
                <w:b/>
                <w:bCs/>
              </w:rPr>
            </w:pPr>
            <w:r>
              <w:rPr>
                <w:rFonts w:ascii="Arial" w:hAnsi="Arial" w:cs="Arial"/>
                <w:b/>
                <w:bCs/>
              </w:rPr>
              <w:t>X</w:t>
            </w:r>
          </w:p>
        </w:tc>
      </w:tr>
    </w:tbl>
    <w:p w14:paraId="02E3CF25" w14:textId="2FE535C5" w:rsidR="006B3F7B" w:rsidRDefault="00A9615D">
      <w:pPr>
        <w:pStyle w:val="Ttulo1"/>
        <w:rPr>
          <w:shd w:val="clear" w:color="auto" w:fill="FFFFFF"/>
          <w:lang w:val="es-ES"/>
        </w:rPr>
      </w:pPr>
      <w:r>
        <w:rPr>
          <w:shd w:val="clear" w:color="auto" w:fill="FFFFFF"/>
        </w:rPr>
        <w:t>EQUIPO DE TRABAJO</w:t>
      </w:r>
      <w:r w:rsidR="00507E5C" w:rsidRPr="00507E5C">
        <w:rPr>
          <w:shd w:val="clear" w:color="auto" w:fill="FFFFFF"/>
        </w:rPr>
        <w:t xml:space="preserve"> Y ACTIVIDADES:</w:t>
      </w:r>
    </w:p>
    <w:p w14:paraId="788E7BA8" w14:textId="77777777"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0D2AC53D" w14:textId="777777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3CDD5A40" w14:textId="77777777"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12DC1FB8"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1B9A0D9" w14:textId="77777777"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695C77DA"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1B6EC9ED" w14:textId="77777777"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44559E0" w14:textId="77777777" w:rsidR="00893D77" w:rsidRDefault="008A279E" w:rsidP="004776A3">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4726AB">
        <w:rPr>
          <w:rFonts w:asciiTheme="minorHAnsi" w:eastAsiaTheme="minorEastAsia" w:hAnsiTheme="minorHAnsi"/>
          <w:sz w:val="22"/>
          <w:szCs w:val="22"/>
          <w:shd w:val="clear" w:color="auto" w:fill="FFFFFF"/>
          <w:lang w:eastAsia="ja-JP"/>
        </w:rPr>
        <w:t>esponsable</w:t>
      </w:r>
      <w:r w:rsidR="00A25994">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w:t>
      </w:r>
      <w:r w:rsidR="003206AE">
        <w:rPr>
          <w:rFonts w:asciiTheme="minorHAnsi" w:eastAsiaTheme="minorEastAsia" w:hAnsiTheme="minorHAnsi"/>
          <w:sz w:val="22"/>
          <w:szCs w:val="22"/>
          <w:shd w:val="clear" w:color="auto" w:fill="FFFFFF"/>
          <w:lang w:eastAsia="ja-JP"/>
        </w:rPr>
        <w:t xml:space="preserve">la clasificación, planificación, </w:t>
      </w:r>
      <w:r w:rsidR="00592A67">
        <w:rPr>
          <w:rFonts w:asciiTheme="minorHAnsi" w:eastAsiaTheme="minorEastAsia" w:hAnsiTheme="minorHAnsi"/>
          <w:sz w:val="22"/>
          <w:szCs w:val="22"/>
          <w:shd w:val="clear" w:color="auto" w:fill="FFFFFF"/>
          <w:lang w:eastAsia="ja-JP"/>
        </w:rPr>
        <w:t>catalogación</w:t>
      </w:r>
      <w:r w:rsidR="003206AE">
        <w:rPr>
          <w:rFonts w:asciiTheme="minorHAnsi" w:eastAsiaTheme="minorEastAsia" w:hAnsiTheme="minorHAnsi"/>
          <w:sz w:val="22"/>
          <w:szCs w:val="22"/>
          <w:shd w:val="clear" w:color="auto" w:fill="FFFFFF"/>
          <w:lang w:eastAsia="ja-JP"/>
        </w:rPr>
        <w:t xml:space="preserve"> y orientación</w:t>
      </w:r>
      <w:r w:rsidR="00592A67">
        <w:rPr>
          <w:rFonts w:asciiTheme="minorHAnsi" w:eastAsiaTheme="minorEastAsia" w:hAnsiTheme="minorHAnsi"/>
          <w:sz w:val="22"/>
          <w:szCs w:val="22"/>
          <w:shd w:val="clear" w:color="auto" w:fill="FFFFFF"/>
          <w:lang w:eastAsia="ja-JP"/>
        </w:rPr>
        <w:t xml:space="preserve"> </w:t>
      </w:r>
      <w:r w:rsidR="004726AB">
        <w:rPr>
          <w:rFonts w:asciiTheme="minorHAnsi" w:eastAsiaTheme="minorEastAsia" w:hAnsiTheme="minorHAnsi"/>
          <w:sz w:val="22"/>
          <w:szCs w:val="22"/>
          <w:shd w:val="clear" w:color="auto" w:fill="FFFFFF"/>
          <w:lang w:eastAsia="ja-JP"/>
        </w:rPr>
        <w:t>de las tar</w:t>
      </w:r>
      <w:r w:rsidR="00A25994">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3959281"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4C225E8A" w14:textId="4F7D4382" w:rsidR="006B3F7B" w:rsidRPr="004B5F95" w:rsidRDefault="00A9615D" w:rsidP="004B5F95">
      <w:pPr>
        <w:pStyle w:val="Ttulo1"/>
      </w:pPr>
      <w:r w:rsidRPr="004B5F95">
        <w:rPr>
          <w:caps w:val="0"/>
        </w:rPr>
        <w:t>PROPIEDAD INTELECTUAL</w:t>
      </w:r>
    </w:p>
    <w:p w14:paraId="5D91C1C0" w14:textId="2C5D30A6"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 xml:space="preserve">19 de </w:t>
      </w:r>
      <w:r w:rsidR="001C0D66">
        <w:rPr>
          <w:rFonts w:asciiTheme="minorHAnsi" w:eastAsiaTheme="minorEastAsia" w:hAnsiTheme="minorHAnsi"/>
          <w:sz w:val="22"/>
          <w:szCs w:val="22"/>
          <w:shd w:val="clear" w:color="auto" w:fill="FFFFFF"/>
          <w:lang w:eastAsia="ja-JP"/>
        </w:rPr>
        <w:t>octubre</w:t>
      </w:r>
      <w:r w:rsidR="00596E80">
        <w:rPr>
          <w:rFonts w:asciiTheme="minorHAnsi" w:eastAsiaTheme="minorEastAsia" w:hAnsiTheme="minorHAnsi"/>
          <w:sz w:val="22"/>
          <w:szCs w:val="22"/>
          <w:shd w:val="clear" w:color="auto" w:fill="FFFFFF"/>
          <w:lang w:eastAsia="ja-JP"/>
        </w:rPr>
        <w:t xml:space="preserve"> de 2001</w:t>
      </w:r>
      <w:r w:rsidR="00C7133E" w:rsidRPr="00596E80">
        <w:rPr>
          <w:rFonts w:asciiTheme="minorHAnsi" w:eastAsiaTheme="minorEastAsia" w:hAnsiTheme="minorHAnsi"/>
          <w:sz w:val="22"/>
          <w:szCs w:val="22"/>
          <w:shd w:val="clear" w:color="auto" w:fill="FFFFFF"/>
          <w:lang w:eastAsia="ja-JP"/>
        </w:rPr>
        <w:t>.</w:t>
      </w:r>
    </w:p>
    <w:p w14:paraId="3BC2D8F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0B2D8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0DDDEF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AC09F6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AFDFE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82D5E3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F84076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71D90D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44AD42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5B90D9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74A5F20" w14:textId="77777777" w:rsidR="00051683" w:rsidRDefault="00051683" w:rsidP="006F11FB">
      <w:pPr>
        <w:pStyle w:val="Textosinformato"/>
        <w:jc w:val="both"/>
        <w:rPr>
          <w:ins w:id="25" w:author="Rafaela Cordoba" w:date="2015-05-22T16:30:00Z"/>
          <w:rFonts w:asciiTheme="minorHAnsi" w:eastAsiaTheme="minorEastAsia" w:hAnsiTheme="minorHAnsi"/>
          <w:sz w:val="22"/>
          <w:szCs w:val="22"/>
          <w:shd w:val="clear" w:color="auto" w:fill="FFFFFF"/>
          <w:lang w:eastAsia="ja-JP"/>
        </w:rPr>
      </w:pPr>
    </w:p>
    <w:p w14:paraId="58BA037D" w14:textId="77777777" w:rsidR="00837C2E" w:rsidRDefault="00837C2E" w:rsidP="006F11FB">
      <w:pPr>
        <w:pStyle w:val="Textosinformato"/>
        <w:jc w:val="both"/>
        <w:rPr>
          <w:ins w:id="26" w:author="Rafaela Cordoba" w:date="2015-05-22T16:30:00Z"/>
          <w:rFonts w:asciiTheme="minorHAnsi" w:eastAsiaTheme="minorEastAsia" w:hAnsiTheme="minorHAnsi"/>
          <w:sz w:val="22"/>
          <w:szCs w:val="22"/>
          <w:shd w:val="clear" w:color="auto" w:fill="FFFFFF"/>
          <w:lang w:eastAsia="ja-JP"/>
        </w:rPr>
      </w:pPr>
    </w:p>
    <w:p w14:paraId="5AF4EF48" w14:textId="77777777" w:rsidR="00837C2E" w:rsidRDefault="00837C2E" w:rsidP="006F11FB">
      <w:pPr>
        <w:pStyle w:val="Textosinformato"/>
        <w:jc w:val="both"/>
        <w:rPr>
          <w:ins w:id="27" w:author="Rafaela Cordoba" w:date="2015-05-22T16:30:00Z"/>
          <w:rFonts w:asciiTheme="minorHAnsi" w:eastAsiaTheme="minorEastAsia" w:hAnsiTheme="minorHAnsi"/>
          <w:sz w:val="22"/>
          <w:szCs w:val="22"/>
          <w:shd w:val="clear" w:color="auto" w:fill="FFFFFF"/>
          <w:lang w:eastAsia="ja-JP"/>
        </w:rPr>
      </w:pPr>
      <w:bookmarkStart w:id="28" w:name="_GoBack"/>
      <w:bookmarkEnd w:id="28"/>
    </w:p>
    <w:p w14:paraId="018C8C81" w14:textId="07F6E132" w:rsidR="00837C2E" w:rsidDel="00837C2E" w:rsidRDefault="00837C2E" w:rsidP="006F11FB">
      <w:pPr>
        <w:pStyle w:val="Textosinformato"/>
        <w:jc w:val="both"/>
        <w:rPr>
          <w:del w:id="29" w:author="Rafaela Cordoba" w:date="2015-05-22T16:30:00Z"/>
          <w:rFonts w:asciiTheme="minorHAnsi" w:eastAsiaTheme="minorEastAsia" w:hAnsiTheme="minorHAnsi"/>
          <w:sz w:val="22"/>
          <w:szCs w:val="22"/>
          <w:shd w:val="clear" w:color="auto" w:fill="FFFFFF"/>
          <w:lang w:eastAsia="ja-JP"/>
        </w:rPr>
      </w:pPr>
    </w:p>
    <w:p w14:paraId="6B30143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E8511D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customXmlInsRangeStart w:id="30" w:author="Rafaela Cordoba" w:date="2015-05-22T16:23:00Z"/>
    <w:sdt>
      <w:sdtPr>
        <w:rPr>
          <w:lang w:val="es-ES"/>
        </w:rPr>
        <w:id w:val="1913038148"/>
        <w:docPartObj>
          <w:docPartGallery w:val="Bibliographies"/>
          <w:docPartUnique/>
        </w:docPartObj>
      </w:sdtPr>
      <w:sdtEndPr>
        <w:rPr>
          <w:rFonts w:asciiTheme="minorHAnsi" w:eastAsiaTheme="minorEastAsia" w:hAnsiTheme="minorHAnsi" w:cstheme="minorBidi"/>
          <w:b w:val="0"/>
          <w:bCs w:val="0"/>
          <w:caps w:val="0"/>
          <w:spacing w:val="0"/>
          <w:sz w:val="22"/>
          <w:szCs w:val="22"/>
          <w:lang w:val="es-AR"/>
        </w:rPr>
      </w:sdtEndPr>
      <w:sdtContent>
        <w:customXmlInsRangeEnd w:id="30"/>
        <w:p w14:paraId="035001C2" w14:textId="56F96779" w:rsidR="00CF12EA" w:rsidRDefault="00CF12EA">
          <w:pPr>
            <w:pStyle w:val="Ttulo1"/>
            <w:rPr>
              <w:ins w:id="31" w:author="Rafaela Cordoba" w:date="2015-05-22T16:23:00Z"/>
            </w:rPr>
          </w:pPr>
          <w:ins w:id="32" w:author="Rafaela Cordoba" w:date="2015-05-22T16:23:00Z">
            <w:r>
              <w:rPr>
                <w:lang w:val="es-ES"/>
              </w:rPr>
              <w:t>Referencias</w:t>
            </w:r>
          </w:ins>
        </w:p>
        <w:p w14:paraId="038A5979" w14:textId="616F1D3F" w:rsidR="00CF12EA" w:rsidRDefault="00CF12EA" w:rsidP="00CF12EA">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6D972C9A" w14:textId="77777777" w:rsidR="00CF12EA" w:rsidRDefault="00CF12EA" w:rsidP="00CF12EA">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5B97123F" w14:textId="0B49E144" w:rsidR="00CF12EA" w:rsidDel="00837C2E" w:rsidRDefault="00CF12EA" w:rsidP="00CF12EA">
          <w:pPr>
            <w:pStyle w:val="Bibliografa"/>
            <w:ind w:left="720" w:hanging="720"/>
            <w:rPr>
              <w:del w:id="33" w:author="Rafaela Cordoba" w:date="2015-05-22T16:26:00Z"/>
              <w:noProof/>
              <w:lang w:val="es-ES"/>
            </w:rPr>
          </w:pPr>
          <w:del w:id="34" w:author="Rafaela Cordoba" w:date="2015-05-22T16:26:00Z">
            <w:r w:rsidDel="00837C2E">
              <w:rPr>
                <w:noProof/>
                <w:lang w:val="es-ES"/>
              </w:rPr>
              <w:lastRenderedPageBreak/>
              <w:delText xml:space="preserve">Ainscow. (2006). En </w:delText>
            </w:r>
            <w:r w:rsidDel="00837C2E">
              <w:rPr>
                <w:i/>
                <w:iCs/>
                <w:noProof/>
                <w:lang w:val="es-ES"/>
              </w:rPr>
              <w:delText>Educación para la inclusión Educación sin inclusiones</w:delText>
            </w:r>
            <w:r w:rsidDel="00837C2E">
              <w:rPr>
                <w:noProof/>
                <w:lang w:val="es-ES"/>
              </w:rPr>
              <w:delText xml:space="preserve"> (págs. 11-15). Madrid.</w:delText>
            </w:r>
          </w:del>
        </w:p>
        <w:p w14:paraId="4DA3CFEE" w14:textId="7B412DAD" w:rsidR="00CF12EA" w:rsidDel="00837C2E" w:rsidRDefault="00CF12EA" w:rsidP="00CF12EA">
          <w:pPr>
            <w:pStyle w:val="Bibliografa"/>
            <w:ind w:left="720" w:hanging="720"/>
            <w:rPr>
              <w:del w:id="35" w:author="Rafaela Cordoba" w:date="2015-05-22T16:26:00Z"/>
              <w:noProof/>
              <w:lang w:val="es-ES"/>
            </w:rPr>
          </w:pPr>
          <w:del w:id="36" w:author="Rafaela Cordoba" w:date="2015-05-22T16:26:00Z">
            <w:r w:rsidDel="00837C2E">
              <w:rPr>
                <w:noProof/>
                <w:lang w:val="es-ES"/>
              </w:rPr>
              <w:delText xml:space="preserve">Alcantud, F. (1995). </w:delText>
            </w:r>
            <w:r w:rsidDel="00837C2E">
              <w:rPr>
                <w:i/>
                <w:iCs/>
                <w:noProof/>
                <w:lang w:val="es-ES"/>
              </w:rPr>
              <w:delText>Estudiantes con discapacidades integradas en los Estudios Universitarios.</w:delText>
            </w:r>
            <w:r w:rsidDel="00837C2E">
              <w:rPr>
                <w:noProof/>
                <w:lang w:val="es-ES"/>
              </w:rPr>
              <w:delText xml:space="preserve"> Madrid: Manual de asesoramiento y Orientación Vocacional.</w:delText>
            </w:r>
          </w:del>
        </w:p>
        <w:p w14:paraId="206CBD85" w14:textId="082CE139" w:rsidR="00CF12EA" w:rsidDel="00837C2E" w:rsidRDefault="00CF12EA" w:rsidP="00CF12EA">
          <w:pPr>
            <w:pStyle w:val="Bibliografa"/>
            <w:ind w:left="720" w:hanging="720"/>
            <w:rPr>
              <w:del w:id="37" w:author="Rafaela Cordoba" w:date="2015-05-22T16:26:00Z"/>
              <w:noProof/>
              <w:lang w:val="es-ES"/>
            </w:rPr>
          </w:pPr>
          <w:del w:id="38" w:author="Rafaela Cordoba" w:date="2015-05-22T16:26:00Z">
            <w:r w:rsidDel="00837C2E">
              <w:rPr>
                <w:noProof/>
                <w:lang w:val="es-ES"/>
              </w:rPr>
              <w:delText xml:space="preserve">Almeida, A., Tavares , P., &amp; Marques, J. (2012). </w:delText>
            </w:r>
            <w:r w:rsidDel="00837C2E">
              <w:rPr>
                <w:i/>
                <w:iCs/>
                <w:noProof/>
                <w:lang w:val="es-ES"/>
              </w:rPr>
              <w:delText>Sistemas de comunicación por imagenes para niños autistas en el comienzo de la trayectoria: análisis y re-diseño de un sistema</w:delText>
            </w:r>
            <w:r w:rsidDel="00837C2E">
              <w:rPr>
                <w:noProof/>
                <w:lang w:val="es-ES"/>
              </w:rPr>
              <w:delText xml:space="preserve"> (págs. 52-54, 13-14). Barcelona: Ceac Barcelona.</w:delText>
            </w:r>
          </w:del>
        </w:p>
        <w:p w14:paraId="06AF6BEA" w14:textId="54108CE6" w:rsidR="00CF12EA" w:rsidDel="00837C2E" w:rsidRDefault="00CF12EA" w:rsidP="00CF12EA">
          <w:pPr>
            <w:pStyle w:val="Bibliografa"/>
            <w:ind w:left="720" w:hanging="720"/>
            <w:rPr>
              <w:del w:id="39" w:author="Rafaela Cordoba" w:date="2015-05-22T16:26:00Z"/>
              <w:noProof/>
              <w:lang w:val="es-ES"/>
            </w:rPr>
          </w:pPr>
          <w:del w:id="40" w:author="Rafaela Cordoba" w:date="2015-05-22T16:26:00Z">
            <w:r w:rsidDel="00837C2E">
              <w:rPr>
                <w:noProof/>
                <w:lang w:val="es-ES"/>
              </w:rPr>
              <w:delText xml:space="preserve">Alvarez, &amp; Castellanos. (1993). </w:delText>
            </w:r>
            <w:r w:rsidDel="00837C2E">
              <w:rPr>
                <w:i/>
                <w:iCs/>
                <w:noProof/>
                <w:lang w:val="es-ES"/>
              </w:rPr>
              <w:delText>Los sistemas alternativos de comunicación en los trastornos generalizados del desarrollo.</w:delText>
            </w:r>
            <w:r w:rsidDel="00837C2E">
              <w:rPr>
                <w:noProof/>
                <w:lang w:val="es-ES"/>
              </w:rPr>
              <w:delText xml:space="preserve"> Murcia: CPR Murcia.</w:delText>
            </w:r>
          </w:del>
        </w:p>
        <w:p w14:paraId="12CBA642" w14:textId="77777777" w:rsidR="00CF12EA" w:rsidRDefault="00CF12EA" w:rsidP="00CF12EA">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29B5F8EF" w14:textId="174209D8" w:rsidR="00CF12EA" w:rsidDel="00837C2E" w:rsidRDefault="00CF12EA" w:rsidP="00CF12EA">
          <w:pPr>
            <w:pStyle w:val="Bibliografa"/>
            <w:ind w:left="720" w:hanging="720"/>
            <w:rPr>
              <w:del w:id="41" w:author="Rafaela Cordoba" w:date="2015-05-22T16:29:00Z"/>
              <w:noProof/>
              <w:lang w:val="es-ES"/>
            </w:rPr>
          </w:pPr>
          <w:del w:id="42" w:author="Rafaela Cordoba" w:date="2015-05-22T16:29:00Z">
            <w:r w:rsidDel="00837C2E">
              <w:rPr>
                <w:noProof/>
                <w:lang w:val="es-ES"/>
              </w:rPr>
              <w:delText xml:space="preserve">Artimage, A. (2010). Creando conciencia sobre el autismo. </w:delText>
            </w:r>
            <w:r w:rsidDel="00837C2E">
              <w:rPr>
                <w:i/>
                <w:iCs/>
                <w:noProof/>
                <w:lang w:val="es-ES"/>
              </w:rPr>
              <w:delText>Por nuestra salud</w:delText>
            </w:r>
            <w:r w:rsidDel="00837C2E">
              <w:rPr>
                <w:noProof/>
                <w:lang w:val="es-ES"/>
              </w:rPr>
              <w:delText>.</w:delText>
            </w:r>
          </w:del>
        </w:p>
        <w:p w14:paraId="451BC330" w14:textId="77777777" w:rsidR="00CF12EA" w:rsidRDefault="00CF12EA" w:rsidP="00CF12EA">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551BE486" w14:textId="2F1E6E30" w:rsidR="00CF12EA" w:rsidDel="00837C2E" w:rsidRDefault="00CF12EA" w:rsidP="00CF12EA">
          <w:pPr>
            <w:pStyle w:val="Bibliografa"/>
            <w:ind w:left="720" w:hanging="720"/>
            <w:rPr>
              <w:del w:id="43" w:author="Rafaela Cordoba" w:date="2015-05-22T16:26:00Z"/>
              <w:noProof/>
              <w:lang w:val="es-ES"/>
            </w:rPr>
          </w:pPr>
          <w:del w:id="44" w:author="Rafaela Cordoba" w:date="2015-05-22T16:26:00Z">
            <w:r w:rsidDel="00837C2E">
              <w:rPr>
                <w:noProof/>
                <w:lang w:val="es-ES"/>
              </w:rPr>
              <w:delText xml:space="preserve">Cicarelli, M. C. (4 de Octubre de 2006). </w:delText>
            </w:r>
            <w:r w:rsidDel="00837C2E">
              <w:rPr>
                <w:i/>
                <w:iCs/>
                <w:noProof/>
                <w:lang w:val="es-ES"/>
              </w:rPr>
              <w:delText>PsicoPedagogia.</w:delText>
            </w:r>
            <w:r w:rsidDel="00837C2E">
              <w:rPr>
                <w:noProof/>
                <w:lang w:val="es-ES"/>
              </w:rPr>
              <w:delText xml:space="preserve"> Recuperado el Diciembre de 2014, de Las estrategias cognitivas: http://www.psicopedagogia.com/certificado/724</w:delText>
            </w:r>
          </w:del>
        </w:p>
        <w:p w14:paraId="2A1ACB96" w14:textId="77777777" w:rsidR="00CF12EA" w:rsidRDefault="00CF12EA" w:rsidP="00CF12EA">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61010A57" w14:textId="77777777" w:rsidR="00CF12EA" w:rsidRDefault="00CF12EA" w:rsidP="00CF12EA">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7FF68511" w14:textId="77777777" w:rsidR="00CF12EA" w:rsidRDefault="00CF12EA" w:rsidP="00CF12EA">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2F5BD8BC" w14:textId="77777777" w:rsidR="00CF12EA" w:rsidRDefault="00CF12EA" w:rsidP="00CF12EA">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71966C00" w14:textId="77777777" w:rsidR="00CF12EA" w:rsidRDefault="00CF12EA" w:rsidP="00CF12EA">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32BA35AF" w14:textId="77777777" w:rsidR="00CF12EA" w:rsidRDefault="00CF12EA" w:rsidP="00CF12EA">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2CAA53D1" w14:textId="61B593AF" w:rsidR="00CF12EA" w:rsidDel="00837C2E" w:rsidRDefault="00CF12EA" w:rsidP="00CF12EA">
          <w:pPr>
            <w:pStyle w:val="Bibliografa"/>
            <w:ind w:left="720" w:hanging="720"/>
            <w:rPr>
              <w:del w:id="45" w:author="Rafaela Cordoba" w:date="2015-05-22T16:27:00Z"/>
              <w:noProof/>
              <w:lang w:val="es-ES"/>
            </w:rPr>
          </w:pPr>
          <w:del w:id="46" w:author="Rafaela Cordoba" w:date="2015-05-22T16:27:00Z">
            <w:r w:rsidDel="00837C2E">
              <w:rPr>
                <w:noProof/>
                <w:lang w:val="es-ES"/>
              </w:rPr>
              <w:delText xml:space="preserve">Instituto Nacional de la Salud Mental. (13 de Agosto de 2014). </w:delText>
            </w:r>
            <w:r w:rsidDel="00837C2E">
              <w:rPr>
                <w:i/>
                <w:iCs/>
                <w:noProof/>
                <w:lang w:val="es-ES"/>
              </w:rPr>
              <w:delText>Guias para padres sobre el Trastorno del Espectro Autista</w:delText>
            </w:r>
            <w:r w:rsidDel="00837C2E">
              <w:rPr>
                <w:noProof/>
                <w:lang w:val="es-ES"/>
              </w:rPr>
              <w:delText>. Recuperado el Agosto de 2014, de http://ipsi.uprrp.edu/opp/pdf/materiales/autism_spectrum_disorder_espanol.pdf</w:delText>
            </w:r>
          </w:del>
        </w:p>
        <w:p w14:paraId="1D5E3937" w14:textId="77777777" w:rsidR="00CF12EA" w:rsidRDefault="00CF12EA" w:rsidP="00CF12EA">
          <w:pPr>
            <w:pStyle w:val="Bibliografa"/>
            <w:ind w:left="720" w:hanging="720"/>
            <w:rPr>
              <w:noProof/>
              <w:lang w:val="es-ES"/>
            </w:rPr>
          </w:pPr>
          <w:r>
            <w:rPr>
              <w:noProof/>
              <w:lang w:val="es-ES"/>
            </w:rPr>
            <w:t>Koegel, &amp; Koegel. (1995). Teaching children with autism: Strategies for initiating positive interactions and improving learning opportunities. Baltimore.</w:t>
          </w:r>
        </w:p>
        <w:p w14:paraId="42C5C6FA" w14:textId="77777777" w:rsidR="00CF12EA" w:rsidRDefault="00CF12EA" w:rsidP="00CF12EA">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86F300D" w14:textId="77777777" w:rsidR="00CF12EA" w:rsidRDefault="00CF12EA" w:rsidP="00CF12EA">
          <w:pPr>
            <w:pStyle w:val="Bibliografa"/>
            <w:ind w:left="720" w:hanging="720"/>
            <w:rPr>
              <w:noProof/>
              <w:lang w:val="es-ES"/>
            </w:rPr>
          </w:pPr>
          <w:r>
            <w:rPr>
              <w:noProof/>
              <w:lang w:val="es-ES"/>
            </w:rPr>
            <w:t xml:space="preserve">MacArthur, John, D.; Catherine, T.; . (1995). </w:t>
          </w:r>
          <w:r>
            <w:rPr>
              <w:i/>
              <w:iCs/>
              <w:noProof/>
              <w:lang w:val="es-ES"/>
            </w:rPr>
            <w:t>Manual de diagnostico y estadistico de los trastornos mentales.</w:t>
          </w:r>
          <w:r>
            <w:rPr>
              <w:noProof/>
              <w:lang w:val="es-ES"/>
            </w:rPr>
            <w:t xml:space="preserve"> Barcelona.</w:t>
          </w:r>
        </w:p>
        <w:p w14:paraId="1C93244A" w14:textId="7C17325E" w:rsidR="00CF12EA" w:rsidDel="00837C2E" w:rsidRDefault="00CF12EA" w:rsidP="00CF12EA">
          <w:pPr>
            <w:pStyle w:val="Bibliografa"/>
            <w:ind w:left="720" w:hanging="720"/>
            <w:rPr>
              <w:del w:id="47" w:author="Rafaela Cordoba" w:date="2015-05-22T16:27:00Z"/>
              <w:noProof/>
              <w:lang w:val="es-ES"/>
            </w:rPr>
          </w:pPr>
          <w:del w:id="48" w:author="Rafaela Cordoba" w:date="2015-05-22T16:27:00Z">
            <w:r w:rsidDel="00837C2E">
              <w:rPr>
                <w:noProof/>
                <w:lang w:val="es-ES"/>
              </w:rPr>
              <w:delText xml:space="preserve">Martinez, R. G. (20 de Agosto de 2009). </w:delText>
            </w:r>
            <w:r w:rsidDel="00837C2E">
              <w:rPr>
                <w:i/>
                <w:iCs/>
                <w:noProof/>
                <w:lang w:val="es-ES"/>
              </w:rPr>
              <w:delText>Construccion de sistemas expertos</w:delText>
            </w:r>
            <w:r w:rsidDel="00837C2E">
              <w:rPr>
                <w:noProof/>
                <w:lang w:val="es-ES"/>
              </w:rPr>
              <w:delText>. Recuperado el Agosto de 2014, de http://iidia.com.ar/rgm/CD-IC/CD-IC-2.pdf</w:delText>
            </w:r>
          </w:del>
        </w:p>
        <w:p w14:paraId="53E3DBE3" w14:textId="77777777" w:rsidR="00CF12EA" w:rsidRDefault="00CF12EA" w:rsidP="00CF12EA">
          <w:pPr>
            <w:pStyle w:val="Bibliografa"/>
            <w:ind w:left="720" w:hanging="720"/>
            <w:rPr>
              <w:noProof/>
              <w:lang w:val="es-ES"/>
            </w:rPr>
          </w:pPr>
          <w:r>
            <w:rPr>
              <w:noProof/>
              <w:lang w:val="es-ES"/>
            </w:rPr>
            <w:t xml:space="preserve">National Foundation for Autism Reserch . (2011). </w:t>
          </w:r>
          <w:r>
            <w:rPr>
              <w:i/>
              <w:iCs/>
              <w:noProof/>
              <w:lang w:val="es-ES"/>
            </w:rPr>
            <w:t>Lo que necesita saber sobre el autismo NFAR</w:t>
          </w:r>
          <w:r>
            <w:rPr>
              <w:noProof/>
              <w:lang w:val="es-ES"/>
            </w:rPr>
            <w:t>. Recuperado el Septiembre de 2014, de http://autism-center.ucsd.edu/about-us/Documents/NFAR-AutismBrochure-Spanish.pdf</w:t>
          </w:r>
        </w:p>
        <w:p w14:paraId="6777655C" w14:textId="516A9E1D" w:rsidR="00CF12EA" w:rsidDel="00837C2E" w:rsidRDefault="00CF12EA" w:rsidP="00CF12EA">
          <w:pPr>
            <w:pStyle w:val="Bibliografa"/>
            <w:ind w:left="720" w:hanging="720"/>
            <w:rPr>
              <w:del w:id="49" w:author="Rafaela Cordoba" w:date="2015-05-22T16:27:00Z"/>
              <w:noProof/>
              <w:lang w:val="es-ES"/>
            </w:rPr>
          </w:pPr>
          <w:del w:id="50" w:author="Rafaela Cordoba" w:date="2015-05-22T16:27:00Z">
            <w:r w:rsidDel="00837C2E">
              <w:rPr>
                <w:noProof/>
                <w:lang w:val="es-ES"/>
              </w:rPr>
              <w:delText xml:space="preserve">Ravi, A., Sampath, H., &amp; Indurkhya, B. (22 de Julio de 2012). </w:delText>
            </w:r>
            <w:r w:rsidDel="00837C2E">
              <w:rPr>
                <w:i/>
                <w:iCs/>
                <w:noProof/>
                <w:lang w:val="es-ES"/>
              </w:rPr>
              <w:delText>Abstracts Itasd 2012</w:delText>
            </w:r>
            <w:r w:rsidDel="00837C2E">
              <w:rPr>
                <w:noProof/>
                <w:lang w:val="es-ES"/>
              </w:rPr>
              <w:delText>. Recuperado el Agosto de 2014, de http://es.slideshare.net/Aspali/resumen-i-congreso-tecnologas-para-autismo</w:delText>
            </w:r>
          </w:del>
        </w:p>
        <w:p w14:paraId="6A7868B7" w14:textId="77777777" w:rsidR="00CF12EA" w:rsidRDefault="00CF12EA" w:rsidP="00CF12EA">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28561CB5" w14:textId="7035BDAA" w:rsidR="00CF12EA" w:rsidDel="00837C2E" w:rsidRDefault="00CF12EA" w:rsidP="00CF12EA">
          <w:pPr>
            <w:pStyle w:val="Bibliografa"/>
            <w:ind w:left="720" w:hanging="720"/>
            <w:rPr>
              <w:del w:id="51" w:author="Rafaela Cordoba" w:date="2015-05-22T16:30:00Z"/>
              <w:noProof/>
              <w:lang w:val="es-ES"/>
            </w:rPr>
          </w:pPr>
          <w:del w:id="52" w:author="Rafaela Cordoba" w:date="2015-05-22T16:30:00Z">
            <w:r w:rsidDel="00837C2E">
              <w:rPr>
                <w:noProof/>
                <w:lang w:val="es-ES"/>
              </w:rPr>
              <w:delText xml:space="preserve">Soledad, A. C. (11 de Octubre de 2012). </w:delText>
            </w:r>
            <w:r w:rsidDel="00837C2E">
              <w:rPr>
                <w:i/>
                <w:iCs/>
                <w:noProof/>
                <w:lang w:val="es-ES"/>
              </w:rPr>
              <w:delText>Ayudatec</w:delText>
            </w:r>
            <w:r w:rsidDel="00837C2E">
              <w:rPr>
                <w:noProof/>
                <w:lang w:val="es-ES"/>
              </w:rPr>
              <w:delText>. Recuperado el Agosto de 2014, de http://ayudatec.cl/2012/10/11/tecnologias-inclusivas-para-nins-con-trastornos-del-espectro-del-autismo</w:delText>
            </w:r>
          </w:del>
        </w:p>
        <w:p w14:paraId="0A9818A2" w14:textId="77777777" w:rsidR="00CF12EA" w:rsidRDefault="00CF12EA" w:rsidP="00CF12EA">
          <w:pPr>
            <w:pStyle w:val="Bibliografa"/>
            <w:ind w:left="720" w:hanging="720"/>
            <w:rPr>
              <w:noProof/>
              <w:lang w:val="es-ES"/>
            </w:rPr>
          </w:pPr>
          <w:r>
            <w:rPr>
              <w:noProof/>
              <w:lang w:val="es-ES"/>
            </w:rPr>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07F5C045" w14:textId="77777777" w:rsidR="00CF12EA" w:rsidRDefault="00CF12EA" w:rsidP="00CF12EA">
          <w:pPr>
            <w:pStyle w:val="Bibliografa"/>
            <w:ind w:left="720" w:hanging="720"/>
            <w:rPr>
              <w:noProof/>
              <w:lang w:val="es-ES"/>
            </w:rPr>
          </w:pPr>
          <w:r>
            <w:rPr>
              <w:noProof/>
              <w:lang w:val="es-ES"/>
            </w:rPr>
            <w:t xml:space="preserve">Stärkel Christopher. (28 de Enero de 2012). </w:t>
          </w:r>
          <w:r>
            <w:rPr>
              <w:i/>
              <w:iCs/>
              <w:noProof/>
              <w:lang w:val="es-ES"/>
            </w:rPr>
            <w:t>Google Play</w:t>
          </w:r>
          <w:r>
            <w:rPr>
              <w:noProof/>
              <w:lang w:val="es-ES"/>
            </w:rPr>
            <w:t>. Recuperado el Diciembre de 2014, de Touch-n-say: https://play.google.com/store/apps/details?id=touchnsay.staerkel.org</w:t>
          </w:r>
        </w:p>
        <w:p w14:paraId="79DDBA21" w14:textId="77777777" w:rsidR="00CF12EA" w:rsidRDefault="00CF12EA" w:rsidP="00CF12EA">
          <w:pPr>
            <w:pStyle w:val="Bibliografa"/>
            <w:ind w:left="720" w:hanging="720"/>
            <w:rPr>
              <w:noProof/>
              <w:lang w:val="es-ES"/>
            </w:rPr>
          </w:pPr>
          <w:r>
            <w:rPr>
              <w:noProof/>
              <w:lang w:val="es-ES"/>
            </w:rPr>
            <w:t xml:space="preserve">Tore, C. B. (19 de Mayo de 2012). </w:t>
          </w:r>
          <w:r>
            <w:rPr>
              <w:i/>
              <w:iCs/>
              <w:noProof/>
              <w:lang w:val="es-ES"/>
            </w:rPr>
            <w:t>Google Play</w:t>
          </w:r>
          <w:r>
            <w:rPr>
              <w:noProof/>
              <w:lang w:val="es-ES"/>
            </w:rPr>
            <w:t>. Recuperado el Diciembre de 2014, de Pictogramas: https://play.google.com/store/apps/details?id=logo.pedia</w:t>
          </w:r>
        </w:p>
        <w:p w14:paraId="4A3A847D" w14:textId="1D860096" w:rsidR="00CF12EA" w:rsidDel="00837C2E" w:rsidRDefault="00CF12EA" w:rsidP="00CF12EA">
          <w:pPr>
            <w:pStyle w:val="Bibliografa"/>
            <w:ind w:left="720" w:hanging="720"/>
            <w:rPr>
              <w:del w:id="53" w:author="Rafaela Cordoba" w:date="2015-05-22T16:28:00Z"/>
              <w:noProof/>
              <w:lang w:val="es-ES"/>
            </w:rPr>
          </w:pPr>
          <w:del w:id="54" w:author="Rafaela Cordoba" w:date="2015-05-22T16:28:00Z">
            <w:r w:rsidDel="00837C2E">
              <w:rPr>
                <w:noProof/>
                <w:lang w:val="es-ES"/>
              </w:rPr>
              <w:delText xml:space="preserve">Tortosa, F. N. (2004). </w:delText>
            </w:r>
            <w:r w:rsidDel="00837C2E">
              <w:rPr>
                <w:i/>
                <w:iCs/>
                <w:noProof/>
                <w:lang w:val="es-ES"/>
              </w:rPr>
              <w:delText>Tecnologias de ayuda en personas con trastornos del espextro autista.</w:delText>
            </w:r>
            <w:r w:rsidDel="00837C2E">
              <w:rPr>
                <w:noProof/>
                <w:lang w:val="es-ES"/>
              </w:rPr>
              <w:delText xml:space="preserve"> Obtenido de http://diversidad.murciaeduca.es/tecnoneet/docs/autismo.pdf</w:delText>
            </w:r>
          </w:del>
        </w:p>
        <w:p w14:paraId="41F99D08" w14:textId="77777777" w:rsidR="00CF12EA" w:rsidRDefault="00CF12EA" w:rsidP="00CF12EA">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p w14:paraId="200A0BC8" w14:textId="38D1395C" w:rsidR="00CF12EA" w:rsidDel="00837C2E" w:rsidRDefault="00CF12EA" w:rsidP="00CF12EA">
          <w:pPr>
            <w:pStyle w:val="Bibliografa"/>
            <w:ind w:left="720" w:hanging="720"/>
            <w:rPr>
              <w:del w:id="55" w:author="Rafaela Cordoba" w:date="2015-05-22T16:28:00Z"/>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2F60329D" w14:textId="5FC3465C" w:rsidR="00CF12EA" w:rsidRDefault="00CF12EA" w:rsidP="00837C2E">
          <w:pPr>
            <w:pStyle w:val="Bibliografa"/>
            <w:ind w:left="720" w:hanging="720"/>
            <w:rPr>
              <w:ins w:id="56" w:author="Rafaela Cordoba" w:date="2015-05-22T16:23:00Z"/>
            </w:rPr>
            <w:pPrChange w:id="57" w:author="Rafaela Cordoba" w:date="2015-05-22T16:28:00Z">
              <w:pPr/>
            </w:pPrChange>
          </w:pPr>
        </w:p>
        <w:customXmlInsRangeStart w:id="58" w:author="Rafaela Cordoba" w:date="2015-05-22T16:23:00Z"/>
      </w:sdtContent>
    </w:sdt>
    <w:customXmlInsRangeEnd w:id="58"/>
    <w:p w14:paraId="42097ED4" w14:textId="3019E290" w:rsidR="00051683" w:rsidRDefault="002335BE" w:rsidP="006F11FB">
      <w:pPr>
        <w:pStyle w:val="Textosinformato"/>
        <w:jc w:val="both"/>
        <w:rPr>
          <w:rFonts w:asciiTheme="minorHAnsi" w:eastAsiaTheme="minorEastAsia" w:hAnsiTheme="minorHAnsi"/>
          <w:sz w:val="22"/>
          <w:szCs w:val="22"/>
          <w:shd w:val="clear" w:color="auto" w:fill="FFFFFF"/>
          <w:lang w:eastAsia="ja-JP"/>
        </w:rPr>
      </w:pPr>
      <w:customXmlInsRangeStart w:id="59" w:author="Fabio Argañaraz" w:date="2015-05-22T15:49:00Z"/>
      <w:customXmlDelRangeStart w:id="60" w:author="Rafaela Cordoba" w:date="2015-05-22T16:06:00Z"/>
      <w:sdt>
        <w:sdtPr>
          <w:rPr>
            <w:rFonts w:asciiTheme="minorHAnsi" w:eastAsiaTheme="minorEastAsia" w:hAnsiTheme="minorHAnsi"/>
            <w:sz w:val="22"/>
            <w:szCs w:val="22"/>
            <w:shd w:val="clear" w:color="auto" w:fill="FFFFFF"/>
            <w:lang w:eastAsia="ja-JP"/>
          </w:rPr>
          <w:id w:val="-1525168477"/>
          <w:citation/>
        </w:sdtPr>
        <w:sdtContent>
          <w:customXmlInsRangeEnd w:id="59"/>
          <w:customXmlDelRangeEnd w:id="60"/>
          <w:ins w:id="61" w:author="Fabio Argañaraz" w:date="2015-05-22T15:49:00Z">
            <w:del w:id="62" w:author="Rafaela Cordoba" w:date="2015-05-22T16:06:00Z">
              <w:r w:rsidR="00A9615D" w:rsidDel="00821291">
                <w:rPr>
                  <w:rFonts w:asciiTheme="minorHAnsi" w:eastAsiaTheme="minorEastAsia" w:hAnsiTheme="minorHAnsi"/>
                  <w:sz w:val="22"/>
                  <w:szCs w:val="22"/>
                  <w:shd w:val="clear" w:color="auto" w:fill="FFFFFF"/>
                  <w:lang w:eastAsia="ja-JP"/>
                </w:rPr>
                <w:fldChar w:fldCharType="begin"/>
              </w:r>
            </w:del>
          </w:ins>
          <w:ins w:id="63" w:author="Fabio Argañaraz" w:date="2015-05-22T15:50:00Z">
            <w:del w:id="64" w:author="Rafaela Cordoba" w:date="2015-05-22T15:54:00Z">
              <w:r w:rsidR="00A9615D" w:rsidDel="002335BE">
                <w:rPr>
                  <w:rFonts w:asciiTheme="minorHAnsi" w:eastAsiaTheme="minorEastAsia" w:hAnsiTheme="minorHAnsi"/>
                  <w:sz w:val="22"/>
                  <w:szCs w:val="22"/>
                  <w:shd w:val="clear" w:color="auto" w:fill="FFFFFF"/>
                  <w:lang w:val="es-ES" w:eastAsia="ja-JP"/>
                </w:rPr>
                <w:delInstrText xml:space="preserve">CITATION Car12 \l 3082 </w:delInstrText>
              </w:r>
            </w:del>
          </w:ins>
          <w:del w:id="65" w:author="Rafaela Cordoba" w:date="2015-05-22T16:06:00Z">
            <w:r w:rsidR="00A9615D" w:rsidDel="00821291">
              <w:rPr>
                <w:rFonts w:asciiTheme="minorHAnsi" w:eastAsiaTheme="minorEastAsia" w:hAnsiTheme="minorHAnsi"/>
                <w:sz w:val="22"/>
                <w:szCs w:val="22"/>
                <w:shd w:val="clear" w:color="auto" w:fill="FFFFFF"/>
                <w:lang w:eastAsia="ja-JP"/>
              </w:rPr>
              <w:fldChar w:fldCharType="separate"/>
            </w:r>
            <w:r w:rsidR="00821291" w:rsidRPr="00821291" w:rsidDel="00821291">
              <w:rPr>
                <w:rFonts w:asciiTheme="minorHAnsi" w:eastAsiaTheme="minorEastAsia" w:hAnsiTheme="minorHAnsi"/>
                <w:noProof/>
                <w:sz w:val="22"/>
                <w:szCs w:val="22"/>
                <w:shd w:val="clear" w:color="auto" w:fill="FFFFFF"/>
                <w:lang w:val="es-ES" w:eastAsia="ja-JP"/>
              </w:rPr>
              <w:delText>(Tore, 2012; Tore, 2012)</w:delText>
            </w:r>
          </w:del>
          <w:ins w:id="66" w:author="Fabio Argañaraz" w:date="2015-05-22T15:49:00Z">
            <w:del w:id="67" w:author="Rafaela Cordoba" w:date="2015-05-22T16:06:00Z">
              <w:r w:rsidR="00A9615D" w:rsidDel="00821291">
                <w:rPr>
                  <w:rFonts w:asciiTheme="minorHAnsi" w:eastAsiaTheme="minorEastAsia" w:hAnsiTheme="minorHAnsi"/>
                  <w:sz w:val="22"/>
                  <w:szCs w:val="22"/>
                  <w:shd w:val="clear" w:color="auto" w:fill="FFFFFF"/>
                  <w:lang w:eastAsia="ja-JP"/>
                </w:rPr>
                <w:fldChar w:fldCharType="end"/>
              </w:r>
            </w:del>
          </w:ins>
          <w:customXmlInsRangeStart w:id="68" w:author="Fabio Argañaraz" w:date="2015-05-22T15:49:00Z"/>
          <w:customXmlDelRangeStart w:id="69" w:author="Rafaela Cordoba" w:date="2015-05-22T16:06:00Z"/>
        </w:sdtContent>
      </w:sdt>
      <w:customXmlInsRangeEnd w:id="68"/>
      <w:customXmlDelRangeEnd w:id="69"/>
    </w:p>
    <w:p w14:paraId="0153672E" w14:textId="2529F4B6" w:rsidR="00051683" w:rsidDel="00837C2E" w:rsidRDefault="00051683" w:rsidP="006F11FB">
      <w:pPr>
        <w:pStyle w:val="Textosinformato"/>
        <w:jc w:val="both"/>
        <w:rPr>
          <w:del w:id="70" w:author="Rafaela Cordoba" w:date="2015-05-22T16:30:00Z"/>
          <w:rFonts w:asciiTheme="minorHAnsi" w:eastAsiaTheme="minorEastAsia" w:hAnsiTheme="minorHAnsi"/>
          <w:sz w:val="22"/>
          <w:szCs w:val="22"/>
          <w:shd w:val="clear" w:color="auto" w:fill="FFFFFF"/>
          <w:lang w:eastAsia="ja-JP"/>
        </w:rPr>
      </w:pPr>
    </w:p>
    <w:p w14:paraId="77AA1338" w14:textId="559DBC46" w:rsidR="00051683" w:rsidDel="00837C2E" w:rsidRDefault="00051683" w:rsidP="006F11FB">
      <w:pPr>
        <w:pStyle w:val="Textosinformato"/>
        <w:jc w:val="both"/>
        <w:rPr>
          <w:del w:id="71" w:author="Rafaela Cordoba" w:date="2015-05-22T16:30:00Z"/>
          <w:rFonts w:asciiTheme="minorHAnsi" w:eastAsiaTheme="minorEastAsia" w:hAnsiTheme="minorHAnsi"/>
          <w:sz w:val="22"/>
          <w:szCs w:val="22"/>
          <w:shd w:val="clear" w:color="auto" w:fill="FFFFFF"/>
          <w:lang w:eastAsia="ja-JP"/>
        </w:rPr>
      </w:pPr>
    </w:p>
    <w:p w14:paraId="52B03E6F" w14:textId="5DF8E368" w:rsidR="004F42F2" w:rsidRPr="00A9615D" w:rsidDel="00837C2E" w:rsidRDefault="004F42F2">
      <w:pPr>
        <w:rPr>
          <w:del w:id="72" w:author="Rafaela Cordoba" w:date="2015-05-22T16:30:00Z"/>
          <w:shd w:val="clear" w:color="auto" w:fill="FFFFFF"/>
        </w:rPr>
      </w:pPr>
      <w:del w:id="73" w:author="Rafaela Cordoba" w:date="2015-05-22T16:30:00Z">
        <w:r w:rsidDel="00837C2E">
          <w:rPr>
            <w:shd w:val="clear" w:color="auto" w:fill="FFFFFF"/>
          </w:rPr>
          <w:br w:type="page"/>
        </w:r>
      </w:del>
    </w:p>
    <w:customXmlDelRangeStart w:id="74" w:author="Rafaela Cordoba" w:date="2015-05-22T16:24:00Z"/>
    <w:sdt>
      <w:sdtPr>
        <w:rPr>
          <w:b/>
          <w:bCs/>
          <w:caps/>
          <w:lang w:val="es-ES"/>
        </w:rPr>
        <w:id w:val="-1424096737"/>
        <w:docPartObj>
          <w:docPartGallery w:val="Bibliographies"/>
          <w:docPartUnique/>
        </w:docPartObj>
      </w:sdtPr>
      <w:sdtEndPr>
        <w:rPr>
          <w:b w:val="0"/>
          <w:bCs w:val="0"/>
          <w:caps w:val="0"/>
          <w:lang w:val="es-AR"/>
        </w:rPr>
      </w:sdtEndPr>
      <w:sdtContent>
        <w:customXmlDelRangeEnd w:id="74"/>
        <w:p w14:paraId="4E580DB4" w14:textId="34700FD8" w:rsidR="003E63BD" w:rsidDel="00CF12EA" w:rsidRDefault="00A9615D" w:rsidP="00837C2E">
          <w:pPr>
            <w:rPr>
              <w:del w:id="75" w:author="Rafaela Cordoba" w:date="2015-05-22T16:24:00Z"/>
            </w:rPr>
            <w:pPrChange w:id="76" w:author="Rafaela Cordoba" w:date="2015-05-22T16:30:00Z">
              <w:pPr>
                <w:pStyle w:val="Ttulo1"/>
              </w:pPr>
            </w:pPrChange>
          </w:pPr>
          <w:del w:id="77" w:author="Rafaela Cordoba" w:date="2015-05-22T16:24:00Z">
            <w:r w:rsidDel="00CF12EA">
              <w:rPr>
                <w:caps/>
                <w:lang w:val="es-ES"/>
              </w:rPr>
              <w:delText>REFERENCIAS</w:delText>
            </w:r>
          </w:del>
        </w:p>
        <w:p w14:paraId="23128304" w14:textId="46B0092E" w:rsidR="003D2C0B" w:rsidDel="00CF12EA" w:rsidRDefault="003D2C0B" w:rsidP="00837C2E">
          <w:pPr>
            <w:rPr>
              <w:del w:id="78" w:author="Rafaela Cordoba" w:date="2015-05-22T16:24:00Z"/>
              <w:noProof/>
              <w:sz w:val="24"/>
              <w:szCs w:val="24"/>
              <w:lang w:val="es-ES"/>
            </w:rPr>
            <w:pPrChange w:id="79" w:author="Rafaela Cordoba" w:date="2015-05-22T16:30:00Z">
              <w:pPr>
                <w:pStyle w:val="Bibliografa"/>
                <w:ind w:left="720" w:hanging="720"/>
              </w:pPr>
            </w:pPrChange>
          </w:pPr>
          <w:del w:id="80" w:author="Rafaela Cordoba" w:date="2015-05-22T16:24:00Z">
            <w:r w:rsidDel="00CF12EA">
              <w:rPr>
                <w:noProof/>
                <w:lang w:val="es-ES"/>
              </w:rPr>
              <w:delText xml:space="preserve">Accegal. (13 de Febrero de 2014). </w:delText>
            </w:r>
            <w:r w:rsidDel="00CF12EA">
              <w:rPr>
                <w:i/>
                <w:iCs/>
                <w:noProof/>
                <w:lang w:val="es-ES"/>
              </w:rPr>
              <w:delText>Google Play</w:delText>
            </w:r>
            <w:r w:rsidDel="00CF12EA">
              <w:rPr>
                <w:noProof/>
                <w:lang w:val="es-ES"/>
              </w:rPr>
              <w:delText>. Recuperado el Diciembre de 2014, de VirtualTEC: https://play.google.com/store/apps/details?id=com.uvigo.gti.VirtualTEC</w:delText>
            </w:r>
          </w:del>
        </w:p>
        <w:p w14:paraId="1838F504" w14:textId="3AACCCB4" w:rsidR="003D2C0B" w:rsidDel="00CF12EA" w:rsidRDefault="003D2C0B" w:rsidP="00837C2E">
          <w:pPr>
            <w:rPr>
              <w:del w:id="81" w:author="Rafaela Cordoba" w:date="2015-05-22T16:24:00Z"/>
              <w:noProof/>
              <w:lang w:val="es-ES"/>
            </w:rPr>
            <w:pPrChange w:id="82" w:author="Rafaela Cordoba" w:date="2015-05-22T16:30:00Z">
              <w:pPr>
                <w:pStyle w:val="Bibliografa"/>
                <w:ind w:left="720" w:hanging="720"/>
              </w:pPr>
            </w:pPrChange>
          </w:pPr>
          <w:del w:id="83" w:author="Rafaela Cordoba" w:date="2015-05-22T16:24:00Z">
            <w:r w:rsidDel="00CF12EA">
              <w:rPr>
                <w:noProof/>
                <w:lang w:val="es-ES"/>
              </w:rPr>
              <w:delText xml:space="preserve">Accegal. (30 de Mayo de 2014). </w:delText>
            </w:r>
            <w:r w:rsidDel="00CF12EA">
              <w:rPr>
                <w:i/>
                <w:iCs/>
                <w:noProof/>
                <w:lang w:val="es-ES"/>
              </w:rPr>
              <w:delText>Google Play</w:delText>
            </w:r>
            <w:r w:rsidDel="00CF12EA">
              <w:rPr>
                <w:noProof/>
                <w:lang w:val="es-ES"/>
              </w:rPr>
              <w:delText>. Recuperado el Diciembre de 2014, de PictoDroid Lite: https://play.google.com/store/apps/details?id=com.uvigo.gti.PictoDroidLite</w:delText>
            </w:r>
          </w:del>
        </w:p>
        <w:p w14:paraId="5C1C55A5" w14:textId="2451DE7B" w:rsidR="003D2C0B" w:rsidDel="00CF12EA" w:rsidRDefault="003D2C0B" w:rsidP="00837C2E">
          <w:pPr>
            <w:rPr>
              <w:del w:id="84" w:author="Rafaela Cordoba" w:date="2015-05-22T16:24:00Z"/>
              <w:noProof/>
              <w:lang w:val="es-ES"/>
            </w:rPr>
            <w:pPrChange w:id="85" w:author="Rafaela Cordoba" w:date="2015-05-22T16:30:00Z">
              <w:pPr>
                <w:pStyle w:val="Bibliografa"/>
                <w:ind w:left="720" w:hanging="720"/>
              </w:pPr>
            </w:pPrChange>
          </w:pPr>
          <w:del w:id="86" w:author="Rafaela Cordoba" w:date="2015-05-22T16:24:00Z">
            <w:r w:rsidDel="00CF12EA">
              <w:rPr>
                <w:noProof/>
                <w:lang w:val="es-ES"/>
              </w:rPr>
              <w:delText xml:space="preserve">Android in London. (17 de Abril de 2013). </w:delText>
            </w:r>
            <w:r w:rsidDel="00CF12EA">
              <w:rPr>
                <w:i/>
                <w:iCs/>
                <w:noProof/>
                <w:lang w:val="es-ES"/>
              </w:rPr>
              <w:delText>Google Play</w:delText>
            </w:r>
            <w:r w:rsidDel="00CF12EA">
              <w:rPr>
                <w:noProof/>
                <w:lang w:val="es-ES"/>
              </w:rPr>
              <w:delText>. Recuperado el Diciembre de 2014, de iToucan Talk (Autism) Beta: https://play.google.com/store/apps/details?id=com.itoucantalk</w:delText>
            </w:r>
          </w:del>
        </w:p>
        <w:p w14:paraId="460E87D0" w14:textId="511B2E22" w:rsidR="003D2C0B" w:rsidDel="00CF12EA" w:rsidRDefault="003D2C0B" w:rsidP="00837C2E">
          <w:pPr>
            <w:rPr>
              <w:del w:id="87" w:author="Rafaela Cordoba" w:date="2015-05-22T16:24:00Z"/>
              <w:noProof/>
              <w:lang w:val="es-ES"/>
            </w:rPr>
            <w:pPrChange w:id="88" w:author="Rafaela Cordoba" w:date="2015-05-22T16:30:00Z">
              <w:pPr>
                <w:pStyle w:val="Bibliografa"/>
                <w:ind w:left="720" w:hanging="720"/>
              </w:pPr>
            </w:pPrChange>
          </w:pPr>
          <w:del w:id="89" w:author="Rafaela Cordoba" w:date="2015-05-22T16:24:00Z">
            <w:r w:rsidDel="00CF12EA">
              <w:rPr>
                <w:noProof/>
                <w:lang w:val="es-ES"/>
              </w:rPr>
              <w:delText xml:space="preserve">Barbosa Edimar. (2 de Septiembre de 2014). </w:delText>
            </w:r>
            <w:r w:rsidDel="00CF12EA">
              <w:rPr>
                <w:i/>
                <w:iCs/>
                <w:noProof/>
                <w:lang w:val="es-ES"/>
              </w:rPr>
              <w:delText>Google Play</w:delText>
            </w:r>
            <w:r w:rsidDel="00CF12EA">
              <w:rPr>
                <w:noProof/>
                <w:lang w:val="es-ES"/>
              </w:rPr>
              <w:delText>. Recuperado el Diciembre de 2014, de SCAI Autismo: https://play.google.com/store/apps/details?id=br.com.scai_autismo</w:delText>
            </w:r>
          </w:del>
        </w:p>
        <w:p w14:paraId="367D0D7B" w14:textId="59EFFE19" w:rsidR="003D2C0B" w:rsidDel="00821291" w:rsidRDefault="003D2C0B" w:rsidP="00837C2E">
          <w:pPr>
            <w:rPr>
              <w:del w:id="90" w:author="Rafaela Cordoba" w:date="2015-05-22T16:08:00Z"/>
              <w:noProof/>
              <w:lang w:val="es-ES"/>
            </w:rPr>
            <w:pPrChange w:id="91" w:author="Rafaela Cordoba" w:date="2015-05-22T16:30:00Z">
              <w:pPr>
                <w:pStyle w:val="Bibliografa"/>
                <w:ind w:left="720" w:hanging="720"/>
              </w:pPr>
            </w:pPrChange>
          </w:pPr>
          <w:del w:id="92" w:author="Rafaela Cordoba" w:date="2015-05-22T16:08:00Z">
            <w:r w:rsidDel="00821291">
              <w:rPr>
                <w:noProof/>
                <w:lang w:val="es-ES"/>
              </w:rPr>
              <w:delText xml:space="preserve">Carlos Bustos Tore. (19 de Mayo de 2012). </w:delText>
            </w:r>
            <w:r w:rsidDel="00821291">
              <w:rPr>
                <w:i/>
                <w:iCs/>
                <w:noProof/>
                <w:lang w:val="es-ES"/>
              </w:rPr>
              <w:delText>Google Play</w:delText>
            </w:r>
            <w:r w:rsidDel="00821291">
              <w:rPr>
                <w:noProof/>
                <w:lang w:val="es-ES"/>
              </w:rPr>
              <w:delText>. Recuperado el Diciembre de 2014, de Pictogramas: https://play.google.com/store/apps/details?id=logo.pedia</w:delText>
            </w:r>
          </w:del>
        </w:p>
        <w:p w14:paraId="767AF621" w14:textId="53A4BC7F" w:rsidR="003D2C0B" w:rsidDel="00821291" w:rsidRDefault="003D2C0B" w:rsidP="00837C2E">
          <w:pPr>
            <w:rPr>
              <w:del w:id="93" w:author="Rafaela Cordoba" w:date="2015-05-22T16:09:00Z"/>
              <w:noProof/>
              <w:lang w:val="es-ES"/>
            </w:rPr>
            <w:pPrChange w:id="94" w:author="Rafaela Cordoba" w:date="2015-05-22T16:30:00Z">
              <w:pPr>
                <w:pStyle w:val="Bibliografa"/>
                <w:ind w:left="720" w:hanging="720"/>
              </w:pPr>
            </w:pPrChange>
          </w:pPr>
          <w:del w:id="95" w:author="Rafaela Cordoba" w:date="2015-05-22T16:09:00Z">
            <w:r w:rsidDel="00821291">
              <w:rPr>
                <w:noProof/>
                <w:lang w:val="es-ES"/>
              </w:rPr>
              <w:delText xml:space="preserve">Christopher </w:delText>
            </w:r>
            <w:commentRangeStart w:id="96"/>
            <w:r w:rsidDel="00821291">
              <w:rPr>
                <w:noProof/>
                <w:lang w:val="es-ES"/>
              </w:rPr>
              <w:delText>Stärkel</w:delText>
            </w:r>
            <w:commentRangeEnd w:id="96"/>
            <w:r w:rsidR="005B36F8" w:rsidDel="00821291">
              <w:rPr>
                <w:rStyle w:val="Refdecomentario"/>
              </w:rPr>
              <w:commentReference w:id="96"/>
            </w:r>
            <w:r w:rsidDel="00821291">
              <w:rPr>
                <w:noProof/>
                <w:lang w:val="es-ES"/>
              </w:rPr>
              <w:delText xml:space="preserve">. (28 de Enero de 2012). </w:delText>
            </w:r>
            <w:r w:rsidDel="00821291">
              <w:rPr>
                <w:i/>
                <w:iCs/>
                <w:noProof/>
                <w:lang w:val="es-ES"/>
              </w:rPr>
              <w:delText>Google Play</w:delText>
            </w:r>
            <w:r w:rsidDel="00821291">
              <w:rPr>
                <w:noProof/>
                <w:lang w:val="es-ES"/>
              </w:rPr>
              <w:delText>. Recuperado el Diciembre de 2014, de Touch-n-say: https://play.google.com/store/apps/details?id=touchnsay.staerkel.org</w:delText>
            </w:r>
          </w:del>
        </w:p>
        <w:p w14:paraId="66415702" w14:textId="40D8D4B5" w:rsidR="003D2C0B" w:rsidDel="00CF12EA" w:rsidRDefault="003D2C0B" w:rsidP="00837C2E">
          <w:pPr>
            <w:rPr>
              <w:del w:id="97" w:author="Rafaela Cordoba" w:date="2015-05-22T16:24:00Z"/>
              <w:noProof/>
              <w:lang w:val="es-ES"/>
            </w:rPr>
            <w:pPrChange w:id="98" w:author="Rafaela Cordoba" w:date="2015-05-22T16:30:00Z">
              <w:pPr>
                <w:pStyle w:val="Bibliografa"/>
                <w:ind w:left="720" w:hanging="720"/>
              </w:pPr>
            </w:pPrChange>
          </w:pPr>
          <w:del w:id="99" w:author="Rafaela Cordoba" w:date="2015-05-22T16:24:00Z">
            <w:r w:rsidDel="00CF12EA">
              <w:rPr>
                <w:noProof/>
                <w:lang w:val="es-ES"/>
              </w:rPr>
              <w:delText xml:space="preserve">CPA. (31 de Julio de 2013). </w:delText>
            </w:r>
            <w:r w:rsidDel="00CF12EA">
              <w:rPr>
                <w:i/>
                <w:iCs/>
                <w:noProof/>
                <w:lang w:val="es-ES"/>
              </w:rPr>
              <w:delText>Google Play</w:delText>
            </w:r>
            <w:r w:rsidDel="00CF12EA">
              <w:rPr>
                <w:noProof/>
                <w:lang w:val="es-ES"/>
              </w:rPr>
              <w:delText>. Recuperado el Diciembre de 2014, de CPA: https://play.google.com/store/apps/details?id=com.comunicador.cpa</w:delText>
            </w:r>
          </w:del>
        </w:p>
        <w:p w14:paraId="73B3CDDA" w14:textId="0149E39E" w:rsidR="003D2C0B" w:rsidDel="00CF12EA" w:rsidRDefault="003D2C0B" w:rsidP="00837C2E">
          <w:pPr>
            <w:rPr>
              <w:del w:id="100" w:author="Rafaela Cordoba" w:date="2015-05-22T16:24:00Z"/>
              <w:noProof/>
              <w:lang w:val="es-ES"/>
            </w:rPr>
            <w:pPrChange w:id="101" w:author="Rafaela Cordoba" w:date="2015-05-22T16:30:00Z">
              <w:pPr>
                <w:pStyle w:val="Bibliografa"/>
                <w:ind w:left="720" w:hanging="720"/>
              </w:pPr>
            </w:pPrChange>
          </w:pPr>
          <w:del w:id="102" w:author="Rafaela Cordoba" w:date="2015-05-22T16:24:00Z">
            <w:r w:rsidDel="00CF12EA">
              <w:rPr>
                <w:noProof/>
                <w:lang w:val="es-ES"/>
              </w:rPr>
              <w:delText xml:space="preserve">EGGS. (17 de Noviembre de 2012). </w:delText>
            </w:r>
            <w:r w:rsidDel="00CF12EA">
              <w:rPr>
                <w:i/>
                <w:iCs/>
                <w:noProof/>
                <w:lang w:val="es-ES"/>
              </w:rPr>
              <w:delText>Google Play</w:delText>
            </w:r>
            <w:r w:rsidDel="00CF12EA">
              <w:rPr>
                <w:noProof/>
                <w:lang w:val="es-ES"/>
              </w:rPr>
              <w:delText>. Recuperado el Diciembre de 2014, de Asino: https://play.google.com/store/apps/details?id=com.giorgio.asino</w:delText>
            </w:r>
          </w:del>
        </w:p>
        <w:p w14:paraId="53ED1423" w14:textId="2DE3DD43" w:rsidR="003D2C0B" w:rsidDel="00CF12EA" w:rsidRDefault="003D2C0B" w:rsidP="00837C2E">
          <w:pPr>
            <w:rPr>
              <w:del w:id="103" w:author="Rafaela Cordoba" w:date="2015-05-22T16:24:00Z"/>
              <w:noProof/>
              <w:lang w:val="es-ES"/>
            </w:rPr>
            <w:pPrChange w:id="104" w:author="Rafaela Cordoba" w:date="2015-05-22T16:30:00Z">
              <w:pPr>
                <w:pStyle w:val="Bibliografa"/>
                <w:ind w:left="720" w:hanging="720"/>
              </w:pPr>
            </w:pPrChange>
          </w:pPr>
          <w:del w:id="105" w:author="Rafaela Cordoba" w:date="2015-05-22T16:24:00Z">
            <w:r w:rsidDel="00CF12EA">
              <w:rPr>
                <w:noProof/>
                <w:lang w:val="es-ES"/>
              </w:rPr>
              <w:delText xml:space="preserve">Fundación Orange. (3 de Mayo de 2011). </w:delText>
            </w:r>
            <w:r w:rsidDel="00CF12EA">
              <w:rPr>
                <w:i/>
                <w:iCs/>
                <w:noProof/>
                <w:lang w:val="es-ES"/>
              </w:rPr>
              <w:delText>In TIC</w:delText>
            </w:r>
            <w:r w:rsidDel="00CF12EA">
              <w:rPr>
                <w:noProof/>
                <w:lang w:val="es-ES"/>
              </w:rPr>
              <w:delText>. Recuperado el Diciembre de 2014, de http://www.proyectosfundacionorange.es/intic/intic_movil/.</w:delText>
            </w:r>
          </w:del>
        </w:p>
        <w:p w14:paraId="492A6AF1" w14:textId="01A356C6" w:rsidR="003D2C0B" w:rsidDel="00CF12EA" w:rsidRDefault="003D2C0B" w:rsidP="00837C2E">
          <w:pPr>
            <w:rPr>
              <w:del w:id="106" w:author="Rafaela Cordoba" w:date="2015-05-22T16:24:00Z"/>
              <w:noProof/>
              <w:lang w:val="es-ES"/>
            </w:rPr>
            <w:pPrChange w:id="107" w:author="Rafaela Cordoba" w:date="2015-05-22T16:30:00Z">
              <w:pPr>
                <w:pStyle w:val="Bibliografa"/>
                <w:ind w:left="720" w:hanging="720"/>
              </w:pPr>
            </w:pPrChange>
          </w:pPr>
          <w:del w:id="108" w:author="Rafaela Cordoba" w:date="2015-05-22T16:24:00Z">
            <w:r w:rsidDel="00CF12EA">
              <w:rPr>
                <w:noProof/>
                <w:lang w:val="es-ES"/>
              </w:rPr>
              <w:delText xml:space="preserve">Fundación Orange. (1 de Abril de 2014). </w:delText>
            </w:r>
            <w:r w:rsidDel="00CF12EA">
              <w:rPr>
                <w:i/>
                <w:iCs/>
                <w:noProof/>
                <w:lang w:val="es-ES"/>
              </w:rPr>
              <w:delText>Google Play</w:delText>
            </w:r>
            <w:r w:rsidDel="00CF12EA">
              <w:rPr>
                <w:noProof/>
                <w:lang w:val="es-ES"/>
              </w:rPr>
              <w:delText>. Recuperado el Diciembre de 2014, de Azahar: https://play.google.com/store/apps/details?id=org.adapta.azahar</w:delText>
            </w:r>
          </w:del>
        </w:p>
        <w:p w14:paraId="7B556C6D" w14:textId="693F4472" w:rsidR="003D2C0B" w:rsidDel="00CF12EA" w:rsidRDefault="003D2C0B" w:rsidP="00837C2E">
          <w:pPr>
            <w:rPr>
              <w:del w:id="109" w:author="Rafaela Cordoba" w:date="2015-05-22T16:24:00Z"/>
              <w:noProof/>
              <w:lang w:val="es-ES"/>
            </w:rPr>
            <w:pPrChange w:id="110" w:author="Rafaela Cordoba" w:date="2015-05-22T16:30:00Z">
              <w:pPr>
                <w:pStyle w:val="Bibliografa"/>
                <w:ind w:left="720" w:hanging="720"/>
              </w:pPr>
            </w:pPrChange>
          </w:pPr>
          <w:del w:id="111" w:author="Rafaela Cordoba" w:date="2015-05-22T16:24:00Z">
            <w:r w:rsidDel="00CF12EA">
              <w:rPr>
                <w:noProof/>
                <w:lang w:val="es-ES"/>
              </w:rPr>
              <w:delText xml:space="preserve">Gómez, A., Juristo, N., Montes, C., &amp; Pazos, J. (1997). </w:delText>
            </w:r>
            <w:r w:rsidDel="00CF12EA">
              <w:rPr>
                <w:i/>
                <w:iCs/>
                <w:noProof/>
                <w:lang w:val="es-ES"/>
              </w:rPr>
              <w:delText>Ingenieria del Conocimiento.</w:delText>
            </w:r>
            <w:r w:rsidDel="00CF12EA">
              <w:rPr>
                <w:noProof/>
                <w:lang w:val="es-ES"/>
              </w:rPr>
              <w:delText xml:space="preserve"> Centro de Estudios Ramon Areces.</w:delText>
            </w:r>
          </w:del>
        </w:p>
        <w:p w14:paraId="172D7960" w14:textId="6298DAE9" w:rsidR="003D2C0B" w:rsidDel="00CF12EA" w:rsidRDefault="003D2C0B" w:rsidP="00837C2E">
          <w:pPr>
            <w:rPr>
              <w:del w:id="112" w:author="Rafaela Cordoba" w:date="2015-05-22T16:24:00Z"/>
              <w:noProof/>
              <w:lang w:val="es-ES"/>
            </w:rPr>
            <w:pPrChange w:id="113" w:author="Rafaela Cordoba" w:date="2015-05-22T16:30:00Z">
              <w:pPr>
                <w:pStyle w:val="Bibliografa"/>
                <w:ind w:left="720" w:hanging="720"/>
              </w:pPr>
            </w:pPrChange>
          </w:pPr>
          <w:del w:id="114" w:author="Rafaela Cordoba" w:date="2015-05-22T16:24:00Z">
            <w:r w:rsidDel="00CF12EA">
              <w:rPr>
                <w:noProof/>
                <w:lang w:val="es-ES"/>
              </w:rPr>
              <w:delText xml:space="preserve">Green Bubble Labs. (3 de Julio de 2011). </w:delText>
            </w:r>
            <w:r w:rsidDel="00CF12EA">
              <w:rPr>
                <w:i/>
                <w:iCs/>
                <w:noProof/>
                <w:lang w:val="es-ES"/>
              </w:rPr>
              <w:delText>Google Play</w:delText>
            </w:r>
            <w:r w:rsidDel="00CF12EA">
              <w:rPr>
                <w:noProof/>
                <w:lang w:val="es-ES"/>
              </w:rPr>
              <w:delText>. Recuperado el Diciembre de 2014, de HablaFácil Autismo DiegoDice: https://play.google.com/store/apps/details?id=com.benitez.DiegoDiceSP</w:delText>
            </w:r>
          </w:del>
        </w:p>
        <w:p w14:paraId="46962161" w14:textId="4202B873" w:rsidR="003D2C0B" w:rsidRPr="00770EAB" w:rsidDel="00CF12EA" w:rsidRDefault="003D2C0B" w:rsidP="00837C2E">
          <w:pPr>
            <w:rPr>
              <w:del w:id="115" w:author="Rafaela Cordoba" w:date="2015-05-22T16:24:00Z"/>
              <w:noProof/>
              <w:lang w:val="en-US"/>
              <w:rPrChange w:id="116" w:author="Fabio Argañaraz" w:date="2015-05-21T16:00:00Z">
                <w:rPr>
                  <w:del w:id="117" w:author="Rafaela Cordoba" w:date="2015-05-22T16:24:00Z"/>
                  <w:noProof/>
                  <w:lang w:val="es-ES"/>
                </w:rPr>
              </w:rPrChange>
            </w:rPr>
            <w:pPrChange w:id="118" w:author="Rafaela Cordoba" w:date="2015-05-22T16:30:00Z">
              <w:pPr>
                <w:pStyle w:val="Bibliografa"/>
                <w:ind w:left="720" w:hanging="720"/>
              </w:pPr>
            </w:pPrChange>
          </w:pPr>
          <w:commentRangeStart w:id="119"/>
          <w:del w:id="120" w:author="Rafaela Cordoba" w:date="2015-05-22T16:24:00Z">
            <w:r w:rsidRPr="00095BB0" w:rsidDel="00CF12EA">
              <w:rPr>
                <w:noProof/>
                <w:lang w:val="en-US"/>
              </w:rPr>
              <w:delText xml:space="preserve">John, D., Catherine, T., &amp; MacArthur. </w:delText>
            </w:r>
            <w:r w:rsidDel="00CF12EA">
              <w:rPr>
                <w:noProof/>
                <w:lang w:val="es-ES"/>
              </w:rPr>
              <w:delText xml:space="preserve">(1995). Manual de diagnostico y estadistico de los trastornos mentales. </w:delText>
            </w:r>
            <w:r w:rsidR="00DE0914" w:rsidRPr="00770EAB" w:rsidDel="00CF12EA">
              <w:rPr>
                <w:noProof/>
                <w:lang w:val="en-US"/>
                <w:rPrChange w:id="121" w:author="Fabio Argañaraz" w:date="2015-05-21T16:00:00Z">
                  <w:rPr>
                    <w:noProof/>
                    <w:lang w:val="es-ES"/>
                  </w:rPr>
                </w:rPrChange>
              </w:rPr>
              <w:delText>Barcelona</w:delText>
            </w:r>
          </w:del>
          <w:del w:id="122" w:author="Rafaela Cordoba" w:date="2015-05-22T16:14:00Z">
            <w:r w:rsidR="00DE0914" w:rsidRPr="00770EAB" w:rsidDel="00821291">
              <w:rPr>
                <w:noProof/>
                <w:lang w:val="en-US"/>
                <w:rPrChange w:id="123" w:author="Fabio Argañaraz" w:date="2015-05-21T16:00:00Z">
                  <w:rPr>
                    <w:noProof/>
                    <w:lang w:val="es-ES"/>
                  </w:rPr>
                </w:rPrChange>
              </w:rPr>
              <w:delText>: ISBN.</w:delText>
            </w:r>
            <w:commentRangeEnd w:id="119"/>
            <w:r w:rsidR="00B11F2E" w:rsidDel="00821291">
              <w:rPr>
                <w:rStyle w:val="Refdecomentario"/>
              </w:rPr>
              <w:commentReference w:id="119"/>
            </w:r>
          </w:del>
        </w:p>
        <w:p w14:paraId="088B6759" w14:textId="066920DB" w:rsidR="003D2C0B" w:rsidDel="00CF12EA" w:rsidRDefault="00DE0914" w:rsidP="00837C2E">
          <w:pPr>
            <w:rPr>
              <w:del w:id="124" w:author="Rafaela Cordoba" w:date="2015-05-22T16:24:00Z"/>
              <w:noProof/>
              <w:lang w:val="es-ES"/>
            </w:rPr>
            <w:pPrChange w:id="125" w:author="Rafaela Cordoba" w:date="2015-05-22T16:30:00Z">
              <w:pPr>
                <w:pStyle w:val="Bibliografa"/>
                <w:ind w:left="720" w:hanging="720"/>
              </w:pPr>
            </w:pPrChange>
          </w:pPr>
          <w:commentRangeStart w:id="126"/>
          <w:del w:id="127" w:author="Rafaela Cordoba" w:date="2015-05-22T16:24:00Z">
            <w:r w:rsidRPr="00770EAB" w:rsidDel="00CF12EA">
              <w:rPr>
                <w:noProof/>
                <w:lang w:val="en-US"/>
                <w:rPrChange w:id="128" w:author="Fabio Argañaraz" w:date="2015-05-21T16:00:00Z">
                  <w:rPr>
                    <w:noProof/>
                    <w:lang w:val="es-ES"/>
                  </w:rPr>
                </w:rPrChange>
              </w:rPr>
              <w:delText xml:space="preserve">Koegel, &amp; Koegel. (1995). </w:delText>
            </w:r>
            <w:r w:rsidRPr="00DE0914" w:rsidDel="00CF12EA">
              <w:rPr>
                <w:noProof/>
                <w:lang w:val="en-US"/>
                <w:rPrChange w:id="129" w:author="Marcelo" w:date="2015-05-07T15:15:00Z">
                  <w:rPr>
                    <w:noProof/>
                    <w:lang w:val="es-ES"/>
                  </w:rPr>
                </w:rPrChange>
              </w:rPr>
              <w:delText xml:space="preserve">Teaching children with autism: Strategies for initiating positive interactions and improving learning opportunities. </w:delText>
            </w:r>
            <w:r w:rsidR="003D2C0B" w:rsidDel="00CF12EA">
              <w:rPr>
                <w:noProof/>
                <w:lang w:val="es-ES"/>
              </w:rPr>
              <w:delText>Baltimore.</w:delText>
            </w:r>
            <w:commentRangeEnd w:id="126"/>
            <w:r w:rsidR="00B11F2E" w:rsidDel="00CF12EA">
              <w:rPr>
                <w:rStyle w:val="Refdecomentario"/>
              </w:rPr>
              <w:commentReference w:id="126"/>
            </w:r>
          </w:del>
        </w:p>
        <w:p w14:paraId="67088464" w14:textId="49C19511" w:rsidR="003D2C0B" w:rsidDel="00CF12EA" w:rsidRDefault="003D2C0B" w:rsidP="00837C2E">
          <w:pPr>
            <w:rPr>
              <w:del w:id="130" w:author="Rafaela Cordoba" w:date="2015-05-22T16:24:00Z"/>
              <w:noProof/>
              <w:lang w:val="es-ES"/>
            </w:rPr>
            <w:pPrChange w:id="131" w:author="Rafaela Cordoba" w:date="2015-05-22T16:30:00Z">
              <w:pPr>
                <w:pStyle w:val="Bibliografa"/>
                <w:ind w:left="720" w:hanging="720"/>
              </w:pPr>
            </w:pPrChange>
          </w:pPr>
          <w:del w:id="132" w:author="Rafaela Cordoba" w:date="2015-05-22T16:24:00Z">
            <w:r w:rsidDel="00CF12EA">
              <w:rPr>
                <w:noProof/>
                <w:lang w:val="es-ES"/>
              </w:rPr>
              <w:delText xml:space="preserve">Lab, Affective. (7 de Julio de 2014). </w:delText>
            </w:r>
            <w:r w:rsidDel="00CF12EA">
              <w:rPr>
                <w:i/>
                <w:iCs/>
                <w:noProof/>
                <w:lang w:val="es-ES"/>
              </w:rPr>
              <w:delText>Google Play</w:delText>
            </w:r>
            <w:r w:rsidDel="00CF12EA">
              <w:rPr>
                <w:noProof/>
                <w:lang w:val="es-ES"/>
              </w:rPr>
              <w:delText>. Recuperado el Diciembre de 2014, de AraBoard Constructor: https://play.google.com/store/apps/details?id=air.AraBoardConstructor</w:delText>
            </w:r>
          </w:del>
        </w:p>
        <w:p w14:paraId="4CCBDFF9" w14:textId="02D525E1" w:rsidR="003D2C0B" w:rsidDel="00CF12EA" w:rsidRDefault="003D2C0B" w:rsidP="00837C2E">
          <w:pPr>
            <w:rPr>
              <w:del w:id="133" w:author="Rafaela Cordoba" w:date="2015-05-22T16:24:00Z"/>
              <w:noProof/>
              <w:lang w:val="es-ES"/>
            </w:rPr>
            <w:pPrChange w:id="134" w:author="Rafaela Cordoba" w:date="2015-05-22T16:30:00Z">
              <w:pPr>
                <w:pStyle w:val="Bibliografa"/>
                <w:ind w:left="720" w:hanging="720"/>
              </w:pPr>
            </w:pPrChange>
          </w:pPr>
          <w:del w:id="135" w:author="Rafaela Cordoba" w:date="2015-05-22T16:24:00Z">
            <w:r w:rsidRPr="00095BB0" w:rsidDel="00CF12EA">
              <w:rPr>
                <w:noProof/>
                <w:lang w:val="en-US"/>
              </w:rPr>
              <w:delText>National Foundation for Autism Rese</w:delText>
            </w:r>
          </w:del>
          <w:ins w:id="136" w:author="Marcelo" w:date="2015-05-07T16:10:00Z">
            <w:del w:id="137" w:author="Rafaela Cordoba" w:date="2015-05-22T16:24:00Z">
              <w:r w:rsidR="007E3527" w:rsidDel="00CF12EA">
                <w:rPr>
                  <w:noProof/>
                  <w:lang w:val="en-US"/>
                </w:rPr>
                <w:delText>a</w:delText>
              </w:r>
            </w:del>
          </w:ins>
          <w:del w:id="138" w:author="Rafaela Cordoba" w:date="2015-05-22T16:24:00Z">
            <w:r w:rsidRPr="00095BB0" w:rsidDel="00CF12EA">
              <w:rPr>
                <w:noProof/>
                <w:lang w:val="en-US"/>
              </w:rPr>
              <w:delText xml:space="preserve">rch NFAR. </w:delText>
            </w:r>
            <w:r w:rsidDel="00CF12EA">
              <w:rPr>
                <w:noProof/>
                <w:lang w:val="es-ES"/>
              </w:rPr>
              <w:delText xml:space="preserve">(2011). </w:delText>
            </w:r>
            <w:r w:rsidDel="00CF12EA">
              <w:rPr>
                <w:i/>
                <w:iCs/>
                <w:noProof/>
                <w:lang w:val="es-ES"/>
              </w:rPr>
              <w:delText>Lo que necesita saber sobre el autismo NFAR</w:delText>
            </w:r>
            <w:r w:rsidDel="00CF12EA">
              <w:rPr>
                <w:noProof/>
                <w:lang w:val="es-ES"/>
              </w:rPr>
              <w:delText>. Recuperado el Septiembre de 2014, de http://autism-center.ucsd.edu/about-us/Documents/NFAR-AutismBrochure-Spanish.pdf</w:delText>
            </w:r>
          </w:del>
        </w:p>
        <w:p w14:paraId="445C1FA9" w14:textId="77DD9478" w:rsidR="003D2C0B" w:rsidDel="00CF12EA" w:rsidRDefault="003D2C0B" w:rsidP="00837C2E">
          <w:pPr>
            <w:rPr>
              <w:del w:id="139" w:author="Rafaela Cordoba" w:date="2015-05-22T16:24:00Z"/>
              <w:noProof/>
              <w:lang w:val="es-ES"/>
            </w:rPr>
            <w:pPrChange w:id="140" w:author="Rafaela Cordoba" w:date="2015-05-22T16:30:00Z">
              <w:pPr>
                <w:pStyle w:val="Bibliografa"/>
                <w:ind w:left="720" w:hanging="720"/>
              </w:pPr>
            </w:pPrChange>
          </w:pPr>
          <w:del w:id="141" w:author="Rafaela Cordoba" w:date="2015-05-22T16:24:00Z">
            <w:r w:rsidDel="00CF12EA">
              <w:rPr>
                <w:noProof/>
                <w:lang w:val="es-ES"/>
              </w:rPr>
              <w:delText xml:space="preserve">Reynolds, T. (marzo de 2014). </w:delText>
            </w:r>
            <w:r w:rsidDel="00CF12EA">
              <w:rPr>
                <w:i/>
                <w:iCs/>
                <w:noProof/>
                <w:lang w:val="es-ES"/>
              </w:rPr>
              <w:delText>Beneficios de la tecnologia en el autismo</w:delText>
            </w:r>
            <w:r w:rsidDel="00CF12EA">
              <w:rPr>
                <w:noProof/>
                <w:lang w:val="es-ES"/>
              </w:rPr>
              <w:delText>. Recuperado el Septiembre de 2014, de http://autism.lifetips.com/es/tip/128706/treatment-and-therapies-for-autism/treatment-and-therapies-for-autism/beneficios-de-la-tecnolog-a-en-el-autismo.html</w:delText>
            </w:r>
          </w:del>
        </w:p>
        <w:p w14:paraId="7918C1D0" w14:textId="4881AE7C" w:rsidR="00821291" w:rsidRPr="00821291" w:rsidDel="00821291" w:rsidRDefault="003D2C0B" w:rsidP="00837C2E">
          <w:pPr>
            <w:rPr>
              <w:del w:id="142" w:author="Rafaela Cordoba" w:date="2015-05-22T16:10:00Z"/>
              <w:lang w:val="es-ES"/>
              <w:rPrChange w:id="143" w:author="Rafaela Cordoba" w:date="2015-05-22T16:09:00Z">
                <w:rPr>
                  <w:del w:id="144" w:author="Rafaela Cordoba" w:date="2015-05-22T16:10:00Z"/>
                  <w:noProof/>
                  <w:lang w:val="es-ES"/>
                </w:rPr>
              </w:rPrChange>
            </w:rPr>
            <w:pPrChange w:id="145" w:author="Rafaela Cordoba" w:date="2015-05-22T16:30:00Z">
              <w:pPr>
                <w:pStyle w:val="Bibliografa"/>
                <w:ind w:left="720" w:hanging="720"/>
              </w:pPr>
            </w:pPrChange>
          </w:pPr>
          <w:del w:id="146" w:author="Rafaela Cordoba" w:date="2015-05-22T16:24:00Z">
            <w:r w:rsidDel="00CF12EA">
              <w:rPr>
                <w:noProof/>
                <w:lang w:val="es-ES"/>
              </w:rPr>
              <w:delText xml:space="preserve">SpecialNeedsWare. (19 de marzo de 2014). </w:delText>
            </w:r>
            <w:r w:rsidDel="00CF12EA">
              <w:rPr>
                <w:i/>
                <w:iCs/>
                <w:noProof/>
                <w:lang w:val="es-ES"/>
              </w:rPr>
              <w:delText>Google Play</w:delText>
            </w:r>
            <w:r w:rsidDel="00CF12EA">
              <w:rPr>
                <w:noProof/>
                <w:lang w:val="es-ES"/>
              </w:rPr>
              <w:delText xml:space="preserve">. Recuperado el Diciembre de 2014, de AutisMate: </w:delText>
            </w:r>
          </w:del>
        </w:p>
        <w:p w14:paraId="7149F171" w14:textId="406F0668" w:rsidR="003D2C0B" w:rsidDel="00CF12EA" w:rsidRDefault="003D2C0B" w:rsidP="00837C2E">
          <w:pPr>
            <w:rPr>
              <w:del w:id="147" w:author="Rafaela Cordoba" w:date="2015-05-22T16:24:00Z"/>
              <w:noProof/>
              <w:lang w:val="es-ES"/>
            </w:rPr>
            <w:pPrChange w:id="148" w:author="Rafaela Cordoba" w:date="2015-05-22T16:30:00Z">
              <w:pPr>
                <w:pStyle w:val="Bibliografa"/>
                <w:ind w:left="720" w:hanging="720"/>
              </w:pPr>
            </w:pPrChange>
          </w:pPr>
          <w:del w:id="149" w:author="Rafaela Cordoba" w:date="2015-05-22T16:24:00Z">
            <w:r w:rsidDel="00CF12EA">
              <w:rPr>
                <w:noProof/>
                <w:lang w:val="es-ES"/>
              </w:rPr>
              <w:delText xml:space="preserve">Tortosa, F. N., &amp; Villa, M. G. (2003). </w:delText>
            </w:r>
            <w:r w:rsidDel="00CF12EA">
              <w:rPr>
                <w:i/>
                <w:iCs/>
                <w:noProof/>
                <w:lang w:val="es-ES"/>
              </w:rPr>
              <w:delText>Tecnologías de ayuda en personas con trastornos del espectro autista.</w:delText>
            </w:r>
            <w:r w:rsidDel="00CF12EA">
              <w:rPr>
                <w:noProof/>
                <w:lang w:val="es-ES"/>
              </w:rPr>
              <w:delText xml:space="preserve"> Obtenido de http://www.divertic.org/capitulo.pdf</w:delText>
            </w:r>
          </w:del>
        </w:p>
        <w:p w14:paraId="3CC0792E" w14:textId="07FFC7EE" w:rsidR="003D2C0B" w:rsidDel="00821291" w:rsidRDefault="003D2C0B" w:rsidP="00837C2E">
          <w:pPr>
            <w:rPr>
              <w:del w:id="150" w:author="Rafaela Cordoba" w:date="2015-05-22T16:10:00Z"/>
              <w:noProof/>
              <w:lang w:val="es-ES"/>
            </w:rPr>
            <w:pPrChange w:id="151" w:author="Rafaela Cordoba" w:date="2015-05-22T16:30:00Z">
              <w:pPr>
                <w:pStyle w:val="Bibliografa"/>
                <w:ind w:left="720" w:hanging="720"/>
              </w:pPr>
            </w:pPrChange>
          </w:pPr>
          <w:del w:id="152" w:author="Rafaela Cordoba" w:date="2015-05-22T16:24:00Z">
            <w:r w:rsidDel="00CF12EA">
              <w:rPr>
                <w:noProof/>
                <w:lang w:val="es-ES"/>
              </w:rPr>
              <w:delText xml:space="preserve">Waterman, D. A. (1986). </w:delText>
            </w:r>
            <w:r w:rsidRPr="00095BB0" w:rsidDel="00CF12EA">
              <w:rPr>
                <w:i/>
                <w:iCs/>
                <w:noProof/>
                <w:lang w:val="en-US"/>
              </w:rPr>
              <w:delText>A Guide to Expert Systems.</w:delText>
            </w:r>
            <w:r w:rsidRPr="00095BB0" w:rsidDel="00CF12EA">
              <w:rPr>
                <w:noProof/>
                <w:lang w:val="en-US"/>
              </w:rPr>
              <w:delText xml:space="preserve"> </w:delText>
            </w:r>
            <w:r w:rsidDel="00CF12EA">
              <w:rPr>
                <w:noProof/>
                <w:lang w:val="es-ES"/>
              </w:rPr>
              <w:delText>Michigan: Ilustrada Reimpresa.</w:delText>
            </w:r>
          </w:del>
        </w:p>
        <w:p w14:paraId="3EF5C0BD" w14:textId="49F5DB16" w:rsidR="003E63BD" w:rsidDel="00CF12EA" w:rsidRDefault="002335BE" w:rsidP="00837C2E">
          <w:pPr>
            <w:rPr>
              <w:del w:id="153" w:author="Rafaela Cordoba" w:date="2015-05-22T16:24:00Z"/>
            </w:rPr>
            <w:pPrChange w:id="154" w:author="Rafaela Cordoba" w:date="2015-05-22T16:30:00Z">
              <w:pPr>
                <w:pStyle w:val="Bibliografa"/>
                <w:ind w:left="720" w:hanging="720"/>
              </w:pPr>
            </w:pPrChange>
          </w:pPr>
        </w:p>
        <w:customXmlDelRangeStart w:id="155" w:author="Rafaela Cordoba" w:date="2015-05-22T16:24:00Z"/>
      </w:sdtContent>
    </w:sdt>
    <w:customXmlDelRangeEnd w:id="155"/>
    <w:sdt>
      <w:sdtPr>
        <w:rPr>
          <w:b/>
          <w:bCs/>
          <w:caps/>
          <w:lang w:val="es-ES"/>
        </w:rPr>
        <w:id w:val="-1624000319"/>
        <w:docPartObj>
          <w:docPartGallery w:val="Bibliographies"/>
          <w:docPartUnique/>
        </w:docPartObj>
      </w:sdtPr>
      <w:sdtEndPr>
        <w:rPr>
          <w:b w:val="0"/>
          <w:bCs w:val="0"/>
          <w:caps w:val="0"/>
          <w:lang w:val="es-AR"/>
        </w:rPr>
      </w:sdtEndPr>
      <w:sdtContent>
        <w:p w14:paraId="74EFE321" w14:textId="24CDBF7E" w:rsidR="004F04C0" w:rsidRDefault="00A9615D" w:rsidP="00837C2E">
          <w:pPr>
            <w:pPrChange w:id="156" w:author="Rafaela Cordoba" w:date="2015-05-22T16:30:00Z">
              <w:pPr>
                <w:pStyle w:val="Ttulo1"/>
              </w:pPr>
            </w:pPrChange>
          </w:pPr>
          <w:r>
            <w:rPr>
              <w:caps/>
              <w:lang w:val="es-ES"/>
            </w:rPr>
            <w:t>BIBLIOGRAFÍA</w:t>
          </w:r>
        </w:p>
        <w:p w14:paraId="31E96C5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62EE091D"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60E090A0"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221923F7"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9858C67"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536824CE"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5D58E76C"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36B30C5A"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0DEDA4A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70D33B5D"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29959A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0011CAC5" w14:textId="77777777"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459C8C5B" w14:textId="77777777" w:rsidR="003E63BD" w:rsidRDefault="003E63BD" w:rsidP="003E63BD"/>
    <w:p w14:paraId="21C16005" w14:textId="77777777" w:rsidR="003E63BD" w:rsidRDefault="003E63BD" w:rsidP="003E63BD"/>
    <w:p w14:paraId="128D6295" w14:textId="77777777" w:rsidR="003E63BD" w:rsidRDefault="003E63BD" w:rsidP="003E63BD"/>
    <w:p w14:paraId="550B9B8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95AB375" w14:textId="77777777" w:rsidR="004C5B81" w:rsidRDefault="004B5F95" w:rsidP="004B5F95">
      <w:pPr>
        <w:pStyle w:val="Ttulo1"/>
        <w:rPr>
          <w:lang w:val="es-ES"/>
        </w:rPr>
      </w:pPr>
      <w:r>
        <w:rPr>
          <w:lang w:val="es-ES"/>
        </w:rPr>
        <w:t>ANEXO</w:t>
      </w:r>
    </w:p>
    <w:p w14:paraId="67A35D6D" w14:textId="5EDA762D" w:rsidR="0017225B" w:rsidRDefault="00A9615D" w:rsidP="0017225B">
      <w:pPr>
        <w:pStyle w:val="Ttulo1"/>
      </w:pPr>
      <w:r w:rsidRPr="5FACC698">
        <w:rPr>
          <w:caps w:val="0"/>
        </w:rPr>
        <w:t>ESTUDIO DE VIABILIDAD</w:t>
      </w:r>
    </w:p>
    <w:p w14:paraId="01441B35"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Content>
          <w:r w:rsidR="00DE0914">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DE0914">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 xml:space="preserve">(Gómez, Juristo, Montes, &amp; Pazos, </w:t>
          </w:r>
          <w:r w:rsidR="00CF12EA" w:rsidRPr="00CF12EA">
            <w:rPr>
              <w:rFonts w:asciiTheme="minorHAnsi" w:eastAsiaTheme="minorEastAsia" w:hAnsiTheme="minorHAnsi"/>
              <w:noProof/>
              <w:sz w:val="22"/>
              <w:szCs w:val="22"/>
              <w:shd w:val="clear" w:color="auto" w:fill="FFFFFF"/>
              <w:lang w:eastAsia="ja-JP"/>
            </w:rPr>
            <w:lastRenderedPageBreak/>
            <w:t>1997)</w:t>
          </w:r>
          <w:r w:rsidR="00DE0914">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2CD4765B" w14:textId="0B66C358" w:rsidR="0017225B" w:rsidRPr="0017225B" w:rsidRDefault="00A9615D" w:rsidP="0017225B">
      <w:pPr>
        <w:pStyle w:val="Ttulo1"/>
        <w:rPr>
          <w:sz w:val="22"/>
        </w:rPr>
      </w:pPr>
      <w:r w:rsidRPr="0017225B">
        <w:rPr>
          <w:caps w:val="0"/>
          <w:sz w:val="22"/>
        </w:rPr>
        <w:t xml:space="preserve">CONSIDERACIONES REFERENTES AL TEST DE VIABILIDAD </w:t>
      </w:r>
    </w:p>
    <w:p w14:paraId="6DCD3A14"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DE0914"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DE0914" w:rsidRPr="003E63BD">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7539FF5F" w14:textId="77777777" w:rsidR="0017225B" w:rsidRDefault="0017225B" w:rsidP="0017225B">
      <w:pPr>
        <w:jc w:val="center"/>
      </w:pPr>
      <w:commentRangeStart w:id="157"/>
      <w:r>
        <w:rPr>
          <w:noProof/>
          <w:lang w:eastAsia="es-AR"/>
        </w:rPr>
        <w:drawing>
          <wp:inline distT="0" distB="0" distL="0" distR="0" wp14:anchorId="339E9D84" wp14:editId="670D8EEB">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commentRangeEnd w:id="157"/>
      <w:r w:rsidR="00085E2A">
        <w:rPr>
          <w:rStyle w:val="Refdecomentario"/>
        </w:rPr>
        <w:commentReference w:id="157"/>
      </w:r>
    </w:p>
    <w:p w14:paraId="4D06C98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86E6783" w14:textId="7777777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VC</w:t>
      </w:r>
      <w:commentRangeStart w:id="158"/>
      <w:r w:rsidRPr="003E63BD">
        <w:rPr>
          <w:rFonts w:asciiTheme="minorHAnsi" w:eastAsiaTheme="minorEastAsia" w:hAnsiTheme="minorHAnsi"/>
          <w:sz w:val="22"/>
          <w:szCs w:val="22"/>
          <w:shd w:val="clear" w:color="auto" w:fill="FFFFFF"/>
          <w:lang w:eastAsia="ja-JP"/>
        </w:rPr>
        <w:t>j</w:t>
      </w:r>
      <w:commentRangeEnd w:id="158"/>
      <w:r w:rsidR="00085E2A">
        <w:rPr>
          <w:rStyle w:val="Refdecomentario"/>
          <w:rFonts w:asciiTheme="minorHAnsi" w:eastAsiaTheme="minorEastAsia" w:hAnsiTheme="minorHAnsi"/>
          <w:lang w:eastAsia="ja-JP"/>
        </w:rPr>
        <w:commentReference w:id="158"/>
      </w:r>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Vik:</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Pik:</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ri:</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5E85BECA"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4BF5400C" w14:textId="77777777" w:rsidR="0017225B" w:rsidRDefault="0017225B" w:rsidP="0017225B"/>
    <w:p w14:paraId="1AA6DF15" w14:textId="77777777"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commentRangeStart w:id="159"/>
      <w:r w:rsidRPr="003E63BD">
        <w:rPr>
          <w:rFonts w:asciiTheme="minorHAnsi" w:eastAsiaTheme="minorEastAsia" w:hAnsiTheme="minorHAnsi"/>
          <w:noProof/>
          <w:sz w:val="22"/>
          <w:szCs w:val="22"/>
          <w:shd w:val="clear" w:color="auto" w:fill="FFFFFF"/>
          <w:lang w:eastAsia="es-AR"/>
        </w:rPr>
        <w:drawing>
          <wp:inline distT="0" distB="0" distL="0" distR="0" wp14:anchorId="0E30AF88" wp14:editId="7CCAA5EE">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0EC8F07D"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4DBEA64E" w14:textId="7777777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Vj:</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Pj:</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commentRangeEnd w:id="159"/>
    <w:p w14:paraId="25FECF56" w14:textId="77777777" w:rsidR="0017225B" w:rsidRPr="003E63BD" w:rsidRDefault="00085E2A" w:rsidP="0017225B">
      <w:pPr>
        <w:rPr>
          <w:shd w:val="clear" w:color="auto" w:fill="FFFFFF"/>
        </w:rPr>
      </w:pPr>
      <w:r>
        <w:rPr>
          <w:rStyle w:val="Refdecomentario"/>
        </w:rPr>
        <w:commentReference w:id="159"/>
      </w:r>
      <w:r w:rsidR="0017225B" w:rsidRPr="003E63BD">
        <w:rPr>
          <w:shd w:val="clear" w:color="auto" w:fill="FFFFFF"/>
        </w:rPr>
        <w:t xml:space="preserve">Para que un proyecto sea viable es necesario que el valor final presente un valor mayor o igual a 6. </w:t>
      </w:r>
    </w:p>
    <w:p w14:paraId="3B64D748" w14:textId="74D1C948" w:rsidR="0017225B" w:rsidRPr="0017225B" w:rsidRDefault="00A9615D" w:rsidP="0017225B">
      <w:pPr>
        <w:pStyle w:val="Ttulo1"/>
        <w:rPr>
          <w:sz w:val="22"/>
        </w:rPr>
      </w:pPr>
      <w:r w:rsidRPr="0017225B">
        <w:rPr>
          <w:caps w:val="0"/>
          <w:sz w:val="22"/>
        </w:rPr>
        <w:t>EVALUACIÓN DE VIABILIDAD DEL PROYECTO</w:t>
      </w:r>
    </w:p>
    <w:p w14:paraId="26A3B21C" w14:textId="77777777" w:rsidR="0017225B" w:rsidRPr="003E63BD" w:rsidRDefault="0017225B" w:rsidP="0017225B">
      <w:pPr>
        <w:rPr>
          <w:shd w:val="clear" w:color="auto" w:fill="FFFFFF"/>
        </w:rPr>
      </w:pPr>
      <w:r w:rsidRPr="003E63BD">
        <w:rPr>
          <w:shd w:val="clear" w:color="auto" w:fill="FFFFFF"/>
        </w:rPr>
        <w:t>La información necesaria para realizar esta evaluación se obtuvo de las primeras entrevistas efectuadas al equipo de expertos, lo que permitió analizar y valorar las características de la tarea en estudio</w:t>
      </w:r>
      <w:ins w:id="160" w:author="Marcelo" w:date="2015-05-14T18:57:00Z">
        <w:r w:rsidR="00416DA5">
          <w:rPr>
            <w:shd w:val="clear" w:color="auto" w:fill="FFFFFF"/>
          </w:rPr>
          <w:t xml:space="preserve"> </w:t>
        </w:r>
      </w:ins>
      <w:del w:id="161" w:author="Marcelo" w:date="2015-05-14T18:57:00Z">
        <w:r w:rsidRPr="003E63BD" w:rsidDel="00416DA5">
          <w:rPr>
            <w:shd w:val="clear" w:color="auto" w:fill="FFFFFF"/>
          </w:rPr>
          <w:delText xml:space="preserve">. Ver </w:delText>
        </w:r>
      </w:del>
      <w:ins w:id="162" w:author="Marcelo" w:date="2015-05-14T18:57:00Z">
        <w:r w:rsidR="00416DA5">
          <w:rPr>
            <w:shd w:val="clear" w:color="auto" w:fill="FFFFFF"/>
          </w:rPr>
          <w:t>(</w:t>
        </w:r>
      </w:ins>
      <w:r w:rsidRPr="003E63BD">
        <w:rPr>
          <w:shd w:val="clear" w:color="auto" w:fill="FFFFFF"/>
        </w:rPr>
        <w:t>Tablas de Viabilidad</w:t>
      </w:r>
      <w:del w:id="163" w:author="Marcelo" w:date="2015-05-14T18:57:00Z">
        <w:r w:rsidRPr="003E63BD" w:rsidDel="00416DA5">
          <w:rPr>
            <w:shd w:val="clear" w:color="auto" w:fill="FFFFFF"/>
          </w:rPr>
          <w:delText xml:space="preserve">: </w:delText>
        </w:r>
      </w:del>
      <w:ins w:id="164" w:author="Marcelo" w:date="2015-05-14T18:57:00Z">
        <w:r w:rsidR="00416DA5">
          <w:rPr>
            <w:shd w:val="clear" w:color="auto" w:fill="FFFFFF"/>
          </w:rPr>
          <w:t>)</w:t>
        </w:r>
      </w:ins>
      <w:ins w:id="165" w:author="Marcelo" w:date="2015-05-14T18:58:00Z">
        <w:r w:rsidR="00416DA5">
          <w:rPr>
            <w:shd w:val="clear" w:color="auto" w:fill="FFFFFF"/>
          </w:rPr>
          <w:t>, d</w:t>
        </w:r>
      </w:ins>
      <w:del w:id="166" w:author="Marcelo" w:date="2015-05-14T18:58:00Z">
        <w:r w:rsidR="00EA27AA" w:rsidDel="00416DA5">
          <w:rPr>
            <w:shd w:val="clear" w:color="auto" w:fill="FFFFFF"/>
          </w:rPr>
          <w:delText>D</w:delText>
        </w:r>
      </w:del>
      <w:r w:rsidR="00EA27AA">
        <w:rPr>
          <w:shd w:val="clear" w:color="auto" w:fill="FFFFFF"/>
        </w:rPr>
        <w:t>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70F4A48D" w14:textId="77777777" w:rsidR="0017225B" w:rsidRPr="003E63BD" w:rsidRDefault="0017225B" w:rsidP="0017225B">
      <w:pPr>
        <w:rPr>
          <w:lang w:val="es-ES"/>
        </w:rPr>
      </w:pPr>
      <w:r w:rsidRPr="003E63BD">
        <w:rPr>
          <w:lang w:val="es-ES"/>
        </w:rPr>
        <w:lastRenderedPageBreak/>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7459A0E4" w14:textId="77777777" w:rsidR="0017225B" w:rsidRPr="004B5F95" w:rsidRDefault="0017225B" w:rsidP="00715B91">
      <w:pPr>
        <w:jc w:val="center"/>
        <w:rPr>
          <w:lang w:val="es-ES"/>
        </w:rPr>
      </w:pPr>
      <w:r>
        <w:rPr>
          <w:lang w:val="es-ES"/>
        </w:rPr>
        <w:t>Tablas de Viabilidad</w:t>
      </w:r>
    </w:p>
    <w:p w14:paraId="2D7E4BC8" w14:textId="77777777" w:rsidR="004C5B81" w:rsidRDefault="004C5B81" w:rsidP="00574A43">
      <w:pPr>
        <w:rPr>
          <w:lang w:val="es-ES"/>
        </w:rPr>
      </w:pPr>
      <w:r w:rsidRPr="004C5B81">
        <w:rPr>
          <w:b/>
          <w:lang w:val="es-ES"/>
        </w:rPr>
        <w:t>Plausibilidad</w:t>
      </w:r>
    </w:p>
    <w:tbl>
      <w:tblPr>
        <w:tblStyle w:val="GridTable1Light-Accent41"/>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5485C53F"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12E025C"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D1D60EF"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2B1C7EAD"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7F34821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1C70BFD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2C7CA08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44282E51"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E69A1D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AECEA5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5DE6C7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96E0C9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0DE5EDC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8DF94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53CE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5E3265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33EDE1A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573C65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058D12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FFC84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657321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CC6C1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006323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48C11F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5EA5FB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7F77A6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C1F58A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9897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FD74F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F7D2F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94206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5DAD21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FE3D2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1B680A1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57D6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1D8EE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1A366E4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35303E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16E6A4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294324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5D7862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1FE88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CCCCF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831567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07CF29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169858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3835816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77B107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345535D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E6BB03E" w14:textId="77777777"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43FFEBCC" w14:textId="77777777" w:rsidR="00715B91" w:rsidRDefault="00957142" w:rsidP="00715B91">
      <w:pPr>
        <w:jc w:val="center"/>
        <w:rPr>
          <w:b/>
          <w:lang w:val="es-ES"/>
        </w:rPr>
      </w:pPr>
      <w:r>
        <w:rPr>
          <w:noProof/>
          <w:lang w:eastAsia="es-AR"/>
        </w:rPr>
        <w:drawing>
          <wp:inline distT="0" distB="0" distL="0" distR="0" wp14:anchorId="054C9E24" wp14:editId="675B7629">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05D7C3" w14:textId="77777777" w:rsidR="004C5B81" w:rsidRDefault="004C5B81" w:rsidP="00574A43">
      <w:pPr>
        <w:rPr>
          <w:b/>
          <w:lang w:val="es-ES"/>
        </w:rPr>
      </w:pPr>
      <w:r w:rsidRPr="004C5B81">
        <w:rPr>
          <w:b/>
          <w:lang w:val="es-ES"/>
        </w:rPr>
        <w:t>Justificación</w:t>
      </w:r>
    </w:p>
    <w:tbl>
      <w:tblPr>
        <w:tblStyle w:val="GridTable1Light-Accent41"/>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6274FD0B"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173327D6"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208C07F9"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71A9D0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1306A0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03BFCFA"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864A464"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80352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64D176B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D1C79D8" w14:textId="77777777"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87B2E1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A2C01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6AF95D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912F83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7CA5EC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9A1F2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1F7153D8"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2C3DE7C" w14:textId="77777777" w:rsidR="007C6CFC" w:rsidRPr="009F5C2A" w:rsidRDefault="007C6CFC" w:rsidP="007C6CFC">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3F3B27F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5B7A192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762404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C2DF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50E38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D8E84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E8966A4"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9AA405C" w14:textId="77777777" w:rsidR="007C6CFC" w:rsidRPr="009F5C2A" w:rsidRDefault="007C6CFC" w:rsidP="007C6CFC">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737400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444EE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0F66C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A973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CC44C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277872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0FF6338E"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833A29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Hay necesidad de tomar decisiones en situaciones críticas o ambientes hostiles, </w:t>
            </w:r>
            <w:r w:rsidRPr="009F5C2A">
              <w:rPr>
                <w:b w:val="0"/>
                <w:sz w:val="20"/>
                <w:shd w:val="clear" w:color="auto" w:fill="FFFFFF"/>
              </w:rPr>
              <w:lastRenderedPageBreak/>
              <w:t>penosos y/o poco gratificantes</w:t>
            </w:r>
          </w:p>
        </w:tc>
        <w:tc>
          <w:tcPr>
            <w:tcW w:w="1093" w:type="pct"/>
            <w:vAlign w:val="center"/>
            <w:hideMark/>
          </w:tcPr>
          <w:p w14:paraId="6FF1E6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lastRenderedPageBreak/>
              <w:t xml:space="preserve">Tarea </w:t>
            </w:r>
          </w:p>
        </w:tc>
        <w:tc>
          <w:tcPr>
            <w:tcW w:w="350" w:type="pct"/>
            <w:vAlign w:val="center"/>
            <w:hideMark/>
          </w:tcPr>
          <w:p w14:paraId="2E138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E42C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35E06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920E3F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DD643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FB174DA"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3247FE3"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Hay necesidad de distribuir los conocimientos</w:t>
            </w:r>
          </w:p>
        </w:tc>
        <w:tc>
          <w:tcPr>
            <w:tcW w:w="1093" w:type="pct"/>
            <w:vAlign w:val="center"/>
            <w:hideMark/>
          </w:tcPr>
          <w:p w14:paraId="5A4B15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D7A7C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0E0FE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984F1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C42D9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BA7CEB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64ADE24"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5DCC882" w14:textId="77777777"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204D9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F2083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D708F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24AAC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5BE22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A493A3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53284EAF"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138F1A7" w14:textId="77777777"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609B87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99919C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17F8E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590C44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DC6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523EED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66D623"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C5F7DB8" w14:textId="77777777"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3231AB79" w14:textId="77777777" w:rsidR="00706B4F" w:rsidRDefault="00706B4F" w:rsidP="00574A43">
      <w:pPr>
        <w:rPr>
          <w:lang w:val="es-ES"/>
        </w:rPr>
      </w:pPr>
    </w:p>
    <w:p w14:paraId="368C019F" w14:textId="77777777" w:rsidR="004C5B81" w:rsidRDefault="00706B4F" w:rsidP="00574A43">
      <w:pPr>
        <w:rPr>
          <w:lang w:val="es-ES"/>
        </w:rPr>
      </w:pPr>
      <w:r>
        <w:rPr>
          <w:noProof/>
          <w:lang w:eastAsia="es-AR"/>
        </w:rPr>
        <w:drawing>
          <wp:inline distT="0" distB="0" distL="0" distR="0" wp14:anchorId="3AD0EDBE" wp14:editId="7C3D6C9C">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27013C" w14:textId="77777777" w:rsidR="004C5B81" w:rsidRPr="004C5B81" w:rsidRDefault="004C5B81" w:rsidP="00574A43">
      <w:pPr>
        <w:rPr>
          <w:b/>
          <w:lang w:val="es-ES"/>
        </w:rPr>
      </w:pPr>
      <w:r w:rsidRPr="004C5B81">
        <w:rPr>
          <w:b/>
          <w:lang w:val="es-ES"/>
        </w:rPr>
        <w:t>Adecuación</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1BB82A8D"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576737C8"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D3DD7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3E39743"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3D2EC34D"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4607324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D205DFB"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7DC222A6"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51FD43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3451A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0D1A1B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DB008B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254BE6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BDBB74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141F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F4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1BD39E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11E4D8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4291095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11F10A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CF11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F1F4A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E4340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515D5F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36689FE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362DAA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26A6D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06AA08"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67" w:author="Marcelo" w:date="2015-05-14T16:06:00Z">
              <w:r>
                <w:rPr>
                  <w:sz w:val="20"/>
                  <w:shd w:val="clear" w:color="auto" w:fill="FFFFFF"/>
                </w:rPr>
                <w:t>-</w:t>
              </w:r>
            </w:ins>
            <w:r w:rsidR="007C6CFC" w:rsidRPr="009F5C2A">
              <w:rPr>
                <w:sz w:val="20"/>
                <w:shd w:val="clear" w:color="auto" w:fill="FFFFFF"/>
              </w:rPr>
              <w:t>2</w:t>
            </w:r>
          </w:p>
        </w:tc>
        <w:tc>
          <w:tcPr>
            <w:tcW w:w="554" w:type="pct"/>
            <w:vAlign w:val="center"/>
            <w:hideMark/>
          </w:tcPr>
          <w:p w14:paraId="52B5C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264D7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19C99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B5A430" w14:textId="77777777"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27D10676"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6CA376E"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76BD55B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8F519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0D3AA3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DA3A4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9FD47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4A98E9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32D6A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8F1A63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0982ABE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08A20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673D48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14364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37387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14CD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D18521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4EE8B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3E434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68C8CB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8FF78B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BC6C0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2CDF5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24430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EA4DC4C"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9124A0C"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1DAF74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0F207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325D86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90CB6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D014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54B13E0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64A9F15"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5A415F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02EB941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29C739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70B6E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C8CC5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F874D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4A558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23A4462D"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7C5C099"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El problema es relativamente simple o puede descomponerse en subproblemas </w:t>
            </w:r>
          </w:p>
        </w:tc>
        <w:tc>
          <w:tcPr>
            <w:tcW w:w="684" w:type="pct"/>
            <w:vAlign w:val="center"/>
            <w:hideMark/>
          </w:tcPr>
          <w:p w14:paraId="487A6A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B547D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136BF2E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F51527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DD4957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75C2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0DA227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024E0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51D6916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2F9444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662705A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20FF76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39925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EBF6D8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5B2ADD4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B693F8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6FB78B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63AC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5DDE3C5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1BE91B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6E97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501A5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EA00CD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676F715"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CF1AC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E7D56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97CDB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5F12AB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0048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5DDF22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71A5B01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D19C7A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610C73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5C2A91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07DD53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0E8DD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939D4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04B52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E150397"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6255C6"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638175E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950B30"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68" w:author="Marcelo" w:date="2015-05-14T16:07:00Z">
              <w:r>
                <w:rPr>
                  <w:sz w:val="20"/>
                  <w:shd w:val="clear" w:color="auto" w:fill="FFFFFF"/>
                </w:rPr>
                <w:t>-</w:t>
              </w:r>
            </w:ins>
            <w:r w:rsidR="007C6CFC" w:rsidRPr="009F5C2A">
              <w:rPr>
                <w:sz w:val="20"/>
                <w:shd w:val="clear" w:color="auto" w:fill="FFFFFF"/>
              </w:rPr>
              <w:t>10</w:t>
            </w:r>
          </w:p>
        </w:tc>
        <w:tc>
          <w:tcPr>
            <w:tcW w:w="554" w:type="pct"/>
            <w:vAlign w:val="center"/>
            <w:hideMark/>
          </w:tcPr>
          <w:p w14:paraId="08DB1C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8DAD84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5EA8B94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09D867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02DB053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737993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4AFC9E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55B8B2"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69" w:author="Marcelo" w:date="2015-05-14T16:07:00Z">
              <w:r>
                <w:rPr>
                  <w:sz w:val="20"/>
                  <w:shd w:val="clear" w:color="auto" w:fill="FFFFFF"/>
                </w:rPr>
                <w:t>-</w:t>
              </w:r>
            </w:ins>
            <w:r w:rsidR="007C6CFC" w:rsidRPr="009F5C2A">
              <w:rPr>
                <w:sz w:val="20"/>
                <w:shd w:val="clear" w:color="auto" w:fill="FFFFFF"/>
              </w:rPr>
              <w:t>6</w:t>
            </w:r>
          </w:p>
        </w:tc>
        <w:tc>
          <w:tcPr>
            <w:tcW w:w="554" w:type="pct"/>
            <w:vAlign w:val="center"/>
            <w:hideMark/>
          </w:tcPr>
          <w:p w14:paraId="6B9B78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664FFE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BBAB1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438D1F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3564DF8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2763A95B" w14:textId="77777777" w:rsidR="00A44B83" w:rsidRPr="009F5C2A" w:rsidRDefault="00715B91" w:rsidP="007C6CFC">
            <w:pPr>
              <w:autoSpaceDE w:val="0"/>
              <w:autoSpaceDN w:val="0"/>
              <w:adjustRightInd w:val="0"/>
              <w:jc w:val="center"/>
              <w:rPr>
                <w:color w:val="7030A0"/>
                <w:sz w:val="20"/>
                <w:shd w:val="clear" w:color="auto" w:fill="FFFFFF"/>
              </w:rPr>
            </w:pPr>
            <w:commentRangeStart w:id="170"/>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(3,</w:t>
            </w:r>
            <w:r w:rsidR="007C6CFC" w:rsidRPr="007C6CFC">
              <w:t>5</w:t>
            </w:r>
            <w:r w:rsidRPr="00FA519B">
              <w:t xml:space="preserve">; </w:t>
            </w:r>
            <w:r w:rsidR="00094F46">
              <w:t>3,8</w:t>
            </w:r>
            <w:r w:rsidRPr="00FA519B">
              <w:t xml:space="preserve">; </w:t>
            </w:r>
            <w:r>
              <w:t>5,8</w:t>
            </w:r>
            <w:r w:rsidRPr="00FA519B">
              <w:t xml:space="preserve">; </w:t>
            </w:r>
            <w:r>
              <w:t>6,8</w:t>
            </w:r>
            <w:r w:rsidRPr="00FA519B">
              <w:t>)</w:t>
            </w:r>
            <w:commentRangeEnd w:id="170"/>
            <w:r w:rsidR="00C04ECF">
              <w:rPr>
                <w:rStyle w:val="Refdecomentario"/>
                <w:b w:val="0"/>
                <w:bCs w:val="0"/>
              </w:rPr>
              <w:commentReference w:id="170"/>
            </w:r>
          </w:p>
        </w:tc>
      </w:tr>
    </w:tbl>
    <w:p w14:paraId="79DF215D" w14:textId="77777777" w:rsidR="00706B4F" w:rsidRDefault="00706B4F" w:rsidP="00574A43">
      <w:pPr>
        <w:rPr>
          <w:b/>
          <w:lang w:val="es-ES"/>
        </w:rPr>
      </w:pPr>
    </w:p>
    <w:p w14:paraId="000FF442" w14:textId="77777777" w:rsidR="00FA519B" w:rsidRDefault="00957142" w:rsidP="00574A43">
      <w:pPr>
        <w:rPr>
          <w:b/>
          <w:lang w:val="es-ES"/>
        </w:rPr>
      </w:pPr>
      <w:r>
        <w:rPr>
          <w:noProof/>
          <w:lang w:eastAsia="es-AR"/>
        </w:rPr>
        <w:drawing>
          <wp:inline distT="0" distB="0" distL="0" distR="0" wp14:anchorId="5B7C8DAA" wp14:editId="5453894D">
            <wp:extent cx="6181725" cy="2066925"/>
            <wp:effectExtent l="0" t="0" r="9525" b="9525"/>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A4B09" w14:textId="77777777" w:rsidR="00706B4F" w:rsidRDefault="00706B4F" w:rsidP="00574A43">
      <w:pPr>
        <w:rPr>
          <w:b/>
          <w:lang w:val="es-ES"/>
        </w:rPr>
      </w:pPr>
    </w:p>
    <w:p w14:paraId="2EBD87EA" w14:textId="77777777" w:rsidR="004C5B81" w:rsidRPr="004C5B81" w:rsidRDefault="004C5B81" w:rsidP="00574A43">
      <w:pPr>
        <w:rPr>
          <w:b/>
          <w:lang w:val="es-ES"/>
        </w:rPr>
      </w:pPr>
      <w:r w:rsidRPr="004C5B81">
        <w:rPr>
          <w:b/>
          <w:lang w:val="es-ES"/>
        </w:rPr>
        <w:t>Éxito</w:t>
      </w:r>
    </w:p>
    <w:tbl>
      <w:tblPr>
        <w:tblStyle w:val="GridTable1Light-Accent41"/>
        <w:tblW w:w="5000" w:type="pct"/>
        <w:tblLook w:val="04A0" w:firstRow="1" w:lastRow="0" w:firstColumn="1" w:lastColumn="0" w:noHBand="0" w:noVBand="1"/>
      </w:tblPr>
      <w:tblGrid>
        <w:gridCol w:w="2839"/>
        <w:gridCol w:w="1326"/>
        <w:gridCol w:w="717"/>
        <w:gridCol w:w="1073"/>
        <w:gridCol w:w="1493"/>
        <w:gridCol w:w="1038"/>
        <w:gridCol w:w="1251"/>
      </w:tblGrid>
      <w:tr w:rsidR="009F5C2A" w:rsidRPr="00A44B83" w14:paraId="66B4604A"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3813F5FF" w14:textId="77777777"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70D1173E"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0759D09"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5B163151"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7D6EE277"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21F2DA9B"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7CB92B05"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7E2FD87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0DEF24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7401E0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71F52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579F32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152E9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E48C4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EE54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3470E5C0"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91891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645AC2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9E9F1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EDE5D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3A384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43311D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E447C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340EA959"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A2AC0D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05355D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B57F164" w14:textId="77777777" w:rsidR="007C6CFC" w:rsidRPr="00A44B83"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commentRangeStart w:id="171"/>
            <w:ins w:id="172" w:author="Marcelo" w:date="2015-05-14T16:08:00Z">
              <w:r>
                <w:rPr>
                  <w:sz w:val="20"/>
                  <w:shd w:val="clear" w:color="auto" w:fill="FFFFFF"/>
                </w:rPr>
                <w:t>-</w:t>
              </w:r>
            </w:ins>
            <w:r w:rsidR="007C6CFC" w:rsidRPr="00A44B83">
              <w:rPr>
                <w:sz w:val="20"/>
                <w:shd w:val="clear" w:color="auto" w:fill="FFFFFF"/>
              </w:rPr>
              <w:t>5</w:t>
            </w:r>
            <w:commentRangeEnd w:id="171"/>
            <w:r w:rsidR="00416DA5">
              <w:rPr>
                <w:rStyle w:val="Refdecomentario"/>
              </w:rPr>
              <w:commentReference w:id="171"/>
            </w:r>
          </w:p>
        </w:tc>
        <w:tc>
          <w:tcPr>
            <w:tcW w:w="554" w:type="pct"/>
            <w:vAlign w:val="center"/>
            <w:hideMark/>
          </w:tcPr>
          <w:p w14:paraId="27D47B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DA4A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1F2D2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B764A56"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52C3CCB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838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1E1BA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E4AACB"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73" w:author="Marcelo" w:date="2015-05-14T16:08:00Z">
              <w:r>
                <w:rPr>
                  <w:sz w:val="20"/>
                  <w:shd w:val="clear" w:color="auto" w:fill="FFFFFF"/>
                </w:rPr>
                <w:t>-</w:t>
              </w:r>
            </w:ins>
            <w:r w:rsidR="007C6CFC" w:rsidRPr="00A44B83">
              <w:rPr>
                <w:sz w:val="20"/>
                <w:shd w:val="clear" w:color="auto" w:fill="FFFFFF"/>
              </w:rPr>
              <w:t>9</w:t>
            </w:r>
          </w:p>
        </w:tc>
        <w:tc>
          <w:tcPr>
            <w:tcW w:w="554" w:type="pct"/>
            <w:vAlign w:val="center"/>
            <w:hideMark/>
          </w:tcPr>
          <w:p w14:paraId="7378E3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FB875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28576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35211F8A"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1659286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C90A128"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La inserción del sistema se efectúa sin traumas, es decir, apenas se interfiere en la rutina cotidiana </w:t>
            </w:r>
          </w:p>
        </w:tc>
        <w:tc>
          <w:tcPr>
            <w:tcW w:w="684" w:type="pct"/>
            <w:vAlign w:val="center"/>
            <w:hideMark/>
          </w:tcPr>
          <w:p w14:paraId="138342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DA8EF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44EA8C7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51BBC5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4166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B8B34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5B905DC"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56EA73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3110E5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03222A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4E679B4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7BD11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633D0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92905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2B8E71"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22B9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6D3A7CE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7D7E1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2FF39F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03BF3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7031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D22C6A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30A40E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404717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4982026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1BA3F6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C3EE8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46426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1200EF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5EA92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C143BC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69BFE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2F2F7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E051EC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757AB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0B6E9C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433D0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52DE7A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5B46EC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F4548F5" w14:textId="77777777" w:rsidR="007C6CFC" w:rsidRPr="00A44B83" w:rsidRDefault="007C6CFC" w:rsidP="007C6CFC">
            <w:pPr>
              <w:jc w:val="center"/>
              <w:rPr>
                <w:b w:val="0"/>
                <w:sz w:val="20"/>
                <w:shd w:val="clear" w:color="auto" w:fill="FFFFFF"/>
              </w:rPr>
            </w:pPr>
            <w:commentRangeStart w:id="174"/>
            <w:r w:rsidRPr="00A44B83">
              <w:rPr>
                <w:b w:val="0"/>
                <w:sz w:val="20"/>
                <w:shd w:val="clear" w:color="auto" w:fill="FFFFFF"/>
              </w:rPr>
              <w:t xml:space="preserve">Las soluciones son explicables e interactivas </w:t>
            </w:r>
          </w:p>
        </w:tc>
        <w:tc>
          <w:tcPr>
            <w:tcW w:w="684" w:type="pct"/>
            <w:vAlign w:val="center"/>
            <w:hideMark/>
          </w:tcPr>
          <w:p w14:paraId="500CC3C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4BFB5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del w:id="175" w:author="Marcelo" w:date="2015-05-14T16:09:00Z">
              <w:r w:rsidRPr="00A44B83" w:rsidDel="00483E91">
                <w:rPr>
                  <w:sz w:val="20"/>
                  <w:shd w:val="clear" w:color="auto" w:fill="FFFFFF"/>
                </w:rPr>
                <w:delText>5</w:delText>
              </w:r>
            </w:del>
            <w:ins w:id="176" w:author="Marcelo" w:date="2015-05-14T16:09:00Z">
              <w:r w:rsidR="00483E91">
                <w:rPr>
                  <w:sz w:val="20"/>
                  <w:shd w:val="clear" w:color="auto" w:fill="FFFFFF"/>
                </w:rPr>
                <w:t>6</w:t>
              </w:r>
            </w:ins>
          </w:p>
        </w:tc>
        <w:tc>
          <w:tcPr>
            <w:tcW w:w="554" w:type="pct"/>
            <w:vAlign w:val="center"/>
            <w:hideMark/>
          </w:tcPr>
          <w:p w14:paraId="199C6A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0A9BF5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1D431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CA4B4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C81B35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60B5E0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D23F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917393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del w:id="177" w:author="Marcelo" w:date="2015-05-14T16:09:00Z">
              <w:r w:rsidRPr="00A44B83" w:rsidDel="00483E91">
                <w:rPr>
                  <w:sz w:val="20"/>
                  <w:shd w:val="clear" w:color="auto" w:fill="FFFFFF"/>
                </w:rPr>
                <w:delText>6</w:delText>
              </w:r>
            </w:del>
            <w:ins w:id="178" w:author="Marcelo" w:date="2015-05-14T16:09:00Z">
              <w:r w:rsidR="00483E91">
                <w:rPr>
                  <w:sz w:val="20"/>
                  <w:shd w:val="clear" w:color="auto" w:fill="FFFFFF"/>
                </w:rPr>
                <w:t>8</w:t>
              </w:r>
            </w:ins>
          </w:p>
        </w:tc>
        <w:tc>
          <w:tcPr>
            <w:tcW w:w="554" w:type="pct"/>
            <w:vAlign w:val="center"/>
            <w:hideMark/>
          </w:tcPr>
          <w:p w14:paraId="5AFB1C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E889C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9D9573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1F343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commentRangeEnd w:id="174"/>
            <w:r w:rsidR="00416DA5">
              <w:rPr>
                <w:rStyle w:val="Refdecomentario"/>
              </w:rPr>
              <w:commentReference w:id="174"/>
            </w:r>
          </w:p>
        </w:tc>
      </w:tr>
      <w:tr w:rsidR="007C6CFC" w:rsidRPr="00A44B83" w14:paraId="5A388F7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CACFB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1D8FDD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332B83D0"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79" w:author="Marcelo" w:date="2015-05-14T16:09:00Z">
              <w:r>
                <w:rPr>
                  <w:sz w:val="20"/>
                  <w:shd w:val="clear" w:color="auto" w:fill="FFFFFF"/>
                </w:rPr>
                <w:t>-</w:t>
              </w:r>
            </w:ins>
            <w:r w:rsidR="007C6CFC" w:rsidRPr="00A44B83">
              <w:rPr>
                <w:sz w:val="20"/>
                <w:shd w:val="clear" w:color="auto" w:fill="FFFFFF"/>
              </w:rPr>
              <w:t>7</w:t>
            </w:r>
          </w:p>
        </w:tc>
        <w:tc>
          <w:tcPr>
            <w:tcW w:w="554" w:type="pct"/>
            <w:vAlign w:val="center"/>
            <w:hideMark/>
          </w:tcPr>
          <w:p w14:paraId="276C8C4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A4EE8E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04976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D4A66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5D54046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6E4337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3B979D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42729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01A0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1820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AD75C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38B98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2879A07"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B38F42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52FB39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E3AD4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B7C5D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D1830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1BCA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93933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B83996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2CB1D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08B07B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5883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A6FD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54FF9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817A9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ED0CE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0F243C8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9FD4B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78B025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8ADDC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0EA94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224080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F8EFDF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4BB2383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6F79EA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32BB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415570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5B864BD"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80" w:author="Marcelo" w:date="2015-05-14T16:10:00Z">
              <w:r>
                <w:rPr>
                  <w:sz w:val="20"/>
                  <w:shd w:val="clear" w:color="auto" w:fill="FFFFFF"/>
                </w:rPr>
                <w:t>-</w:t>
              </w:r>
            </w:ins>
            <w:r w:rsidR="007C6CFC" w:rsidRPr="00A44B83">
              <w:rPr>
                <w:sz w:val="20"/>
                <w:shd w:val="clear" w:color="auto" w:fill="FFFFFF"/>
              </w:rPr>
              <w:t>6</w:t>
            </w:r>
          </w:p>
        </w:tc>
        <w:tc>
          <w:tcPr>
            <w:tcW w:w="554" w:type="pct"/>
            <w:vAlign w:val="center"/>
            <w:hideMark/>
          </w:tcPr>
          <w:p w14:paraId="0DFD5B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B9D20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5FC89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44468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4B72A80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315813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5B0A07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AD807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C9711B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A8ED22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20D8A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B23E77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E752B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8A5D7F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5D59C42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57C75F04"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81" w:author="Marcelo" w:date="2015-05-14T16:10:00Z">
              <w:r>
                <w:rPr>
                  <w:sz w:val="20"/>
                  <w:shd w:val="clear" w:color="auto" w:fill="FFFFFF"/>
                </w:rPr>
                <w:t>-</w:t>
              </w:r>
            </w:ins>
            <w:r w:rsidR="007C6CFC" w:rsidRPr="00A44B83">
              <w:rPr>
                <w:sz w:val="20"/>
                <w:shd w:val="clear" w:color="auto" w:fill="FFFFFF"/>
              </w:rPr>
              <w:t>2</w:t>
            </w:r>
          </w:p>
        </w:tc>
        <w:tc>
          <w:tcPr>
            <w:tcW w:w="554" w:type="pct"/>
            <w:vAlign w:val="center"/>
            <w:hideMark/>
          </w:tcPr>
          <w:p w14:paraId="1694FB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C82A3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AD541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2F91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3DB7F67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65CA1A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3AB24A7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4DFF6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F09E1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9250B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D3C44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C135BD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00B7CB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578051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7867D1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41CF3C1A"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ins w:id="182" w:author="Marcelo" w:date="2015-05-14T16:10:00Z">
              <w:r>
                <w:rPr>
                  <w:sz w:val="20"/>
                  <w:shd w:val="clear" w:color="auto" w:fill="FFFFFF"/>
                </w:rPr>
                <w:t>-</w:t>
              </w:r>
            </w:ins>
            <w:r w:rsidR="007C6CFC" w:rsidRPr="00A44B83">
              <w:rPr>
                <w:sz w:val="20"/>
                <w:shd w:val="clear" w:color="auto" w:fill="FFFFFF"/>
              </w:rPr>
              <w:t>6</w:t>
            </w:r>
          </w:p>
        </w:tc>
        <w:tc>
          <w:tcPr>
            <w:tcW w:w="554" w:type="pct"/>
            <w:vAlign w:val="center"/>
            <w:hideMark/>
          </w:tcPr>
          <w:p w14:paraId="46418C2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ABB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6E3C4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B04BE7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768DCCC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3BCA67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174AF43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1883C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284BAE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90345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D7BE2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4BA9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11B204A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F5C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482B30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3BFA16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2EFA4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94441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AA1C3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AC9FB1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D16D21A"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5698B6D" w14:textId="77777777"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7C6CFC">
              <w:t>3</w:t>
            </w:r>
            <w:r w:rsidRPr="00FA519B">
              <w:t xml:space="preserve">; </w:t>
            </w:r>
            <w:r>
              <w:t>4,</w:t>
            </w:r>
            <w:r w:rsidR="007C6CFC">
              <w:t>5</w:t>
            </w:r>
            <w:r w:rsidRPr="00FA519B">
              <w:t>)</w:t>
            </w:r>
          </w:p>
        </w:tc>
      </w:tr>
    </w:tbl>
    <w:p w14:paraId="1F8712E1" w14:textId="77777777" w:rsidR="004C5B81" w:rsidRDefault="004C5B81" w:rsidP="00574A43">
      <w:pPr>
        <w:rPr>
          <w:shd w:val="clear" w:color="auto" w:fill="FFFFFF"/>
        </w:rPr>
      </w:pPr>
    </w:p>
    <w:p w14:paraId="1BEBF6B7" w14:textId="77777777" w:rsidR="00706B4F" w:rsidRDefault="00957142" w:rsidP="00574A43">
      <w:pPr>
        <w:rPr>
          <w:shd w:val="clear" w:color="auto" w:fill="FFFFFF"/>
        </w:rPr>
      </w:pPr>
      <w:r>
        <w:rPr>
          <w:noProof/>
          <w:lang w:eastAsia="es-AR"/>
        </w:rPr>
        <w:drawing>
          <wp:inline distT="0" distB="0" distL="0" distR="0" wp14:anchorId="23C720F2" wp14:editId="2947B2D1">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812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697"/>
        <w:gridCol w:w="697"/>
        <w:gridCol w:w="697"/>
        <w:gridCol w:w="697"/>
      </w:tblGrid>
      <w:tr w:rsidR="00706B4F" w:rsidRPr="00706B4F" w14:paraId="4941970D" w14:textId="77777777" w:rsidTr="007C6CFC">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46648E11"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AAAF5E0"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2BA741B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78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4A9174F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52664759" w14:textId="77777777" w:rsidTr="007C6CFC">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744CADB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3CB0C661"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64B757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585" w:type="dxa"/>
            <w:tcBorders>
              <w:top w:val="nil"/>
              <w:left w:val="nil"/>
              <w:bottom w:val="single" w:sz="4" w:space="0" w:color="auto"/>
              <w:right w:val="single" w:sz="4" w:space="0" w:color="auto"/>
            </w:tcBorders>
            <w:shd w:val="clear" w:color="auto" w:fill="auto"/>
            <w:noWrap/>
            <w:vAlign w:val="bottom"/>
            <w:hideMark/>
          </w:tcPr>
          <w:p w14:paraId="68B6B20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585" w:type="dxa"/>
            <w:tcBorders>
              <w:top w:val="nil"/>
              <w:left w:val="nil"/>
              <w:bottom w:val="single" w:sz="4" w:space="0" w:color="auto"/>
              <w:right w:val="single" w:sz="4" w:space="0" w:color="auto"/>
            </w:tcBorders>
            <w:shd w:val="clear" w:color="auto" w:fill="auto"/>
            <w:noWrap/>
            <w:vAlign w:val="bottom"/>
            <w:hideMark/>
          </w:tcPr>
          <w:p w14:paraId="43D9078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85" w:type="dxa"/>
            <w:tcBorders>
              <w:top w:val="nil"/>
              <w:left w:val="nil"/>
              <w:bottom w:val="single" w:sz="4" w:space="0" w:color="auto"/>
              <w:right w:val="single" w:sz="4" w:space="0" w:color="auto"/>
            </w:tcBorders>
            <w:shd w:val="clear" w:color="auto" w:fill="auto"/>
            <w:noWrap/>
            <w:vAlign w:val="bottom"/>
            <w:hideMark/>
          </w:tcPr>
          <w:p w14:paraId="780243A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697" w:type="dxa"/>
            <w:tcBorders>
              <w:top w:val="nil"/>
              <w:left w:val="nil"/>
              <w:bottom w:val="single" w:sz="4" w:space="0" w:color="auto"/>
              <w:right w:val="single" w:sz="4" w:space="0" w:color="auto"/>
            </w:tcBorders>
            <w:shd w:val="clear" w:color="auto" w:fill="auto"/>
            <w:noWrap/>
            <w:vAlign w:val="bottom"/>
            <w:hideMark/>
          </w:tcPr>
          <w:p w14:paraId="09E9F1F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697" w:type="dxa"/>
            <w:tcBorders>
              <w:top w:val="nil"/>
              <w:left w:val="nil"/>
              <w:bottom w:val="single" w:sz="4" w:space="0" w:color="auto"/>
              <w:right w:val="single" w:sz="4" w:space="0" w:color="auto"/>
            </w:tcBorders>
            <w:shd w:val="clear" w:color="auto" w:fill="auto"/>
            <w:noWrap/>
            <w:vAlign w:val="bottom"/>
            <w:hideMark/>
          </w:tcPr>
          <w:p w14:paraId="6EF4BFFC"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697" w:type="dxa"/>
            <w:tcBorders>
              <w:top w:val="nil"/>
              <w:left w:val="nil"/>
              <w:bottom w:val="single" w:sz="4" w:space="0" w:color="auto"/>
              <w:right w:val="single" w:sz="4" w:space="0" w:color="auto"/>
            </w:tcBorders>
            <w:shd w:val="clear" w:color="auto" w:fill="auto"/>
            <w:noWrap/>
            <w:vAlign w:val="bottom"/>
            <w:hideMark/>
          </w:tcPr>
          <w:p w14:paraId="3E76214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697" w:type="dxa"/>
            <w:tcBorders>
              <w:top w:val="nil"/>
              <w:left w:val="nil"/>
              <w:bottom w:val="single" w:sz="4" w:space="0" w:color="auto"/>
              <w:right w:val="single" w:sz="12" w:space="0" w:color="auto"/>
            </w:tcBorders>
            <w:shd w:val="clear" w:color="auto" w:fill="auto"/>
            <w:noWrap/>
            <w:vAlign w:val="bottom"/>
            <w:hideMark/>
          </w:tcPr>
          <w:p w14:paraId="54E78F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3DB3F062" w14:textId="77777777" w:rsidTr="007C6CFC">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8CBF255"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031C67EC"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3CB6F5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585" w:type="dxa"/>
            <w:tcBorders>
              <w:top w:val="nil"/>
              <w:left w:val="nil"/>
              <w:bottom w:val="single" w:sz="4" w:space="0" w:color="auto"/>
              <w:right w:val="single" w:sz="4" w:space="0" w:color="auto"/>
            </w:tcBorders>
            <w:shd w:val="clear" w:color="auto" w:fill="auto"/>
            <w:noWrap/>
            <w:vAlign w:val="bottom"/>
            <w:hideMark/>
          </w:tcPr>
          <w:p w14:paraId="5E7A8B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585" w:type="dxa"/>
            <w:tcBorders>
              <w:top w:val="nil"/>
              <w:left w:val="nil"/>
              <w:bottom w:val="single" w:sz="4" w:space="0" w:color="auto"/>
              <w:right w:val="single" w:sz="4" w:space="0" w:color="auto"/>
            </w:tcBorders>
            <w:shd w:val="clear" w:color="auto" w:fill="auto"/>
            <w:noWrap/>
            <w:vAlign w:val="bottom"/>
            <w:hideMark/>
          </w:tcPr>
          <w:p w14:paraId="1E47E32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85" w:type="dxa"/>
            <w:tcBorders>
              <w:top w:val="nil"/>
              <w:left w:val="nil"/>
              <w:bottom w:val="single" w:sz="4" w:space="0" w:color="auto"/>
              <w:right w:val="single" w:sz="4" w:space="0" w:color="auto"/>
            </w:tcBorders>
            <w:shd w:val="clear" w:color="auto" w:fill="auto"/>
            <w:noWrap/>
            <w:vAlign w:val="bottom"/>
            <w:hideMark/>
          </w:tcPr>
          <w:p w14:paraId="46E24DF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697" w:type="dxa"/>
            <w:tcBorders>
              <w:top w:val="nil"/>
              <w:left w:val="nil"/>
              <w:bottom w:val="single" w:sz="4" w:space="0" w:color="auto"/>
              <w:right w:val="single" w:sz="4" w:space="0" w:color="auto"/>
            </w:tcBorders>
            <w:shd w:val="clear" w:color="auto" w:fill="auto"/>
            <w:noWrap/>
            <w:vAlign w:val="bottom"/>
            <w:hideMark/>
          </w:tcPr>
          <w:p w14:paraId="72D523A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697" w:type="dxa"/>
            <w:tcBorders>
              <w:top w:val="nil"/>
              <w:left w:val="nil"/>
              <w:bottom w:val="single" w:sz="4" w:space="0" w:color="auto"/>
              <w:right w:val="single" w:sz="4" w:space="0" w:color="auto"/>
            </w:tcBorders>
            <w:shd w:val="clear" w:color="auto" w:fill="auto"/>
            <w:noWrap/>
            <w:vAlign w:val="bottom"/>
            <w:hideMark/>
          </w:tcPr>
          <w:p w14:paraId="75C5258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697" w:type="dxa"/>
            <w:tcBorders>
              <w:top w:val="nil"/>
              <w:left w:val="nil"/>
              <w:bottom w:val="single" w:sz="4" w:space="0" w:color="auto"/>
              <w:right w:val="single" w:sz="4" w:space="0" w:color="auto"/>
            </w:tcBorders>
            <w:shd w:val="clear" w:color="auto" w:fill="auto"/>
            <w:noWrap/>
            <w:vAlign w:val="bottom"/>
            <w:hideMark/>
          </w:tcPr>
          <w:p w14:paraId="273E0CC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697" w:type="dxa"/>
            <w:tcBorders>
              <w:top w:val="nil"/>
              <w:left w:val="nil"/>
              <w:bottom w:val="single" w:sz="4" w:space="0" w:color="auto"/>
              <w:right w:val="single" w:sz="12" w:space="0" w:color="auto"/>
            </w:tcBorders>
            <w:shd w:val="clear" w:color="auto" w:fill="auto"/>
            <w:noWrap/>
            <w:vAlign w:val="bottom"/>
            <w:hideMark/>
          </w:tcPr>
          <w:p w14:paraId="127C181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C6CFC" w:rsidRPr="00706B4F" w14:paraId="128E83B7" w14:textId="77777777" w:rsidTr="007C6CFC">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B19BFE3"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65E32A99"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56E6263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585" w:type="dxa"/>
            <w:tcBorders>
              <w:top w:val="nil"/>
              <w:left w:val="nil"/>
              <w:bottom w:val="single" w:sz="4" w:space="0" w:color="auto"/>
              <w:right w:val="single" w:sz="4" w:space="0" w:color="auto"/>
            </w:tcBorders>
            <w:shd w:val="clear" w:color="auto" w:fill="auto"/>
            <w:noWrap/>
            <w:vAlign w:val="bottom"/>
            <w:hideMark/>
          </w:tcPr>
          <w:p w14:paraId="5654143E"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3,8</w:t>
            </w:r>
          </w:p>
        </w:tc>
        <w:tc>
          <w:tcPr>
            <w:tcW w:w="585" w:type="dxa"/>
            <w:tcBorders>
              <w:top w:val="nil"/>
              <w:left w:val="nil"/>
              <w:bottom w:val="single" w:sz="4" w:space="0" w:color="auto"/>
              <w:right w:val="single" w:sz="4" w:space="0" w:color="auto"/>
            </w:tcBorders>
            <w:shd w:val="clear" w:color="auto" w:fill="auto"/>
            <w:noWrap/>
            <w:vAlign w:val="bottom"/>
            <w:hideMark/>
          </w:tcPr>
          <w:p w14:paraId="729984AF"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7,1</w:t>
            </w:r>
          </w:p>
        </w:tc>
        <w:tc>
          <w:tcPr>
            <w:tcW w:w="585" w:type="dxa"/>
            <w:tcBorders>
              <w:top w:val="nil"/>
              <w:left w:val="nil"/>
              <w:bottom w:val="single" w:sz="4" w:space="0" w:color="auto"/>
              <w:right w:val="single" w:sz="4" w:space="0" w:color="auto"/>
            </w:tcBorders>
            <w:shd w:val="clear" w:color="auto" w:fill="auto"/>
            <w:noWrap/>
            <w:vAlign w:val="bottom"/>
            <w:hideMark/>
          </w:tcPr>
          <w:p w14:paraId="0684189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697" w:type="dxa"/>
            <w:tcBorders>
              <w:top w:val="nil"/>
              <w:left w:val="nil"/>
              <w:bottom w:val="single" w:sz="4" w:space="0" w:color="auto"/>
              <w:right w:val="single" w:sz="4" w:space="0" w:color="auto"/>
            </w:tcBorders>
            <w:shd w:val="clear" w:color="auto" w:fill="auto"/>
            <w:noWrap/>
            <w:vAlign w:val="bottom"/>
            <w:hideMark/>
          </w:tcPr>
          <w:p w14:paraId="14AF819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697" w:type="dxa"/>
            <w:tcBorders>
              <w:top w:val="nil"/>
              <w:left w:val="nil"/>
              <w:bottom w:val="single" w:sz="4" w:space="0" w:color="auto"/>
              <w:right w:val="single" w:sz="4" w:space="0" w:color="auto"/>
            </w:tcBorders>
            <w:shd w:val="clear" w:color="auto" w:fill="auto"/>
            <w:noWrap/>
            <w:vAlign w:val="bottom"/>
            <w:hideMark/>
          </w:tcPr>
          <w:p w14:paraId="2C0A5A10"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697" w:type="dxa"/>
            <w:tcBorders>
              <w:top w:val="nil"/>
              <w:left w:val="nil"/>
              <w:bottom w:val="single" w:sz="4" w:space="0" w:color="auto"/>
              <w:right w:val="single" w:sz="4" w:space="0" w:color="auto"/>
            </w:tcBorders>
            <w:shd w:val="clear" w:color="auto" w:fill="auto"/>
            <w:noWrap/>
            <w:vAlign w:val="bottom"/>
            <w:hideMark/>
          </w:tcPr>
          <w:p w14:paraId="242DEF1B"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697" w:type="dxa"/>
            <w:tcBorders>
              <w:top w:val="nil"/>
              <w:left w:val="nil"/>
              <w:bottom w:val="single" w:sz="4" w:space="0" w:color="auto"/>
              <w:right w:val="single" w:sz="12" w:space="0" w:color="auto"/>
            </w:tcBorders>
            <w:shd w:val="clear" w:color="auto" w:fill="auto"/>
            <w:noWrap/>
            <w:vAlign w:val="bottom"/>
            <w:hideMark/>
          </w:tcPr>
          <w:p w14:paraId="113AA9BD"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C6CFC" w:rsidRPr="00706B4F" w14:paraId="11515974" w14:textId="77777777" w:rsidTr="007C6CFC">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005FC4F9"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75142E7D"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22486DCB"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585" w:type="dxa"/>
            <w:tcBorders>
              <w:top w:val="nil"/>
              <w:left w:val="nil"/>
              <w:bottom w:val="single" w:sz="12" w:space="0" w:color="auto"/>
              <w:right w:val="single" w:sz="4" w:space="0" w:color="auto"/>
            </w:tcBorders>
            <w:shd w:val="clear" w:color="auto" w:fill="auto"/>
            <w:noWrap/>
            <w:vAlign w:val="bottom"/>
            <w:hideMark/>
          </w:tcPr>
          <w:p w14:paraId="4FA8DAB0"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585" w:type="dxa"/>
            <w:tcBorders>
              <w:top w:val="nil"/>
              <w:left w:val="nil"/>
              <w:bottom w:val="single" w:sz="12" w:space="0" w:color="auto"/>
              <w:right w:val="single" w:sz="4" w:space="0" w:color="auto"/>
            </w:tcBorders>
            <w:shd w:val="clear" w:color="auto" w:fill="auto"/>
            <w:noWrap/>
            <w:vAlign w:val="bottom"/>
            <w:hideMark/>
          </w:tcPr>
          <w:p w14:paraId="1BDA78E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4,3</w:t>
            </w:r>
          </w:p>
        </w:tc>
        <w:tc>
          <w:tcPr>
            <w:tcW w:w="585" w:type="dxa"/>
            <w:tcBorders>
              <w:top w:val="nil"/>
              <w:left w:val="nil"/>
              <w:bottom w:val="single" w:sz="12" w:space="0" w:color="auto"/>
              <w:right w:val="single" w:sz="4" w:space="0" w:color="auto"/>
            </w:tcBorders>
            <w:shd w:val="clear" w:color="auto" w:fill="auto"/>
            <w:noWrap/>
            <w:vAlign w:val="bottom"/>
            <w:hideMark/>
          </w:tcPr>
          <w:p w14:paraId="275C8C56"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697" w:type="dxa"/>
            <w:tcBorders>
              <w:top w:val="nil"/>
              <w:left w:val="nil"/>
              <w:bottom w:val="single" w:sz="12" w:space="0" w:color="auto"/>
              <w:right w:val="single" w:sz="4" w:space="0" w:color="auto"/>
            </w:tcBorders>
            <w:shd w:val="clear" w:color="auto" w:fill="auto"/>
            <w:noWrap/>
            <w:vAlign w:val="bottom"/>
            <w:hideMark/>
          </w:tcPr>
          <w:p w14:paraId="248079FD"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697" w:type="dxa"/>
            <w:tcBorders>
              <w:top w:val="nil"/>
              <w:left w:val="nil"/>
              <w:bottom w:val="single" w:sz="12" w:space="0" w:color="auto"/>
              <w:right w:val="single" w:sz="4" w:space="0" w:color="auto"/>
            </w:tcBorders>
            <w:shd w:val="clear" w:color="auto" w:fill="auto"/>
            <w:noWrap/>
            <w:vAlign w:val="bottom"/>
            <w:hideMark/>
          </w:tcPr>
          <w:p w14:paraId="6FD4A1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697" w:type="dxa"/>
            <w:tcBorders>
              <w:top w:val="nil"/>
              <w:left w:val="nil"/>
              <w:bottom w:val="single" w:sz="12" w:space="0" w:color="auto"/>
              <w:right w:val="single" w:sz="4" w:space="0" w:color="auto"/>
            </w:tcBorders>
            <w:shd w:val="clear" w:color="auto" w:fill="auto"/>
            <w:noWrap/>
            <w:vAlign w:val="bottom"/>
            <w:hideMark/>
          </w:tcPr>
          <w:p w14:paraId="4B5696BD"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697" w:type="dxa"/>
            <w:tcBorders>
              <w:top w:val="nil"/>
              <w:left w:val="nil"/>
              <w:bottom w:val="single" w:sz="12" w:space="0" w:color="auto"/>
              <w:right w:val="single" w:sz="12" w:space="0" w:color="auto"/>
            </w:tcBorders>
            <w:shd w:val="clear" w:color="auto" w:fill="auto"/>
            <w:noWrap/>
            <w:vAlign w:val="bottom"/>
            <w:hideMark/>
          </w:tcPr>
          <w:p w14:paraId="53E19D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5F7763A8"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78E1770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7CA12B9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4E1292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3995C26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15072D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17DA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single" w:sz="12" w:space="0" w:color="auto"/>
              <w:bottom w:val="single" w:sz="12" w:space="0" w:color="auto"/>
              <w:right w:val="single" w:sz="4" w:space="0" w:color="auto"/>
            </w:tcBorders>
            <w:shd w:val="clear" w:color="auto" w:fill="auto"/>
            <w:noWrap/>
            <w:vAlign w:val="bottom"/>
            <w:hideMark/>
          </w:tcPr>
          <w:p w14:paraId="3F4DBB8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697" w:type="dxa"/>
            <w:tcBorders>
              <w:top w:val="nil"/>
              <w:left w:val="nil"/>
              <w:bottom w:val="single" w:sz="12" w:space="0" w:color="auto"/>
              <w:right w:val="single" w:sz="4" w:space="0" w:color="auto"/>
            </w:tcBorders>
            <w:shd w:val="clear" w:color="auto" w:fill="auto"/>
            <w:noWrap/>
            <w:vAlign w:val="bottom"/>
            <w:hideMark/>
          </w:tcPr>
          <w:p w14:paraId="241FA6F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697" w:type="dxa"/>
            <w:tcBorders>
              <w:top w:val="nil"/>
              <w:left w:val="nil"/>
              <w:bottom w:val="single" w:sz="12" w:space="0" w:color="auto"/>
              <w:right w:val="single" w:sz="4" w:space="0" w:color="auto"/>
            </w:tcBorders>
            <w:shd w:val="clear" w:color="auto" w:fill="auto"/>
            <w:noWrap/>
            <w:vAlign w:val="bottom"/>
            <w:hideMark/>
          </w:tcPr>
          <w:p w14:paraId="6D55672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697" w:type="dxa"/>
            <w:tcBorders>
              <w:top w:val="nil"/>
              <w:left w:val="nil"/>
              <w:bottom w:val="single" w:sz="12" w:space="0" w:color="auto"/>
              <w:right w:val="single" w:sz="12" w:space="0" w:color="auto"/>
            </w:tcBorders>
            <w:shd w:val="clear" w:color="auto" w:fill="auto"/>
            <w:noWrap/>
            <w:vAlign w:val="bottom"/>
            <w:hideMark/>
          </w:tcPr>
          <w:p w14:paraId="00628AE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F9D78FA"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0237168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667E98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76812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C45FDA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421B26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BC5400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193632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4F28DB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6D6F26DF"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5C331A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C6CFC" w:rsidRPr="00706B4F" w14:paraId="7665785F"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4736D81A" w14:textId="77777777" w:rsidR="007C6CFC" w:rsidRPr="00706B4F" w:rsidRDefault="007C6CFC" w:rsidP="007C6CFC">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1E0D29A6" w14:textId="77777777" w:rsidR="007C6CFC" w:rsidRPr="00706B4F" w:rsidRDefault="007C6CFC" w:rsidP="007C6CFC">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69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7A0394BA" w14:textId="77777777" w:rsidR="007C6CFC" w:rsidRPr="00706B4F" w:rsidRDefault="007C6CFC" w:rsidP="007C6CFC">
            <w:pPr>
              <w:spacing w:after="0" w:line="240" w:lineRule="auto"/>
              <w:jc w:val="right"/>
              <w:rPr>
                <w:rFonts w:ascii="Bookman Old Style" w:eastAsia="Times New Roman" w:hAnsi="Bookman Old Style" w:cs="Arial"/>
                <w:b/>
                <w:bCs/>
                <w:sz w:val="24"/>
                <w:szCs w:val="24"/>
                <w:lang w:val="es-ES" w:eastAsia="es-ES"/>
              </w:rPr>
            </w:pPr>
            <w:r w:rsidRPr="00957142">
              <w:rPr>
                <w:rFonts w:ascii="Bookman Old Style" w:eastAsia="Times New Roman" w:hAnsi="Bookman Old Style" w:cs="Arial"/>
                <w:b/>
                <w:bCs/>
                <w:sz w:val="24"/>
                <w:szCs w:val="24"/>
                <w:lang w:val="es-ES" w:eastAsia="es-ES"/>
              </w:rPr>
              <w:t>5</w:t>
            </w:r>
            <w:r w:rsidR="00957142" w:rsidRPr="00957142">
              <w:rPr>
                <w:rFonts w:ascii="Bookman Old Style" w:eastAsia="Times New Roman" w:hAnsi="Bookman Old Style" w:cs="Arial"/>
                <w:b/>
                <w:bCs/>
                <w:sz w:val="24"/>
                <w:szCs w:val="24"/>
                <w:lang w:val="es-ES" w:eastAsia="es-ES"/>
              </w:rPr>
              <w:t>,28</w:t>
            </w:r>
          </w:p>
        </w:tc>
        <w:tc>
          <w:tcPr>
            <w:tcW w:w="697" w:type="dxa"/>
            <w:tcBorders>
              <w:top w:val="single" w:sz="12" w:space="0" w:color="auto"/>
              <w:left w:val="nil"/>
              <w:bottom w:val="single" w:sz="12" w:space="0" w:color="auto"/>
              <w:right w:val="single" w:sz="4" w:space="0" w:color="auto"/>
            </w:tcBorders>
            <w:shd w:val="clear" w:color="000000" w:fill="C0C0C0"/>
            <w:noWrap/>
            <w:vAlign w:val="bottom"/>
            <w:hideMark/>
          </w:tcPr>
          <w:p w14:paraId="766D9216" w14:textId="77777777" w:rsidR="007C6CFC" w:rsidRPr="00706B4F" w:rsidRDefault="00957142" w:rsidP="007C6CFC">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5,73</w:t>
            </w:r>
          </w:p>
        </w:tc>
        <w:tc>
          <w:tcPr>
            <w:tcW w:w="697" w:type="dxa"/>
            <w:tcBorders>
              <w:top w:val="single" w:sz="12" w:space="0" w:color="auto"/>
              <w:left w:val="nil"/>
              <w:bottom w:val="single" w:sz="12" w:space="0" w:color="auto"/>
              <w:right w:val="single" w:sz="4" w:space="0" w:color="auto"/>
            </w:tcBorders>
            <w:shd w:val="clear" w:color="000000" w:fill="C0C0C0"/>
            <w:noWrap/>
            <w:vAlign w:val="bottom"/>
            <w:hideMark/>
          </w:tcPr>
          <w:p w14:paraId="648A5332" w14:textId="77777777" w:rsidR="007C6CFC" w:rsidRPr="00706B4F" w:rsidRDefault="00957142" w:rsidP="007C6CFC">
            <w:pPr>
              <w:spacing w:after="0" w:line="240" w:lineRule="auto"/>
              <w:jc w:val="right"/>
              <w:rPr>
                <w:rFonts w:ascii="Bookman Old Style" w:eastAsia="Times New Roman" w:hAnsi="Bookman Old Style" w:cs="Arial"/>
                <w:b/>
                <w:bCs/>
                <w:sz w:val="24"/>
                <w:szCs w:val="24"/>
                <w:lang w:val="es-ES" w:eastAsia="es-ES"/>
              </w:rPr>
            </w:pPr>
            <w:r w:rsidRPr="00957142">
              <w:rPr>
                <w:rFonts w:ascii="Bookman Old Style" w:eastAsia="Times New Roman" w:hAnsi="Bookman Old Style" w:cs="Arial"/>
                <w:b/>
                <w:bCs/>
                <w:sz w:val="24"/>
                <w:szCs w:val="24"/>
                <w:lang w:val="es-ES" w:eastAsia="es-ES"/>
              </w:rPr>
              <w:t>7,24</w:t>
            </w:r>
          </w:p>
        </w:tc>
        <w:tc>
          <w:tcPr>
            <w:tcW w:w="697" w:type="dxa"/>
            <w:tcBorders>
              <w:top w:val="single" w:sz="12" w:space="0" w:color="auto"/>
              <w:left w:val="nil"/>
              <w:bottom w:val="single" w:sz="12" w:space="0" w:color="auto"/>
              <w:right w:val="single" w:sz="12" w:space="0" w:color="auto"/>
            </w:tcBorders>
            <w:shd w:val="clear" w:color="000000" w:fill="C0C0C0"/>
            <w:noWrap/>
            <w:vAlign w:val="bottom"/>
            <w:hideMark/>
          </w:tcPr>
          <w:p w14:paraId="29A69316" w14:textId="77777777" w:rsidR="007C6CFC" w:rsidRPr="00706B4F" w:rsidRDefault="00957142" w:rsidP="007C6CFC">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7,71</w:t>
            </w:r>
          </w:p>
        </w:tc>
      </w:tr>
      <w:tr w:rsidR="00706B4F" w:rsidRPr="00706B4F" w14:paraId="434907E3"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2DC7DC5C"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675D750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075FBC4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EC6B9BE"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8D0B8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A53C66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2AEF108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3059938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777CD03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0A4CE71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FB9FD42" w14:textId="77777777" w:rsidTr="007C6CFC">
        <w:trPr>
          <w:trHeight w:val="330"/>
          <w:jc w:val="center"/>
        </w:trPr>
        <w:tc>
          <w:tcPr>
            <w:tcW w:w="1800" w:type="dxa"/>
            <w:tcBorders>
              <w:top w:val="nil"/>
              <w:left w:val="nil"/>
              <w:bottom w:val="nil"/>
              <w:right w:val="nil"/>
            </w:tcBorders>
            <w:shd w:val="clear" w:color="auto" w:fill="auto"/>
            <w:noWrap/>
            <w:vAlign w:val="bottom"/>
            <w:hideMark/>
          </w:tcPr>
          <w:p w14:paraId="63C0565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64BD67BA"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51412AC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697" w:type="dxa"/>
            <w:tcBorders>
              <w:top w:val="single" w:sz="8" w:space="0" w:color="auto"/>
              <w:left w:val="nil"/>
              <w:bottom w:val="single" w:sz="8" w:space="0" w:color="auto"/>
              <w:right w:val="single" w:sz="8" w:space="0" w:color="auto"/>
            </w:tcBorders>
            <w:shd w:val="clear" w:color="000000" w:fill="C0C0C0"/>
            <w:noWrap/>
            <w:vAlign w:val="bottom"/>
            <w:hideMark/>
          </w:tcPr>
          <w:p w14:paraId="4C12F6D3" w14:textId="77777777" w:rsidR="00706B4F" w:rsidRPr="00706B4F" w:rsidRDefault="007C6CFC" w:rsidP="00706B4F">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6,5</w:t>
            </w:r>
          </w:p>
        </w:tc>
        <w:tc>
          <w:tcPr>
            <w:tcW w:w="697" w:type="dxa"/>
            <w:tcBorders>
              <w:top w:val="nil"/>
              <w:left w:val="nil"/>
              <w:bottom w:val="nil"/>
              <w:right w:val="nil"/>
            </w:tcBorders>
            <w:shd w:val="clear" w:color="auto" w:fill="auto"/>
            <w:noWrap/>
            <w:vAlign w:val="bottom"/>
            <w:hideMark/>
          </w:tcPr>
          <w:p w14:paraId="0E93D106"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697" w:type="dxa"/>
            <w:tcBorders>
              <w:top w:val="nil"/>
              <w:left w:val="nil"/>
              <w:bottom w:val="nil"/>
              <w:right w:val="nil"/>
            </w:tcBorders>
            <w:shd w:val="clear" w:color="auto" w:fill="auto"/>
            <w:noWrap/>
            <w:vAlign w:val="bottom"/>
            <w:hideMark/>
          </w:tcPr>
          <w:p w14:paraId="57C69AE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7930C9C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D35B3B3" w14:textId="77777777" w:rsidR="00596E80" w:rsidRDefault="00596E80" w:rsidP="00FA519B">
      <w:pPr>
        <w:jc w:val="left"/>
        <w:rPr>
          <w:rFonts w:ascii="Calibri" w:eastAsia="Times New Roman" w:hAnsi="Calibri" w:cs="Times New Roman"/>
          <w:color w:val="000000"/>
          <w:lang w:eastAsia="es-AR"/>
        </w:rPr>
      </w:pPr>
    </w:p>
    <w:p w14:paraId="103BDB5B" w14:textId="77777777" w:rsidR="0030663E" w:rsidRPr="0030663E" w:rsidRDefault="00957142" w:rsidP="00FA519B">
      <w:pPr>
        <w:jc w:val="left"/>
        <w:rPr>
          <w:rFonts w:ascii="Calibri" w:eastAsia="Times New Roman" w:hAnsi="Calibri" w:cs="Times New Roman"/>
          <w:color w:val="000000"/>
          <w:lang w:eastAsia="es-AR"/>
        </w:rPr>
      </w:pPr>
      <w:r>
        <w:rPr>
          <w:noProof/>
          <w:lang w:eastAsia="es-AR"/>
        </w:rPr>
        <w:drawing>
          <wp:inline distT="0" distB="0" distL="0" distR="0" wp14:anchorId="3EA3B9AB" wp14:editId="2A16A260">
            <wp:extent cx="6305550" cy="1895475"/>
            <wp:effectExtent l="0" t="0" r="0" b="9525"/>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35AF950"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341B684D"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1A7D1D94" w14:textId="77777777" w:rsidR="00596E80" w:rsidRDefault="00596E80" w:rsidP="00596E80">
      <w:pPr>
        <w:autoSpaceDE w:val="0"/>
        <w:autoSpaceDN w:val="0"/>
        <w:adjustRightInd w:val="0"/>
        <w:jc w:val="center"/>
      </w:pPr>
      <w:commentRangeStart w:id="183"/>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(3,5</w:t>
      </w:r>
      <w:r w:rsidR="00094F46" w:rsidRPr="00FA519B">
        <w:t xml:space="preserve">; </w:t>
      </w:r>
      <w:r w:rsidR="00094F46">
        <w:t>3,8</w:t>
      </w:r>
      <w:r w:rsidR="00094F46" w:rsidRPr="00FA519B">
        <w:t xml:space="preserve">; </w:t>
      </w:r>
      <w:r w:rsidR="00094F46">
        <w:t>5,8</w:t>
      </w:r>
      <w:r w:rsidR="00094F46" w:rsidRPr="00FA519B">
        <w:t xml:space="preserve">; </w:t>
      </w:r>
      <w:r w:rsidR="00094F46">
        <w:t>6,8</w:t>
      </w:r>
      <w:r w:rsidR="00094F46" w:rsidRPr="00FA519B">
        <w:t>)</w:t>
      </w:r>
      <w:commentRangeEnd w:id="183"/>
      <w:r w:rsidR="00C04ECF">
        <w:rPr>
          <w:rStyle w:val="Refdecomentario"/>
        </w:rPr>
        <w:commentReference w:id="183"/>
      </w:r>
    </w:p>
    <w:p w14:paraId="4CE474CE" w14:textId="77777777"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4,3</w:t>
      </w:r>
      <w:r w:rsidR="00094F46" w:rsidRPr="00FA519B">
        <w:t xml:space="preserve">; </w:t>
      </w:r>
      <w:r w:rsidR="00094F46">
        <w:t>4,5</w:t>
      </w:r>
      <w:r w:rsidR="00094F46" w:rsidRPr="00FA519B">
        <w:t>)</w:t>
      </w:r>
    </w:p>
    <w:p w14:paraId="7361EBF5" w14:textId="77777777" w:rsidR="00596E80" w:rsidRPr="00B82D3D" w:rsidRDefault="00596E80" w:rsidP="00094F46">
      <w:pPr>
        <w:autoSpaceDE w:val="0"/>
        <w:autoSpaceDN w:val="0"/>
        <w:adjustRightInd w:val="0"/>
        <w:jc w:val="center"/>
      </w:pPr>
      <w:r w:rsidRPr="00B82D3D">
        <w:t>Aplicación de la fórmula para calcular el valor de la viabilidad:</w:t>
      </w:r>
    </w:p>
    <w:p w14:paraId="0EA61024" w14:textId="77777777" w:rsidR="00596E80" w:rsidRPr="00051683" w:rsidRDefault="00596E80" w:rsidP="00596E80">
      <w:pPr>
        <w:jc w:val="center"/>
        <w:rPr>
          <w:i/>
          <w:lang w:val="en-US" w:eastAsia="en-US"/>
        </w:rPr>
      </w:pPr>
      <w:r w:rsidRPr="00051683">
        <w:rPr>
          <w:i/>
          <w:lang w:val="en-US"/>
        </w:rPr>
        <w:lastRenderedPageBreak/>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13C5EB8E" w14:textId="77777777"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(5</w:t>
      </w:r>
      <w:r w:rsidRPr="00715B91">
        <w:t>,</w:t>
      </w:r>
      <w:r w:rsidR="00957142">
        <w:t>28</w:t>
      </w:r>
      <w:r w:rsidRPr="00715B91">
        <w:t>; 5,</w:t>
      </w:r>
      <w:r w:rsidR="00957142">
        <w:t>73</w:t>
      </w:r>
      <w:r w:rsidRPr="00715B91">
        <w:t xml:space="preserve">; </w:t>
      </w:r>
      <w:r w:rsidR="00957142">
        <w:t>7</w:t>
      </w:r>
      <w:r w:rsidRPr="00715B91">
        <w:t>,</w:t>
      </w:r>
      <w:r w:rsidR="00957142">
        <w:t>24</w:t>
      </w:r>
      <w:r w:rsidRPr="00715B91">
        <w:t>; 7,</w:t>
      </w:r>
      <w:r w:rsidR="00957142">
        <w:t>71</w:t>
      </w:r>
      <w:r w:rsidRPr="00715B91">
        <w:t>)</w:t>
      </w:r>
      <w:r>
        <w:rPr>
          <w:rFonts w:ascii="Cambria Math" w:hAnsi="Cambria Math"/>
          <w:i/>
          <w:sz w:val="18"/>
          <w:szCs w:val="18"/>
        </w:rPr>
        <w:t xml:space="preserve"> = </w:t>
      </w:r>
      <w:commentRangeStart w:id="184"/>
      <w:r>
        <w:rPr>
          <w:rFonts w:ascii="Calibri" w:eastAsia="Times New Roman" w:hAnsi="Calibri" w:cs="Times New Roman"/>
          <w:color w:val="000000"/>
          <w:lang w:eastAsia="es-AR"/>
        </w:rPr>
        <w:t>6,</w:t>
      </w:r>
      <w:r w:rsidR="00957142">
        <w:rPr>
          <w:rFonts w:ascii="Calibri" w:eastAsia="Times New Roman" w:hAnsi="Calibri" w:cs="Times New Roman"/>
          <w:color w:val="000000"/>
          <w:lang w:eastAsia="es-AR"/>
        </w:rPr>
        <w:t>5</w:t>
      </w:r>
      <w:commentRangeEnd w:id="184"/>
      <w:r w:rsidR="00C04ECF">
        <w:rPr>
          <w:rStyle w:val="Refdecomentario"/>
        </w:rPr>
        <w:commentReference w:id="184"/>
      </w:r>
    </w:p>
    <w:p w14:paraId="2AEA5C16" w14:textId="77777777" w:rsidR="0030663E" w:rsidRPr="003E63BD" w:rsidRDefault="00414D87" w:rsidP="00096688">
      <w:pPr>
        <w:rPr>
          <w:lang w:val="es-ES"/>
        </w:rPr>
      </w:pPr>
      <w:r w:rsidRPr="003E63BD">
        <w:rPr>
          <w:lang w:val="es-ES"/>
        </w:rPr>
        <w:t>El valor obtenido en el test fue de 6,</w:t>
      </w:r>
      <w:r w:rsidR="00957142">
        <w:rPr>
          <w:lang w:val="es-ES"/>
        </w:rPr>
        <w:t>5</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DE0914" w:rsidRPr="003E63BD">
            <w:rPr>
              <w:lang w:val="es-ES"/>
            </w:rPr>
            <w:fldChar w:fldCharType="begin"/>
          </w:r>
          <w:r w:rsidR="002668D5" w:rsidRPr="003E63BD">
            <w:rPr>
              <w:lang w:val="es-ES"/>
            </w:rPr>
            <w:instrText xml:space="preserve">CITATION Góm97 \p 216-285 \l 11274 </w:instrText>
          </w:r>
          <w:r w:rsidR="00DE0914" w:rsidRPr="003E63BD">
            <w:rPr>
              <w:lang w:val="es-ES"/>
            </w:rPr>
            <w:fldChar w:fldCharType="separate"/>
          </w:r>
          <w:r w:rsidR="00CF12EA" w:rsidRPr="00CF12EA">
            <w:rPr>
              <w:noProof/>
              <w:lang w:val="es-ES"/>
            </w:rPr>
            <w:t>(Gómez, Juristo, Montes, &amp; Pazos, 1997, págs. 216-285)</w:t>
          </w:r>
          <w:r w:rsidR="00DE0914" w:rsidRPr="003E63BD">
            <w:rPr>
              <w:lang w:val="es-ES"/>
            </w:rPr>
            <w:fldChar w:fldCharType="end"/>
          </w:r>
        </w:sdtContent>
      </w:sdt>
      <w:r w:rsidR="002668D5" w:rsidRPr="003E63BD">
        <w:rPr>
          <w:lang w:val="es-ES"/>
        </w:rPr>
        <w:t>.</w:t>
      </w:r>
    </w:p>
    <w:sectPr w:rsidR="0030663E" w:rsidRPr="003E63BD" w:rsidSect="007D57E4">
      <w:headerReference w:type="default" r:id="rId24"/>
      <w:footerReference w:type="default" r:id="rId25"/>
      <w:type w:val="continuous"/>
      <w:pgSz w:w="11907" w:h="16839" w:code="9"/>
      <w:pgMar w:top="1440" w:right="1080"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Marcelo" w:date="2015-05-13T17:43:00Z" w:initials="MP">
    <w:p w14:paraId="6BD89CC1" w14:textId="77777777" w:rsidR="002335BE" w:rsidRDefault="002335BE">
      <w:pPr>
        <w:pStyle w:val="Textocomentario"/>
      </w:pPr>
      <w:r>
        <w:rPr>
          <w:rStyle w:val="Refdecomentario"/>
        </w:rPr>
        <w:annotationRef/>
      </w:r>
      <w:r>
        <w:t>Strärkel es el apellido o nombre?</w:t>
      </w:r>
    </w:p>
  </w:comment>
  <w:comment w:id="119" w:author="Marcelo" w:date="2015-05-13T16:35:00Z" w:initials="MP">
    <w:p w14:paraId="70028E6C" w14:textId="77777777" w:rsidR="002335BE" w:rsidRDefault="002335BE">
      <w:pPr>
        <w:pStyle w:val="Textocomentario"/>
      </w:pPr>
      <w:r>
        <w:rPr>
          <w:rStyle w:val="Refdecomentario"/>
        </w:rPr>
        <w:annotationRef/>
      </w:r>
      <w:r>
        <w:t>Cuál es el ISBN?</w:t>
      </w:r>
    </w:p>
  </w:comment>
  <w:comment w:id="126" w:author="Marcelo" w:date="2015-05-13T16:36:00Z" w:initials="MP">
    <w:p w14:paraId="2D1EBE3F" w14:textId="77777777" w:rsidR="002335BE" w:rsidRPr="00B11F2E" w:rsidRDefault="002335BE" w:rsidP="00B11F2E">
      <w:pPr>
        <w:rPr>
          <w:rFonts w:ascii="Times New Roman" w:eastAsia="Times New Roman" w:hAnsi="Times New Roman" w:cs="Times New Roman"/>
          <w:sz w:val="24"/>
          <w:szCs w:val="24"/>
          <w:lang w:eastAsia="es-AR"/>
        </w:rPr>
      </w:pPr>
      <w:r>
        <w:rPr>
          <w:rStyle w:val="Refdecomentario"/>
        </w:rPr>
        <w:annotationRef/>
      </w:r>
      <w:r w:rsidRPr="00E1671C">
        <w:rPr>
          <w:rFonts w:ascii="Times New Roman" w:eastAsia="Times New Roman" w:hAnsi="Times New Roman" w:cs="Times New Roman"/>
          <w:sz w:val="24"/>
          <w:szCs w:val="24"/>
          <w:lang w:eastAsia="es-AR"/>
        </w:rPr>
        <w:t>K</w:t>
      </w:r>
      <w:r w:rsidRPr="004B562F">
        <w:rPr>
          <w:rFonts w:ascii="Times New Roman" w:eastAsia="Times New Roman" w:hAnsi="Times New Roman" w:cs="Times New Roman"/>
          <w:sz w:val="24"/>
          <w:szCs w:val="24"/>
          <w:lang w:eastAsia="es-AR"/>
        </w:rPr>
        <w:t>oege</w:t>
      </w:r>
      <w:r w:rsidRPr="00643331">
        <w:rPr>
          <w:rFonts w:ascii="Times New Roman" w:eastAsia="Times New Roman" w:hAnsi="Times New Roman" w:cs="Times New Roman"/>
          <w:sz w:val="24"/>
          <w:szCs w:val="24"/>
          <w:lang w:eastAsia="es-AR"/>
        </w:rPr>
        <w:t xml:space="preserve">l, R. L., &amp; Koegel, L. K. E. (1995). </w:t>
      </w:r>
      <w:r w:rsidRPr="00B11F2E">
        <w:rPr>
          <w:rFonts w:ascii="Times New Roman" w:eastAsia="Times New Roman" w:hAnsi="Times New Roman" w:cs="Times New Roman"/>
          <w:i/>
          <w:iCs/>
          <w:sz w:val="24"/>
          <w:szCs w:val="24"/>
          <w:lang w:val="en-US" w:eastAsia="es-AR"/>
        </w:rPr>
        <w:t>Teaching children with autism: Strategies for initiating positive interactions and improving learning opportunities</w:t>
      </w:r>
      <w:r w:rsidRPr="00B11F2E">
        <w:rPr>
          <w:rFonts w:ascii="Times New Roman" w:eastAsia="Times New Roman" w:hAnsi="Times New Roman" w:cs="Times New Roman"/>
          <w:sz w:val="24"/>
          <w:szCs w:val="24"/>
          <w:lang w:val="en-US" w:eastAsia="es-AR"/>
        </w:rPr>
        <w:t xml:space="preserve">. </w:t>
      </w:r>
      <w:r w:rsidRPr="00B11F2E">
        <w:rPr>
          <w:rFonts w:ascii="Times New Roman" w:eastAsia="Times New Roman" w:hAnsi="Times New Roman" w:cs="Times New Roman"/>
          <w:sz w:val="24"/>
          <w:szCs w:val="24"/>
          <w:lang w:eastAsia="es-AR"/>
        </w:rPr>
        <w:t>Paul H Brookes Publishing.</w:t>
      </w:r>
    </w:p>
  </w:comment>
  <w:comment w:id="157" w:author="Marcelo" w:date="2015-05-14T18:53:00Z" w:initials="MP">
    <w:p w14:paraId="0F7537DA" w14:textId="77777777" w:rsidR="002335BE" w:rsidRDefault="002335BE">
      <w:pPr>
        <w:pStyle w:val="Textocomentario"/>
      </w:pPr>
      <w:r>
        <w:rPr>
          <w:rStyle w:val="Refdecomentario"/>
        </w:rPr>
        <w:annotationRef/>
      </w:r>
      <w:r>
        <w:t>Utilicen el Editor de Ecuaciones.</w:t>
      </w:r>
    </w:p>
  </w:comment>
  <w:comment w:id="158" w:author="Marcelo" w:date="2015-05-14T18:55:00Z" w:initials="MP">
    <w:p w14:paraId="1EEC6C2E" w14:textId="77777777" w:rsidR="002335BE" w:rsidRDefault="002335BE">
      <w:pPr>
        <w:pStyle w:val="Textocomentario"/>
      </w:pPr>
      <w:r>
        <w:rPr>
          <w:rStyle w:val="Refdecomentario"/>
        </w:rPr>
        <w:annotationRef/>
      </w:r>
      <w:r>
        <w:t>Coloquen i, j y k como subíndices</w:t>
      </w:r>
    </w:p>
  </w:comment>
  <w:comment w:id="159" w:author="Marcelo" w:date="2015-05-14T18:55:00Z" w:initials="MP">
    <w:p w14:paraId="6EFEED36" w14:textId="77777777" w:rsidR="002335BE" w:rsidRDefault="002335BE">
      <w:pPr>
        <w:pStyle w:val="Textocomentario"/>
      </w:pPr>
      <w:r>
        <w:rPr>
          <w:rStyle w:val="Refdecomentario"/>
        </w:rPr>
        <w:annotationRef/>
      </w:r>
      <w:r>
        <w:t>Ídem 2 comentarios anteriores.</w:t>
      </w:r>
    </w:p>
  </w:comment>
  <w:comment w:id="170" w:author="Marcelo" w:date="2015-05-14T18:50:00Z" w:initials="MP">
    <w:p w14:paraId="44DF1BEA" w14:textId="77777777" w:rsidR="002335BE" w:rsidRDefault="002335BE">
      <w:pPr>
        <w:pStyle w:val="Textocomentario"/>
      </w:pPr>
      <w:r>
        <w:rPr>
          <w:rStyle w:val="Refdecomentario"/>
        </w:rPr>
        <w:annotationRef/>
      </w:r>
      <w:r>
        <w:t>Revisen los cálculos, no me coinciden los resultados.</w:t>
      </w:r>
    </w:p>
  </w:comment>
  <w:comment w:id="171" w:author="Marcelo" w:date="2015-05-14T19:00:00Z" w:initials="MP">
    <w:p w14:paraId="3E3EBE0B" w14:textId="77777777" w:rsidR="002335BE" w:rsidRDefault="002335BE">
      <w:pPr>
        <w:pStyle w:val="Textocomentario"/>
      </w:pPr>
      <w:r>
        <w:rPr>
          <w:rStyle w:val="Refdecomentario"/>
        </w:rPr>
        <w:annotationRef/>
      </w:r>
      <w:r>
        <w:t>No se olviden de indicar los pesos negativos</w:t>
      </w:r>
    </w:p>
  </w:comment>
  <w:comment w:id="174" w:author="Marcelo" w:date="2015-05-14T18:59:00Z" w:initials="MP">
    <w:p w14:paraId="080D8444" w14:textId="77777777" w:rsidR="002335BE" w:rsidRDefault="002335BE">
      <w:pPr>
        <w:pStyle w:val="Textocomentario"/>
      </w:pPr>
      <w:r>
        <w:rPr>
          <w:rStyle w:val="Refdecomentario"/>
        </w:rPr>
        <w:annotationRef/>
      </w:r>
      <w:r>
        <w:t>Cuidado, los pesos de estos atributos son 6 y 8, consulten el libro de Gomez.</w:t>
      </w:r>
    </w:p>
  </w:comment>
  <w:comment w:id="183" w:author="Marcelo" w:date="2015-05-14T17:21:00Z" w:initials="MP">
    <w:p w14:paraId="0997D722" w14:textId="77777777" w:rsidR="002335BE" w:rsidRDefault="002335BE">
      <w:pPr>
        <w:pStyle w:val="Textocomentario"/>
      </w:pPr>
      <w:r>
        <w:rPr>
          <w:rStyle w:val="Refdecomentario"/>
        </w:rPr>
        <w:annotationRef/>
      </w:r>
      <w:r>
        <w:t>Recuerden revisar los cálculos para esta dimensión.</w:t>
      </w:r>
    </w:p>
  </w:comment>
  <w:comment w:id="184" w:author="Marcelo" w:date="2015-05-14T17:22:00Z" w:initials="MP">
    <w:p w14:paraId="2124F032" w14:textId="77777777" w:rsidR="002335BE" w:rsidRDefault="002335BE">
      <w:pPr>
        <w:pStyle w:val="Textocomentario"/>
      </w:pPr>
      <w:r>
        <w:rPr>
          <w:rStyle w:val="Refdecomentario"/>
        </w:rPr>
        <w:annotationRef/>
      </w:r>
      <w:r>
        <w:t>Recalculen tras controlar Adecuación.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D89CC1" w15:done="0"/>
  <w15:commentEx w15:paraId="70028E6C" w15:done="0"/>
  <w15:commentEx w15:paraId="2D1EBE3F" w15:done="0"/>
  <w15:commentEx w15:paraId="0F7537DA" w15:done="0"/>
  <w15:commentEx w15:paraId="1EEC6C2E" w15:done="0"/>
  <w15:commentEx w15:paraId="6EFEED36" w15:done="0"/>
  <w15:commentEx w15:paraId="44DF1BEA" w15:done="0"/>
  <w15:commentEx w15:paraId="3E3EBE0B" w15:done="0"/>
  <w15:commentEx w15:paraId="080D8444" w15:done="0"/>
  <w15:commentEx w15:paraId="0997D722" w15:done="0"/>
  <w15:commentEx w15:paraId="2124F0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C2251" w14:textId="77777777" w:rsidR="00F455A0" w:rsidRDefault="00F455A0" w:rsidP="00CD1C2D">
      <w:pPr>
        <w:spacing w:after="0" w:line="240" w:lineRule="auto"/>
      </w:pPr>
      <w:r>
        <w:separator/>
      </w:r>
    </w:p>
  </w:endnote>
  <w:endnote w:type="continuationSeparator" w:id="0">
    <w:p w14:paraId="6784FDA6" w14:textId="77777777" w:rsidR="00F455A0" w:rsidRDefault="00F455A0" w:rsidP="00CD1C2D">
      <w:pPr>
        <w:spacing w:after="0" w:line="240" w:lineRule="auto"/>
      </w:pPr>
      <w:r>
        <w:continuationSeparator/>
      </w:r>
    </w:p>
  </w:endnote>
  <w:endnote w:type="continuationNotice" w:id="1">
    <w:p w14:paraId="4CC43B06" w14:textId="77777777" w:rsidR="00F455A0" w:rsidRDefault="00F45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CE9" w14:textId="77777777" w:rsidR="002335BE" w:rsidRDefault="002335BE"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0899C41C" wp14:editId="0E051501">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7D0EB0" w:rsidRPr="007D0EB0">
      <w:rPr>
        <w:noProof/>
        <w:color w:val="F07F09" w:themeColor="accent1"/>
        <w:lang w:val="es-ES"/>
      </w:rPr>
      <w:t>9</w:t>
    </w:r>
    <w:r>
      <w:rPr>
        <w:color w:val="F07F09" w:themeColor="accent1"/>
      </w:rPr>
      <w:fldChar w:fldCharType="end"/>
    </w:r>
    <w:r>
      <w:rPr>
        <w:color w:val="F07F09" w:themeColor="accent1"/>
        <w:lang w:val="es-ES"/>
      </w:rPr>
      <w:t xml:space="preserve"> de </w:t>
    </w:r>
    <w:fldSimple w:instr="NUMPAGES  \* Arabic  \* MERGEFORMAT">
      <w:r w:rsidR="007D0EB0" w:rsidRPr="007D0EB0">
        <w:rPr>
          <w:noProof/>
          <w:color w:val="F07F09" w:themeColor="accent1"/>
          <w:lang w:val="es-ES"/>
        </w:rPr>
        <w:t>16</w:t>
      </w:r>
    </w:fldSimple>
  </w:p>
  <w:p w14:paraId="796142BA" w14:textId="77777777" w:rsidR="002335BE" w:rsidRPr="00915403" w:rsidRDefault="002335BE"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C0743" w14:textId="77777777" w:rsidR="00F455A0" w:rsidRDefault="00F455A0" w:rsidP="00CD1C2D">
      <w:pPr>
        <w:spacing w:after="0" w:line="240" w:lineRule="auto"/>
      </w:pPr>
      <w:r>
        <w:separator/>
      </w:r>
    </w:p>
  </w:footnote>
  <w:footnote w:type="continuationSeparator" w:id="0">
    <w:p w14:paraId="7A4437FE" w14:textId="77777777" w:rsidR="00F455A0" w:rsidRDefault="00F455A0" w:rsidP="00CD1C2D">
      <w:pPr>
        <w:spacing w:after="0" w:line="240" w:lineRule="auto"/>
      </w:pPr>
      <w:r>
        <w:continuationSeparator/>
      </w:r>
    </w:p>
  </w:footnote>
  <w:footnote w:type="continuationNotice" w:id="1">
    <w:p w14:paraId="76F0F095" w14:textId="77777777" w:rsidR="00F455A0" w:rsidRDefault="00F455A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AAB3" w14:textId="77777777" w:rsidR="002335BE" w:rsidRPr="001E2C89" w:rsidRDefault="002335BE"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6C0F1B"/>
    <w:multiLevelType w:val="hybridMultilevel"/>
    <w:tmpl w:val="2982A57E"/>
    <w:lvl w:ilvl="0" w:tplc="B16C1F9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46431"/>
    <w:multiLevelType w:val="hybridMultilevel"/>
    <w:tmpl w:val="3ECEEFE2"/>
    <w:lvl w:ilvl="0" w:tplc="A0961B9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31"/>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3"/>
  </w:num>
  <w:num w:numId="28">
    <w:abstractNumId w:val="7"/>
  </w:num>
  <w:num w:numId="29">
    <w:abstractNumId w:val="25"/>
  </w:num>
  <w:num w:numId="30">
    <w:abstractNumId w:val="6"/>
  </w:num>
  <w:num w:numId="31">
    <w:abstractNumId w:val="0"/>
  </w:num>
  <w:num w:numId="32">
    <w:abstractNumId w:val="20"/>
  </w:num>
  <w:num w:numId="33">
    <w:abstractNumId w:val="29"/>
  </w:num>
  <w:num w:numId="34">
    <w:abstractNumId w:val="18"/>
  </w:num>
  <w:num w:numId="35">
    <w:abstractNumId w:val="19"/>
  </w:num>
  <w:num w:numId="36">
    <w:abstractNumId w:val="30"/>
  </w:num>
  <w:num w:numId="37">
    <w:abstractNumId w:val="15"/>
  </w:num>
  <w:num w:numId="38">
    <w:abstractNumId w:val="3"/>
  </w:num>
  <w:num w:numId="39">
    <w:abstractNumId w:val="22"/>
  </w:num>
  <w:num w:numId="40">
    <w:abstractNumId w:val="1"/>
  </w:num>
  <w:num w:numId="41">
    <w:abstractNumId w:val="23"/>
  </w:num>
  <w:num w:numId="42">
    <w:abstractNumId w:val="27"/>
  </w:num>
  <w:num w:numId="43">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a Cordoba">
    <w15:presenceInfo w15:providerId="Windows Live" w15:userId="d1ef7619476126c1"/>
  </w15:person>
  <w15:person w15:author="Fabio Argañaraz">
    <w15:presenceInfo w15:providerId="Windows Live" w15:userId="2d883bf3c2d03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85E2A"/>
    <w:rsid w:val="00092454"/>
    <w:rsid w:val="00094F46"/>
    <w:rsid w:val="00095BB0"/>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917EF"/>
    <w:rsid w:val="0019580E"/>
    <w:rsid w:val="001A04D5"/>
    <w:rsid w:val="001A523C"/>
    <w:rsid w:val="001B52EB"/>
    <w:rsid w:val="001C0D66"/>
    <w:rsid w:val="001C1565"/>
    <w:rsid w:val="001D2785"/>
    <w:rsid w:val="001D7E30"/>
    <w:rsid w:val="001E2C89"/>
    <w:rsid w:val="00215383"/>
    <w:rsid w:val="0022058C"/>
    <w:rsid w:val="00222CDA"/>
    <w:rsid w:val="002335BE"/>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6C74"/>
    <w:rsid w:val="00337028"/>
    <w:rsid w:val="00340F5D"/>
    <w:rsid w:val="0034749B"/>
    <w:rsid w:val="0035172E"/>
    <w:rsid w:val="00351B09"/>
    <w:rsid w:val="0036069C"/>
    <w:rsid w:val="00365775"/>
    <w:rsid w:val="00371FEF"/>
    <w:rsid w:val="003757F2"/>
    <w:rsid w:val="003A58F2"/>
    <w:rsid w:val="003B0459"/>
    <w:rsid w:val="003C6016"/>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16DA5"/>
    <w:rsid w:val="00422159"/>
    <w:rsid w:val="004225F2"/>
    <w:rsid w:val="00423B9D"/>
    <w:rsid w:val="004259BB"/>
    <w:rsid w:val="00427C85"/>
    <w:rsid w:val="00430527"/>
    <w:rsid w:val="00432E5C"/>
    <w:rsid w:val="00441A76"/>
    <w:rsid w:val="00446E2B"/>
    <w:rsid w:val="00450719"/>
    <w:rsid w:val="00451FC6"/>
    <w:rsid w:val="00452872"/>
    <w:rsid w:val="004619FD"/>
    <w:rsid w:val="0046346B"/>
    <w:rsid w:val="004726AB"/>
    <w:rsid w:val="004776A3"/>
    <w:rsid w:val="00483055"/>
    <w:rsid w:val="00483E91"/>
    <w:rsid w:val="00485724"/>
    <w:rsid w:val="004860E2"/>
    <w:rsid w:val="00486E78"/>
    <w:rsid w:val="00490305"/>
    <w:rsid w:val="004A17A3"/>
    <w:rsid w:val="004A191E"/>
    <w:rsid w:val="004A7487"/>
    <w:rsid w:val="004A7FDD"/>
    <w:rsid w:val="004B25B5"/>
    <w:rsid w:val="004B4C36"/>
    <w:rsid w:val="004B562F"/>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286B"/>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B36F8"/>
    <w:rsid w:val="005C1656"/>
    <w:rsid w:val="005C4C0A"/>
    <w:rsid w:val="005D12C2"/>
    <w:rsid w:val="005D471C"/>
    <w:rsid w:val="005D5844"/>
    <w:rsid w:val="005E379E"/>
    <w:rsid w:val="005E7E60"/>
    <w:rsid w:val="006010B9"/>
    <w:rsid w:val="00602D84"/>
    <w:rsid w:val="00611378"/>
    <w:rsid w:val="006270E3"/>
    <w:rsid w:val="00633E5C"/>
    <w:rsid w:val="006375B6"/>
    <w:rsid w:val="006407DE"/>
    <w:rsid w:val="006424BE"/>
    <w:rsid w:val="00643331"/>
    <w:rsid w:val="006526B4"/>
    <w:rsid w:val="00656263"/>
    <w:rsid w:val="00662B89"/>
    <w:rsid w:val="00664E28"/>
    <w:rsid w:val="00672163"/>
    <w:rsid w:val="00681AD7"/>
    <w:rsid w:val="00694252"/>
    <w:rsid w:val="006A32ED"/>
    <w:rsid w:val="006A632E"/>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0EAB"/>
    <w:rsid w:val="00773991"/>
    <w:rsid w:val="0077ADDB"/>
    <w:rsid w:val="00786502"/>
    <w:rsid w:val="00786E5B"/>
    <w:rsid w:val="00791AE4"/>
    <w:rsid w:val="007A43E1"/>
    <w:rsid w:val="007A60A1"/>
    <w:rsid w:val="007A74CA"/>
    <w:rsid w:val="007B08AE"/>
    <w:rsid w:val="007B473F"/>
    <w:rsid w:val="007C03A5"/>
    <w:rsid w:val="007C1547"/>
    <w:rsid w:val="007C2732"/>
    <w:rsid w:val="007C6CFC"/>
    <w:rsid w:val="007D0EB0"/>
    <w:rsid w:val="007D32B8"/>
    <w:rsid w:val="007D43FF"/>
    <w:rsid w:val="007D57E4"/>
    <w:rsid w:val="007E05E9"/>
    <w:rsid w:val="007E3527"/>
    <w:rsid w:val="00804C46"/>
    <w:rsid w:val="008058C7"/>
    <w:rsid w:val="008071A9"/>
    <w:rsid w:val="00812C5D"/>
    <w:rsid w:val="00821291"/>
    <w:rsid w:val="00823A9D"/>
    <w:rsid w:val="00834FEF"/>
    <w:rsid w:val="00835F6E"/>
    <w:rsid w:val="008378D3"/>
    <w:rsid w:val="00837C2E"/>
    <w:rsid w:val="00845036"/>
    <w:rsid w:val="00846B2C"/>
    <w:rsid w:val="00847FEF"/>
    <w:rsid w:val="0085148B"/>
    <w:rsid w:val="0086166C"/>
    <w:rsid w:val="0086439A"/>
    <w:rsid w:val="00864AEF"/>
    <w:rsid w:val="00893511"/>
    <w:rsid w:val="00893D77"/>
    <w:rsid w:val="00895B13"/>
    <w:rsid w:val="00897D65"/>
    <w:rsid w:val="008A279E"/>
    <w:rsid w:val="008B071E"/>
    <w:rsid w:val="008B44CE"/>
    <w:rsid w:val="008D0028"/>
    <w:rsid w:val="008D0FAD"/>
    <w:rsid w:val="008D262B"/>
    <w:rsid w:val="008D6A81"/>
    <w:rsid w:val="008E5249"/>
    <w:rsid w:val="008E5725"/>
    <w:rsid w:val="008F08EB"/>
    <w:rsid w:val="008F5C9D"/>
    <w:rsid w:val="009009A8"/>
    <w:rsid w:val="00900C06"/>
    <w:rsid w:val="009037B1"/>
    <w:rsid w:val="00915403"/>
    <w:rsid w:val="00924108"/>
    <w:rsid w:val="00924C8F"/>
    <w:rsid w:val="0092501D"/>
    <w:rsid w:val="0092575A"/>
    <w:rsid w:val="0092667D"/>
    <w:rsid w:val="00930F34"/>
    <w:rsid w:val="00946579"/>
    <w:rsid w:val="009529E4"/>
    <w:rsid w:val="00953889"/>
    <w:rsid w:val="00957142"/>
    <w:rsid w:val="00965956"/>
    <w:rsid w:val="00970D21"/>
    <w:rsid w:val="009724AD"/>
    <w:rsid w:val="00985C60"/>
    <w:rsid w:val="00986DA7"/>
    <w:rsid w:val="0098775E"/>
    <w:rsid w:val="00991947"/>
    <w:rsid w:val="009B1AD5"/>
    <w:rsid w:val="009B1D48"/>
    <w:rsid w:val="009B7ACE"/>
    <w:rsid w:val="009C0139"/>
    <w:rsid w:val="009C5E58"/>
    <w:rsid w:val="009D0FFC"/>
    <w:rsid w:val="009E37E6"/>
    <w:rsid w:val="009E76A7"/>
    <w:rsid w:val="009F1210"/>
    <w:rsid w:val="009F1C86"/>
    <w:rsid w:val="009F5C2A"/>
    <w:rsid w:val="00A06E62"/>
    <w:rsid w:val="00A11390"/>
    <w:rsid w:val="00A2149D"/>
    <w:rsid w:val="00A25994"/>
    <w:rsid w:val="00A3039C"/>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9615D"/>
    <w:rsid w:val="00AA1581"/>
    <w:rsid w:val="00AA25EC"/>
    <w:rsid w:val="00AA47AC"/>
    <w:rsid w:val="00AB1F01"/>
    <w:rsid w:val="00AB444E"/>
    <w:rsid w:val="00AB6188"/>
    <w:rsid w:val="00AB7CB7"/>
    <w:rsid w:val="00AC0A63"/>
    <w:rsid w:val="00AC2A3F"/>
    <w:rsid w:val="00AE24AF"/>
    <w:rsid w:val="00AE3AC1"/>
    <w:rsid w:val="00AF153E"/>
    <w:rsid w:val="00AF61F3"/>
    <w:rsid w:val="00B004C7"/>
    <w:rsid w:val="00B01B57"/>
    <w:rsid w:val="00B10533"/>
    <w:rsid w:val="00B1159C"/>
    <w:rsid w:val="00B11DCB"/>
    <w:rsid w:val="00B11F2E"/>
    <w:rsid w:val="00B3031F"/>
    <w:rsid w:val="00B355DA"/>
    <w:rsid w:val="00B40D3F"/>
    <w:rsid w:val="00B479D3"/>
    <w:rsid w:val="00B631D9"/>
    <w:rsid w:val="00B63774"/>
    <w:rsid w:val="00B66AE6"/>
    <w:rsid w:val="00B751E5"/>
    <w:rsid w:val="00B75A0E"/>
    <w:rsid w:val="00B82CAB"/>
    <w:rsid w:val="00B85202"/>
    <w:rsid w:val="00B8654C"/>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04ECF"/>
    <w:rsid w:val="00C217F0"/>
    <w:rsid w:val="00C262FA"/>
    <w:rsid w:val="00C2723F"/>
    <w:rsid w:val="00C36784"/>
    <w:rsid w:val="00C43722"/>
    <w:rsid w:val="00C44099"/>
    <w:rsid w:val="00C460E0"/>
    <w:rsid w:val="00C525F7"/>
    <w:rsid w:val="00C53499"/>
    <w:rsid w:val="00C644F7"/>
    <w:rsid w:val="00C7133E"/>
    <w:rsid w:val="00C7630D"/>
    <w:rsid w:val="00C80F84"/>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12EA"/>
    <w:rsid w:val="00CF3F0B"/>
    <w:rsid w:val="00D00C98"/>
    <w:rsid w:val="00D05229"/>
    <w:rsid w:val="00D05F23"/>
    <w:rsid w:val="00D07B0F"/>
    <w:rsid w:val="00D14F58"/>
    <w:rsid w:val="00D2095F"/>
    <w:rsid w:val="00D23208"/>
    <w:rsid w:val="00D24CE1"/>
    <w:rsid w:val="00D25080"/>
    <w:rsid w:val="00D250BA"/>
    <w:rsid w:val="00D308B8"/>
    <w:rsid w:val="00D413E0"/>
    <w:rsid w:val="00D4185C"/>
    <w:rsid w:val="00D42EAB"/>
    <w:rsid w:val="00D43DA6"/>
    <w:rsid w:val="00D44C0F"/>
    <w:rsid w:val="00D56431"/>
    <w:rsid w:val="00D57E86"/>
    <w:rsid w:val="00D62FCC"/>
    <w:rsid w:val="00D70D6F"/>
    <w:rsid w:val="00D82D76"/>
    <w:rsid w:val="00D9232C"/>
    <w:rsid w:val="00D92DC0"/>
    <w:rsid w:val="00D963FB"/>
    <w:rsid w:val="00DA397B"/>
    <w:rsid w:val="00DA6517"/>
    <w:rsid w:val="00DB1378"/>
    <w:rsid w:val="00DB53E1"/>
    <w:rsid w:val="00DE087C"/>
    <w:rsid w:val="00DE0914"/>
    <w:rsid w:val="00DE1632"/>
    <w:rsid w:val="00DE715D"/>
    <w:rsid w:val="00DF6133"/>
    <w:rsid w:val="00DF673D"/>
    <w:rsid w:val="00DF6935"/>
    <w:rsid w:val="00E00EFD"/>
    <w:rsid w:val="00E06C83"/>
    <w:rsid w:val="00E11B28"/>
    <w:rsid w:val="00E121B8"/>
    <w:rsid w:val="00E1671C"/>
    <w:rsid w:val="00E20BF6"/>
    <w:rsid w:val="00E221A8"/>
    <w:rsid w:val="00E256CB"/>
    <w:rsid w:val="00E417FE"/>
    <w:rsid w:val="00E41DFA"/>
    <w:rsid w:val="00E4404B"/>
    <w:rsid w:val="00E47208"/>
    <w:rsid w:val="00E53DE8"/>
    <w:rsid w:val="00E56A75"/>
    <w:rsid w:val="00E61888"/>
    <w:rsid w:val="00E6730A"/>
    <w:rsid w:val="00E71713"/>
    <w:rsid w:val="00E74ECB"/>
    <w:rsid w:val="00E7610B"/>
    <w:rsid w:val="00E7661F"/>
    <w:rsid w:val="00E80FB2"/>
    <w:rsid w:val="00E84881"/>
    <w:rsid w:val="00E85C4B"/>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6FC7"/>
    <w:rsid w:val="00F0766C"/>
    <w:rsid w:val="00F12147"/>
    <w:rsid w:val="00F23229"/>
    <w:rsid w:val="00F266D0"/>
    <w:rsid w:val="00F26CFA"/>
    <w:rsid w:val="00F27F73"/>
    <w:rsid w:val="00F3072E"/>
    <w:rsid w:val="00F31E3F"/>
    <w:rsid w:val="00F40EDB"/>
    <w:rsid w:val="00F41600"/>
    <w:rsid w:val="00F42B8E"/>
    <w:rsid w:val="00F455A0"/>
    <w:rsid w:val="00F45FD2"/>
    <w:rsid w:val="00F573AE"/>
    <w:rsid w:val="00F61EDD"/>
    <w:rsid w:val="00F63082"/>
    <w:rsid w:val="00F65AD9"/>
    <w:rsid w:val="00F66AF2"/>
    <w:rsid w:val="00F804D3"/>
    <w:rsid w:val="00F8353E"/>
    <w:rsid w:val="00F86B8D"/>
    <w:rsid w:val="00F874E9"/>
    <w:rsid w:val="00F90625"/>
    <w:rsid w:val="00F937F3"/>
    <w:rsid w:val="00F9409A"/>
    <w:rsid w:val="00F95972"/>
    <w:rsid w:val="00FA519B"/>
    <w:rsid w:val="00FB0396"/>
    <w:rsid w:val="00FB16F6"/>
    <w:rsid w:val="00FB608B"/>
    <w:rsid w:val="00FB6B2D"/>
    <w:rsid w:val="00FC54C0"/>
    <w:rsid w:val="00FC70C0"/>
    <w:rsid w:val="00FD3B1B"/>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4D36"/>
  <w15:docId w15:val="{19867EDC-B76C-4A94-A997-DADD59A4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customStyle="1" w:styleId="GridTable1Light-Accent41">
    <w:name w:val="Grid Table 1 Light - Accent 41"/>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PlainTable31">
    <w:name w:val="Plain Table 31"/>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086">
      <w:bodyDiv w:val="1"/>
      <w:marLeft w:val="0"/>
      <w:marRight w:val="0"/>
      <w:marTop w:val="0"/>
      <w:marBottom w:val="0"/>
      <w:divBdr>
        <w:top w:val="none" w:sz="0" w:space="0" w:color="auto"/>
        <w:left w:val="none" w:sz="0" w:space="0" w:color="auto"/>
        <w:bottom w:val="none" w:sz="0" w:space="0" w:color="auto"/>
        <w:right w:val="none" w:sz="0" w:space="0" w:color="auto"/>
      </w:divBdr>
    </w:div>
    <w:div w:id="5598586">
      <w:bodyDiv w:val="1"/>
      <w:marLeft w:val="0"/>
      <w:marRight w:val="0"/>
      <w:marTop w:val="0"/>
      <w:marBottom w:val="0"/>
      <w:divBdr>
        <w:top w:val="none" w:sz="0" w:space="0" w:color="auto"/>
        <w:left w:val="none" w:sz="0" w:space="0" w:color="auto"/>
        <w:bottom w:val="none" w:sz="0" w:space="0" w:color="auto"/>
        <w:right w:val="none" w:sz="0" w:space="0" w:color="auto"/>
      </w:divBdr>
    </w:div>
    <w:div w:id="6248504">
      <w:bodyDiv w:val="1"/>
      <w:marLeft w:val="0"/>
      <w:marRight w:val="0"/>
      <w:marTop w:val="0"/>
      <w:marBottom w:val="0"/>
      <w:divBdr>
        <w:top w:val="none" w:sz="0" w:space="0" w:color="auto"/>
        <w:left w:val="none" w:sz="0" w:space="0" w:color="auto"/>
        <w:bottom w:val="none" w:sz="0" w:space="0" w:color="auto"/>
        <w:right w:val="none" w:sz="0" w:space="0" w:color="auto"/>
      </w:divBdr>
    </w:div>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13532394">
      <w:bodyDiv w:val="1"/>
      <w:marLeft w:val="0"/>
      <w:marRight w:val="0"/>
      <w:marTop w:val="0"/>
      <w:marBottom w:val="0"/>
      <w:divBdr>
        <w:top w:val="none" w:sz="0" w:space="0" w:color="auto"/>
        <w:left w:val="none" w:sz="0" w:space="0" w:color="auto"/>
        <w:bottom w:val="none" w:sz="0" w:space="0" w:color="auto"/>
        <w:right w:val="none" w:sz="0" w:space="0" w:color="auto"/>
      </w:divBdr>
    </w:div>
    <w:div w:id="15234970">
      <w:bodyDiv w:val="1"/>
      <w:marLeft w:val="0"/>
      <w:marRight w:val="0"/>
      <w:marTop w:val="0"/>
      <w:marBottom w:val="0"/>
      <w:divBdr>
        <w:top w:val="none" w:sz="0" w:space="0" w:color="auto"/>
        <w:left w:val="none" w:sz="0" w:space="0" w:color="auto"/>
        <w:bottom w:val="none" w:sz="0" w:space="0" w:color="auto"/>
        <w:right w:val="none" w:sz="0" w:space="0" w:color="auto"/>
      </w:divBdr>
    </w:div>
    <w:div w:id="16129572">
      <w:bodyDiv w:val="1"/>
      <w:marLeft w:val="0"/>
      <w:marRight w:val="0"/>
      <w:marTop w:val="0"/>
      <w:marBottom w:val="0"/>
      <w:divBdr>
        <w:top w:val="none" w:sz="0" w:space="0" w:color="auto"/>
        <w:left w:val="none" w:sz="0" w:space="0" w:color="auto"/>
        <w:bottom w:val="none" w:sz="0" w:space="0" w:color="auto"/>
        <w:right w:val="none" w:sz="0" w:space="0" w:color="auto"/>
      </w:divBdr>
    </w:div>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24908920">
      <w:bodyDiv w:val="1"/>
      <w:marLeft w:val="0"/>
      <w:marRight w:val="0"/>
      <w:marTop w:val="0"/>
      <w:marBottom w:val="0"/>
      <w:divBdr>
        <w:top w:val="none" w:sz="0" w:space="0" w:color="auto"/>
        <w:left w:val="none" w:sz="0" w:space="0" w:color="auto"/>
        <w:bottom w:val="none" w:sz="0" w:space="0" w:color="auto"/>
        <w:right w:val="none" w:sz="0" w:space="0" w:color="auto"/>
      </w:divBdr>
    </w:div>
    <w:div w:id="27680024">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2215718">
      <w:bodyDiv w:val="1"/>
      <w:marLeft w:val="0"/>
      <w:marRight w:val="0"/>
      <w:marTop w:val="0"/>
      <w:marBottom w:val="0"/>
      <w:divBdr>
        <w:top w:val="none" w:sz="0" w:space="0" w:color="auto"/>
        <w:left w:val="none" w:sz="0" w:space="0" w:color="auto"/>
        <w:bottom w:val="none" w:sz="0" w:space="0" w:color="auto"/>
        <w:right w:val="none" w:sz="0" w:space="0" w:color="auto"/>
      </w:divBdr>
    </w:div>
    <w:div w:id="43869381">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0421411">
      <w:bodyDiv w:val="1"/>
      <w:marLeft w:val="0"/>
      <w:marRight w:val="0"/>
      <w:marTop w:val="0"/>
      <w:marBottom w:val="0"/>
      <w:divBdr>
        <w:top w:val="none" w:sz="0" w:space="0" w:color="auto"/>
        <w:left w:val="none" w:sz="0" w:space="0" w:color="auto"/>
        <w:bottom w:val="none" w:sz="0" w:space="0" w:color="auto"/>
        <w:right w:val="none" w:sz="0" w:space="0" w:color="auto"/>
      </w:divBdr>
    </w:div>
    <w:div w:id="52315653">
      <w:bodyDiv w:val="1"/>
      <w:marLeft w:val="0"/>
      <w:marRight w:val="0"/>
      <w:marTop w:val="0"/>
      <w:marBottom w:val="0"/>
      <w:divBdr>
        <w:top w:val="none" w:sz="0" w:space="0" w:color="auto"/>
        <w:left w:val="none" w:sz="0" w:space="0" w:color="auto"/>
        <w:bottom w:val="none" w:sz="0" w:space="0" w:color="auto"/>
        <w:right w:val="none" w:sz="0" w:space="0" w:color="auto"/>
      </w:divBdr>
    </w:div>
    <w:div w:id="53506116">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052417">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58796489">
      <w:bodyDiv w:val="1"/>
      <w:marLeft w:val="0"/>
      <w:marRight w:val="0"/>
      <w:marTop w:val="0"/>
      <w:marBottom w:val="0"/>
      <w:divBdr>
        <w:top w:val="none" w:sz="0" w:space="0" w:color="auto"/>
        <w:left w:val="none" w:sz="0" w:space="0" w:color="auto"/>
        <w:bottom w:val="none" w:sz="0" w:space="0" w:color="auto"/>
        <w:right w:val="none" w:sz="0" w:space="0" w:color="auto"/>
      </w:divBdr>
    </w:div>
    <w:div w:id="58863346">
      <w:bodyDiv w:val="1"/>
      <w:marLeft w:val="0"/>
      <w:marRight w:val="0"/>
      <w:marTop w:val="0"/>
      <w:marBottom w:val="0"/>
      <w:divBdr>
        <w:top w:val="none" w:sz="0" w:space="0" w:color="auto"/>
        <w:left w:val="none" w:sz="0" w:space="0" w:color="auto"/>
        <w:bottom w:val="none" w:sz="0" w:space="0" w:color="auto"/>
        <w:right w:val="none" w:sz="0" w:space="0" w:color="auto"/>
      </w:divBdr>
    </w:div>
    <w:div w:id="60490070">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3920343">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311920">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499009">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78714677">
      <w:bodyDiv w:val="1"/>
      <w:marLeft w:val="0"/>
      <w:marRight w:val="0"/>
      <w:marTop w:val="0"/>
      <w:marBottom w:val="0"/>
      <w:divBdr>
        <w:top w:val="none" w:sz="0" w:space="0" w:color="auto"/>
        <w:left w:val="none" w:sz="0" w:space="0" w:color="auto"/>
        <w:bottom w:val="none" w:sz="0" w:space="0" w:color="auto"/>
        <w:right w:val="none" w:sz="0" w:space="0" w:color="auto"/>
      </w:divBdr>
    </w:div>
    <w:div w:id="79495888">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500791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8741192">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441861">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97527684">
      <w:bodyDiv w:val="1"/>
      <w:marLeft w:val="0"/>
      <w:marRight w:val="0"/>
      <w:marTop w:val="0"/>
      <w:marBottom w:val="0"/>
      <w:divBdr>
        <w:top w:val="none" w:sz="0" w:space="0" w:color="auto"/>
        <w:left w:val="none" w:sz="0" w:space="0" w:color="auto"/>
        <w:bottom w:val="none" w:sz="0" w:space="0" w:color="auto"/>
        <w:right w:val="none" w:sz="0" w:space="0" w:color="auto"/>
      </w:divBdr>
    </w:div>
    <w:div w:id="101269822">
      <w:bodyDiv w:val="1"/>
      <w:marLeft w:val="0"/>
      <w:marRight w:val="0"/>
      <w:marTop w:val="0"/>
      <w:marBottom w:val="0"/>
      <w:divBdr>
        <w:top w:val="none" w:sz="0" w:space="0" w:color="auto"/>
        <w:left w:val="none" w:sz="0" w:space="0" w:color="auto"/>
        <w:bottom w:val="none" w:sz="0" w:space="0" w:color="auto"/>
        <w:right w:val="none" w:sz="0" w:space="0" w:color="auto"/>
      </w:divBdr>
    </w:div>
    <w:div w:id="103810837">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102264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14300504">
      <w:bodyDiv w:val="1"/>
      <w:marLeft w:val="0"/>
      <w:marRight w:val="0"/>
      <w:marTop w:val="0"/>
      <w:marBottom w:val="0"/>
      <w:divBdr>
        <w:top w:val="none" w:sz="0" w:space="0" w:color="auto"/>
        <w:left w:val="none" w:sz="0" w:space="0" w:color="auto"/>
        <w:bottom w:val="none" w:sz="0" w:space="0" w:color="auto"/>
        <w:right w:val="none" w:sz="0" w:space="0" w:color="auto"/>
      </w:divBdr>
    </w:div>
    <w:div w:id="115297743">
      <w:bodyDiv w:val="1"/>
      <w:marLeft w:val="0"/>
      <w:marRight w:val="0"/>
      <w:marTop w:val="0"/>
      <w:marBottom w:val="0"/>
      <w:divBdr>
        <w:top w:val="none" w:sz="0" w:space="0" w:color="auto"/>
        <w:left w:val="none" w:sz="0" w:space="0" w:color="auto"/>
        <w:bottom w:val="none" w:sz="0" w:space="0" w:color="auto"/>
        <w:right w:val="none" w:sz="0" w:space="0" w:color="auto"/>
      </w:divBdr>
    </w:div>
    <w:div w:id="119105772">
      <w:bodyDiv w:val="1"/>
      <w:marLeft w:val="0"/>
      <w:marRight w:val="0"/>
      <w:marTop w:val="0"/>
      <w:marBottom w:val="0"/>
      <w:divBdr>
        <w:top w:val="none" w:sz="0" w:space="0" w:color="auto"/>
        <w:left w:val="none" w:sz="0" w:space="0" w:color="auto"/>
        <w:bottom w:val="none" w:sz="0" w:space="0" w:color="auto"/>
        <w:right w:val="none" w:sz="0" w:space="0" w:color="auto"/>
      </w:divBdr>
    </w:div>
    <w:div w:id="119887350">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2045839">
      <w:bodyDiv w:val="1"/>
      <w:marLeft w:val="0"/>
      <w:marRight w:val="0"/>
      <w:marTop w:val="0"/>
      <w:marBottom w:val="0"/>
      <w:divBdr>
        <w:top w:val="none" w:sz="0" w:space="0" w:color="auto"/>
        <w:left w:val="none" w:sz="0" w:space="0" w:color="auto"/>
        <w:bottom w:val="none" w:sz="0" w:space="0" w:color="auto"/>
        <w:right w:val="none" w:sz="0" w:space="0" w:color="auto"/>
      </w:divBdr>
    </w:div>
    <w:div w:id="123355460">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25859368">
      <w:bodyDiv w:val="1"/>
      <w:marLeft w:val="0"/>
      <w:marRight w:val="0"/>
      <w:marTop w:val="0"/>
      <w:marBottom w:val="0"/>
      <w:divBdr>
        <w:top w:val="none" w:sz="0" w:space="0" w:color="auto"/>
        <w:left w:val="none" w:sz="0" w:space="0" w:color="auto"/>
        <w:bottom w:val="none" w:sz="0" w:space="0" w:color="auto"/>
        <w:right w:val="none" w:sz="0" w:space="0" w:color="auto"/>
      </w:divBdr>
    </w:div>
    <w:div w:id="131334861">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2406652">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39617499">
      <w:bodyDiv w:val="1"/>
      <w:marLeft w:val="0"/>
      <w:marRight w:val="0"/>
      <w:marTop w:val="0"/>
      <w:marBottom w:val="0"/>
      <w:divBdr>
        <w:top w:val="none" w:sz="0" w:space="0" w:color="auto"/>
        <w:left w:val="none" w:sz="0" w:space="0" w:color="auto"/>
        <w:bottom w:val="none" w:sz="0" w:space="0" w:color="auto"/>
        <w:right w:val="none" w:sz="0" w:space="0" w:color="auto"/>
      </w:divBdr>
    </w:div>
    <w:div w:id="142701446">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4396080">
      <w:bodyDiv w:val="1"/>
      <w:marLeft w:val="0"/>
      <w:marRight w:val="0"/>
      <w:marTop w:val="0"/>
      <w:marBottom w:val="0"/>
      <w:divBdr>
        <w:top w:val="none" w:sz="0" w:space="0" w:color="auto"/>
        <w:left w:val="none" w:sz="0" w:space="0" w:color="auto"/>
        <w:bottom w:val="none" w:sz="0" w:space="0" w:color="auto"/>
        <w:right w:val="none" w:sz="0" w:space="0" w:color="auto"/>
      </w:divBdr>
    </w:div>
    <w:div w:id="144587041">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6867955">
      <w:bodyDiv w:val="1"/>
      <w:marLeft w:val="0"/>
      <w:marRight w:val="0"/>
      <w:marTop w:val="0"/>
      <w:marBottom w:val="0"/>
      <w:divBdr>
        <w:top w:val="none" w:sz="0" w:space="0" w:color="auto"/>
        <w:left w:val="none" w:sz="0" w:space="0" w:color="auto"/>
        <w:bottom w:val="none" w:sz="0" w:space="0" w:color="auto"/>
        <w:right w:val="none" w:sz="0" w:space="0" w:color="auto"/>
      </w:divBdr>
    </w:div>
    <w:div w:id="147981544">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58277723">
      <w:bodyDiv w:val="1"/>
      <w:marLeft w:val="0"/>
      <w:marRight w:val="0"/>
      <w:marTop w:val="0"/>
      <w:marBottom w:val="0"/>
      <w:divBdr>
        <w:top w:val="none" w:sz="0" w:space="0" w:color="auto"/>
        <w:left w:val="none" w:sz="0" w:space="0" w:color="auto"/>
        <w:bottom w:val="none" w:sz="0" w:space="0" w:color="auto"/>
        <w:right w:val="none" w:sz="0" w:space="0" w:color="auto"/>
      </w:divBdr>
    </w:div>
    <w:div w:id="158883838">
      <w:bodyDiv w:val="1"/>
      <w:marLeft w:val="0"/>
      <w:marRight w:val="0"/>
      <w:marTop w:val="0"/>
      <w:marBottom w:val="0"/>
      <w:divBdr>
        <w:top w:val="none" w:sz="0" w:space="0" w:color="auto"/>
        <w:left w:val="none" w:sz="0" w:space="0" w:color="auto"/>
        <w:bottom w:val="none" w:sz="0" w:space="0" w:color="auto"/>
        <w:right w:val="none" w:sz="0" w:space="0" w:color="auto"/>
      </w:divBdr>
    </w:div>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159546833">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4367166">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69412011">
      <w:bodyDiv w:val="1"/>
      <w:marLeft w:val="0"/>
      <w:marRight w:val="0"/>
      <w:marTop w:val="0"/>
      <w:marBottom w:val="0"/>
      <w:divBdr>
        <w:top w:val="none" w:sz="0" w:space="0" w:color="auto"/>
        <w:left w:val="none" w:sz="0" w:space="0" w:color="auto"/>
        <w:bottom w:val="none" w:sz="0" w:space="0" w:color="auto"/>
        <w:right w:val="none" w:sz="0" w:space="0" w:color="auto"/>
      </w:divBdr>
    </w:div>
    <w:div w:id="169881646">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3635223">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87791440">
      <w:bodyDiv w:val="1"/>
      <w:marLeft w:val="0"/>
      <w:marRight w:val="0"/>
      <w:marTop w:val="0"/>
      <w:marBottom w:val="0"/>
      <w:divBdr>
        <w:top w:val="none" w:sz="0" w:space="0" w:color="auto"/>
        <w:left w:val="none" w:sz="0" w:space="0" w:color="auto"/>
        <w:bottom w:val="none" w:sz="0" w:space="0" w:color="auto"/>
        <w:right w:val="none" w:sz="0" w:space="0" w:color="auto"/>
      </w:divBdr>
    </w:div>
    <w:div w:id="189683100">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1328565">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8346866">
      <w:bodyDiv w:val="1"/>
      <w:marLeft w:val="0"/>
      <w:marRight w:val="0"/>
      <w:marTop w:val="0"/>
      <w:marBottom w:val="0"/>
      <w:divBdr>
        <w:top w:val="none" w:sz="0" w:space="0" w:color="auto"/>
        <w:left w:val="none" w:sz="0" w:space="0" w:color="auto"/>
        <w:bottom w:val="none" w:sz="0" w:space="0" w:color="auto"/>
        <w:right w:val="none" w:sz="0" w:space="0" w:color="auto"/>
      </w:divBdr>
    </w:div>
    <w:div w:id="208735794">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09535249">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7673732">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863658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20486133">
      <w:bodyDiv w:val="1"/>
      <w:marLeft w:val="0"/>
      <w:marRight w:val="0"/>
      <w:marTop w:val="0"/>
      <w:marBottom w:val="0"/>
      <w:divBdr>
        <w:top w:val="none" w:sz="0" w:space="0" w:color="auto"/>
        <w:left w:val="none" w:sz="0" w:space="0" w:color="auto"/>
        <w:bottom w:val="none" w:sz="0" w:space="0" w:color="auto"/>
        <w:right w:val="none" w:sz="0" w:space="0" w:color="auto"/>
      </w:divBdr>
    </w:div>
    <w:div w:id="220560969">
      <w:bodyDiv w:val="1"/>
      <w:marLeft w:val="0"/>
      <w:marRight w:val="0"/>
      <w:marTop w:val="0"/>
      <w:marBottom w:val="0"/>
      <w:divBdr>
        <w:top w:val="none" w:sz="0" w:space="0" w:color="auto"/>
        <w:left w:val="none" w:sz="0" w:space="0" w:color="auto"/>
        <w:bottom w:val="none" w:sz="0" w:space="0" w:color="auto"/>
        <w:right w:val="none" w:sz="0" w:space="0" w:color="auto"/>
      </w:divBdr>
    </w:div>
    <w:div w:id="221795790">
      <w:bodyDiv w:val="1"/>
      <w:marLeft w:val="0"/>
      <w:marRight w:val="0"/>
      <w:marTop w:val="0"/>
      <w:marBottom w:val="0"/>
      <w:divBdr>
        <w:top w:val="none" w:sz="0" w:space="0" w:color="auto"/>
        <w:left w:val="none" w:sz="0" w:space="0" w:color="auto"/>
        <w:bottom w:val="none" w:sz="0" w:space="0" w:color="auto"/>
        <w:right w:val="none" w:sz="0" w:space="0" w:color="auto"/>
      </w:divBdr>
    </w:div>
    <w:div w:id="221910395">
      <w:bodyDiv w:val="1"/>
      <w:marLeft w:val="0"/>
      <w:marRight w:val="0"/>
      <w:marTop w:val="0"/>
      <w:marBottom w:val="0"/>
      <w:divBdr>
        <w:top w:val="none" w:sz="0" w:space="0" w:color="auto"/>
        <w:left w:val="none" w:sz="0" w:space="0" w:color="auto"/>
        <w:bottom w:val="none" w:sz="0" w:space="0" w:color="auto"/>
        <w:right w:val="none" w:sz="0" w:space="0" w:color="auto"/>
      </w:divBdr>
    </w:div>
    <w:div w:id="222106430">
      <w:bodyDiv w:val="1"/>
      <w:marLeft w:val="0"/>
      <w:marRight w:val="0"/>
      <w:marTop w:val="0"/>
      <w:marBottom w:val="0"/>
      <w:divBdr>
        <w:top w:val="none" w:sz="0" w:space="0" w:color="auto"/>
        <w:left w:val="none" w:sz="0" w:space="0" w:color="auto"/>
        <w:bottom w:val="none" w:sz="0" w:space="0" w:color="auto"/>
        <w:right w:val="none" w:sz="0" w:space="0" w:color="auto"/>
      </w:divBdr>
    </w:div>
    <w:div w:id="226720383">
      <w:bodyDiv w:val="1"/>
      <w:marLeft w:val="0"/>
      <w:marRight w:val="0"/>
      <w:marTop w:val="0"/>
      <w:marBottom w:val="0"/>
      <w:divBdr>
        <w:top w:val="none" w:sz="0" w:space="0" w:color="auto"/>
        <w:left w:val="none" w:sz="0" w:space="0" w:color="auto"/>
        <w:bottom w:val="none" w:sz="0" w:space="0" w:color="auto"/>
        <w:right w:val="none" w:sz="0" w:space="0" w:color="auto"/>
      </w:divBdr>
    </w:div>
    <w:div w:id="22953472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3855099">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36676253">
      <w:bodyDiv w:val="1"/>
      <w:marLeft w:val="0"/>
      <w:marRight w:val="0"/>
      <w:marTop w:val="0"/>
      <w:marBottom w:val="0"/>
      <w:divBdr>
        <w:top w:val="none" w:sz="0" w:space="0" w:color="auto"/>
        <w:left w:val="none" w:sz="0" w:space="0" w:color="auto"/>
        <w:bottom w:val="none" w:sz="0" w:space="0" w:color="auto"/>
        <w:right w:val="none" w:sz="0" w:space="0" w:color="auto"/>
      </w:divBdr>
    </w:div>
    <w:div w:id="23744988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1834840">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1789823">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093990">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4873124">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56641646">
      <w:bodyDiv w:val="1"/>
      <w:marLeft w:val="0"/>
      <w:marRight w:val="0"/>
      <w:marTop w:val="0"/>
      <w:marBottom w:val="0"/>
      <w:divBdr>
        <w:top w:val="none" w:sz="0" w:space="0" w:color="auto"/>
        <w:left w:val="none" w:sz="0" w:space="0" w:color="auto"/>
        <w:bottom w:val="none" w:sz="0" w:space="0" w:color="auto"/>
        <w:right w:val="none" w:sz="0" w:space="0" w:color="auto"/>
      </w:divBdr>
    </w:div>
    <w:div w:id="261840921">
      <w:bodyDiv w:val="1"/>
      <w:marLeft w:val="0"/>
      <w:marRight w:val="0"/>
      <w:marTop w:val="0"/>
      <w:marBottom w:val="0"/>
      <w:divBdr>
        <w:top w:val="none" w:sz="0" w:space="0" w:color="auto"/>
        <w:left w:val="none" w:sz="0" w:space="0" w:color="auto"/>
        <w:bottom w:val="none" w:sz="0" w:space="0" w:color="auto"/>
        <w:right w:val="none" w:sz="0" w:space="0" w:color="auto"/>
      </w:divBdr>
    </w:div>
    <w:div w:id="262618253">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5915424">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78148448">
      <w:bodyDiv w:val="1"/>
      <w:marLeft w:val="0"/>
      <w:marRight w:val="0"/>
      <w:marTop w:val="0"/>
      <w:marBottom w:val="0"/>
      <w:divBdr>
        <w:top w:val="none" w:sz="0" w:space="0" w:color="auto"/>
        <w:left w:val="none" w:sz="0" w:space="0" w:color="auto"/>
        <w:bottom w:val="none" w:sz="0" w:space="0" w:color="auto"/>
        <w:right w:val="none" w:sz="0" w:space="0" w:color="auto"/>
      </w:divBdr>
    </w:div>
    <w:div w:id="278729600">
      <w:bodyDiv w:val="1"/>
      <w:marLeft w:val="0"/>
      <w:marRight w:val="0"/>
      <w:marTop w:val="0"/>
      <w:marBottom w:val="0"/>
      <w:divBdr>
        <w:top w:val="none" w:sz="0" w:space="0" w:color="auto"/>
        <w:left w:val="none" w:sz="0" w:space="0" w:color="auto"/>
        <w:bottom w:val="none" w:sz="0" w:space="0" w:color="auto"/>
        <w:right w:val="none" w:sz="0" w:space="0" w:color="auto"/>
      </w:divBdr>
    </w:div>
    <w:div w:id="280260657">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1113721">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6685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5726115">
      <w:bodyDiv w:val="1"/>
      <w:marLeft w:val="0"/>
      <w:marRight w:val="0"/>
      <w:marTop w:val="0"/>
      <w:marBottom w:val="0"/>
      <w:divBdr>
        <w:top w:val="none" w:sz="0" w:space="0" w:color="auto"/>
        <w:left w:val="none" w:sz="0" w:space="0" w:color="auto"/>
        <w:bottom w:val="none" w:sz="0" w:space="0" w:color="auto"/>
        <w:right w:val="none" w:sz="0" w:space="0" w:color="auto"/>
      </w:divBdr>
    </w:div>
    <w:div w:id="295766246">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0429499">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4818181">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8944653">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6694041">
      <w:bodyDiv w:val="1"/>
      <w:marLeft w:val="0"/>
      <w:marRight w:val="0"/>
      <w:marTop w:val="0"/>
      <w:marBottom w:val="0"/>
      <w:divBdr>
        <w:top w:val="none" w:sz="0" w:space="0" w:color="auto"/>
        <w:left w:val="none" w:sz="0" w:space="0" w:color="auto"/>
        <w:bottom w:val="none" w:sz="0" w:space="0" w:color="auto"/>
        <w:right w:val="none" w:sz="0" w:space="0" w:color="auto"/>
      </w:divBdr>
    </w:div>
    <w:div w:id="316954955">
      <w:bodyDiv w:val="1"/>
      <w:marLeft w:val="0"/>
      <w:marRight w:val="0"/>
      <w:marTop w:val="0"/>
      <w:marBottom w:val="0"/>
      <w:divBdr>
        <w:top w:val="none" w:sz="0" w:space="0" w:color="auto"/>
        <w:left w:val="none" w:sz="0" w:space="0" w:color="auto"/>
        <w:bottom w:val="none" w:sz="0" w:space="0" w:color="auto"/>
        <w:right w:val="none" w:sz="0" w:space="0" w:color="auto"/>
      </w:divBdr>
    </w:div>
    <w:div w:id="318465981">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7295716">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37272103">
      <w:bodyDiv w:val="1"/>
      <w:marLeft w:val="0"/>
      <w:marRight w:val="0"/>
      <w:marTop w:val="0"/>
      <w:marBottom w:val="0"/>
      <w:divBdr>
        <w:top w:val="none" w:sz="0" w:space="0" w:color="auto"/>
        <w:left w:val="none" w:sz="0" w:space="0" w:color="auto"/>
        <w:bottom w:val="none" w:sz="0" w:space="0" w:color="auto"/>
        <w:right w:val="none" w:sz="0" w:space="0" w:color="auto"/>
      </w:divBdr>
    </w:div>
    <w:div w:id="337392070">
      <w:bodyDiv w:val="1"/>
      <w:marLeft w:val="0"/>
      <w:marRight w:val="0"/>
      <w:marTop w:val="0"/>
      <w:marBottom w:val="0"/>
      <w:divBdr>
        <w:top w:val="none" w:sz="0" w:space="0" w:color="auto"/>
        <w:left w:val="none" w:sz="0" w:space="0" w:color="auto"/>
        <w:bottom w:val="none" w:sz="0" w:space="0" w:color="auto"/>
        <w:right w:val="none" w:sz="0" w:space="0" w:color="auto"/>
      </w:divBdr>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4482990">
      <w:bodyDiv w:val="1"/>
      <w:marLeft w:val="0"/>
      <w:marRight w:val="0"/>
      <w:marTop w:val="0"/>
      <w:marBottom w:val="0"/>
      <w:divBdr>
        <w:top w:val="none" w:sz="0" w:space="0" w:color="auto"/>
        <w:left w:val="none" w:sz="0" w:space="0" w:color="auto"/>
        <w:bottom w:val="none" w:sz="0" w:space="0" w:color="auto"/>
        <w:right w:val="none" w:sz="0" w:space="0" w:color="auto"/>
      </w:divBdr>
    </w:div>
    <w:div w:id="346491825">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48679331">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
    <w:div w:id="354384973">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356126615">
      <w:bodyDiv w:val="1"/>
      <w:marLeft w:val="0"/>
      <w:marRight w:val="0"/>
      <w:marTop w:val="0"/>
      <w:marBottom w:val="0"/>
      <w:divBdr>
        <w:top w:val="none" w:sz="0" w:space="0" w:color="auto"/>
        <w:left w:val="none" w:sz="0" w:space="0" w:color="auto"/>
        <w:bottom w:val="none" w:sz="0" w:space="0" w:color="auto"/>
        <w:right w:val="none" w:sz="0" w:space="0" w:color="auto"/>
      </w:divBdr>
    </w:div>
    <w:div w:id="358359673">
      <w:bodyDiv w:val="1"/>
      <w:marLeft w:val="0"/>
      <w:marRight w:val="0"/>
      <w:marTop w:val="0"/>
      <w:marBottom w:val="0"/>
      <w:divBdr>
        <w:top w:val="none" w:sz="0" w:space="0" w:color="auto"/>
        <w:left w:val="none" w:sz="0" w:space="0" w:color="auto"/>
        <w:bottom w:val="none" w:sz="0" w:space="0" w:color="auto"/>
        <w:right w:val="none" w:sz="0" w:space="0" w:color="auto"/>
      </w:divBdr>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60059743">
      <w:bodyDiv w:val="1"/>
      <w:marLeft w:val="0"/>
      <w:marRight w:val="0"/>
      <w:marTop w:val="0"/>
      <w:marBottom w:val="0"/>
      <w:divBdr>
        <w:top w:val="none" w:sz="0" w:space="0" w:color="auto"/>
        <w:left w:val="none" w:sz="0" w:space="0" w:color="auto"/>
        <w:bottom w:val="none" w:sz="0" w:space="0" w:color="auto"/>
        <w:right w:val="none" w:sz="0" w:space="0" w:color="auto"/>
      </w:divBdr>
    </w:div>
    <w:div w:id="361250596">
      <w:bodyDiv w:val="1"/>
      <w:marLeft w:val="0"/>
      <w:marRight w:val="0"/>
      <w:marTop w:val="0"/>
      <w:marBottom w:val="0"/>
      <w:divBdr>
        <w:top w:val="none" w:sz="0" w:space="0" w:color="auto"/>
        <w:left w:val="none" w:sz="0" w:space="0" w:color="auto"/>
        <w:bottom w:val="none" w:sz="0" w:space="0" w:color="auto"/>
        <w:right w:val="none" w:sz="0" w:space="0" w:color="auto"/>
      </w:divBdr>
    </w:div>
    <w:div w:id="369653182">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0881592">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75932912">
      <w:bodyDiv w:val="1"/>
      <w:marLeft w:val="0"/>
      <w:marRight w:val="0"/>
      <w:marTop w:val="0"/>
      <w:marBottom w:val="0"/>
      <w:divBdr>
        <w:top w:val="none" w:sz="0" w:space="0" w:color="auto"/>
        <w:left w:val="none" w:sz="0" w:space="0" w:color="auto"/>
        <w:bottom w:val="none" w:sz="0" w:space="0" w:color="auto"/>
        <w:right w:val="none" w:sz="0" w:space="0" w:color="auto"/>
      </w:divBdr>
    </w:div>
    <w:div w:id="377097160">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094996">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84765081">
      <w:bodyDiv w:val="1"/>
      <w:marLeft w:val="0"/>
      <w:marRight w:val="0"/>
      <w:marTop w:val="0"/>
      <w:marBottom w:val="0"/>
      <w:divBdr>
        <w:top w:val="none" w:sz="0" w:space="0" w:color="auto"/>
        <w:left w:val="none" w:sz="0" w:space="0" w:color="auto"/>
        <w:bottom w:val="none" w:sz="0" w:space="0" w:color="auto"/>
        <w:right w:val="none" w:sz="0" w:space="0" w:color="auto"/>
      </w:divBdr>
    </w:div>
    <w:div w:id="388267474">
      <w:bodyDiv w:val="1"/>
      <w:marLeft w:val="0"/>
      <w:marRight w:val="0"/>
      <w:marTop w:val="0"/>
      <w:marBottom w:val="0"/>
      <w:divBdr>
        <w:top w:val="none" w:sz="0" w:space="0" w:color="auto"/>
        <w:left w:val="none" w:sz="0" w:space="0" w:color="auto"/>
        <w:bottom w:val="none" w:sz="0" w:space="0" w:color="auto"/>
        <w:right w:val="none" w:sz="0" w:space="0" w:color="auto"/>
      </w:divBdr>
    </w:div>
    <w:div w:id="388577449">
      <w:bodyDiv w:val="1"/>
      <w:marLeft w:val="0"/>
      <w:marRight w:val="0"/>
      <w:marTop w:val="0"/>
      <w:marBottom w:val="0"/>
      <w:divBdr>
        <w:top w:val="none" w:sz="0" w:space="0" w:color="auto"/>
        <w:left w:val="none" w:sz="0" w:space="0" w:color="auto"/>
        <w:bottom w:val="none" w:sz="0" w:space="0" w:color="auto"/>
        <w:right w:val="none" w:sz="0" w:space="0" w:color="auto"/>
      </w:divBdr>
    </w:div>
    <w:div w:id="389232585">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517721">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7751981">
      <w:bodyDiv w:val="1"/>
      <w:marLeft w:val="0"/>
      <w:marRight w:val="0"/>
      <w:marTop w:val="0"/>
      <w:marBottom w:val="0"/>
      <w:divBdr>
        <w:top w:val="none" w:sz="0" w:space="0" w:color="auto"/>
        <w:left w:val="none" w:sz="0" w:space="0" w:color="auto"/>
        <w:bottom w:val="none" w:sz="0" w:space="0" w:color="auto"/>
        <w:right w:val="none" w:sz="0" w:space="0" w:color="auto"/>
      </w:divBdr>
    </w:div>
    <w:div w:id="39847629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399639069">
      <w:bodyDiv w:val="1"/>
      <w:marLeft w:val="0"/>
      <w:marRight w:val="0"/>
      <w:marTop w:val="0"/>
      <w:marBottom w:val="0"/>
      <w:divBdr>
        <w:top w:val="none" w:sz="0" w:space="0" w:color="auto"/>
        <w:left w:val="none" w:sz="0" w:space="0" w:color="auto"/>
        <w:bottom w:val="none" w:sz="0" w:space="0" w:color="auto"/>
        <w:right w:val="none" w:sz="0" w:space="0" w:color="auto"/>
      </w:divBdr>
    </w:div>
    <w:div w:id="399911803">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357604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449949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06810033">
      <w:bodyDiv w:val="1"/>
      <w:marLeft w:val="0"/>
      <w:marRight w:val="0"/>
      <w:marTop w:val="0"/>
      <w:marBottom w:val="0"/>
      <w:divBdr>
        <w:top w:val="none" w:sz="0" w:space="0" w:color="auto"/>
        <w:left w:val="none" w:sz="0" w:space="0" w:color="auto"/>
        <w:bottom w:val="none" w:sz="0" w:space="0" w:color="auto"/>
        <w:right w:val="none" w:sz="0" w:space="0" w:color="auto"/>
      </w:divBdr>
    </w:div>
    <w:div w:id="407193221">
      <w:bodyDiv w:val="1"/>
      <w:marLeft w:val="0"/>
      <w:marRight w:val="0"/>
      <w:marTop w:val="0"/>
      <w:marBottom w:val="0"/>
      <w:divBdr>
        <w:top w:val="none" w:sz="0" w:space="0" w:color="auto"/>
        <w:left w:val="none" w:sz="0" w:space="0" w:color="auto"/>
        <w:bottom w:val="none" w:sz="0" w:space="0" w:color="auto"/>
        <w:right w:val="none" w:sz="0" w:space="0" w:color="auto"/>
      </w:divBdr>
    </w:div>
    <w:div w:id="411197862">
      <w:bodyDiv w:val="1"/>
      <w:marLeft w:val="0"/>
      <w:marRight w:val="0"/>
      <w:marTop w:val="0"/>
      <w:marBottom w:val="0"/>
      <w:divBdr>
        <w:top w:val="none" w:sz="0" w:space="0" w:color="auto"/>
        <w:left w:val="none" w:sz="0" w:space="0" w:color="auto"/>
        <w:bottom w:val="none" w:sz="0" w:space="0" w:color="auto"/>
        <w:right w:val="none" w:sz="0" w:space="0" w:color="auto"/>
      </w:divBdr>
    </w:div>
    <w:div w:id="413210447">
      <w:bodyDiv w:val="1"/>
      <w:marLeft w:val="0"/>
      <w:marRight w:val="0"/>
      <w:marTop w:val="0"/>
      <w:marBottom w:val="0"/>
      <w:divBdr>
        <w:top w:val="none" w:sz="0" w:space="0" w:color="auto"/>
        <w:left w:val="none" w:sz="0" w:space="0" w:color="auto"/>
        <w:bottom w:val="none" w:sz="0" w:space="0" w:color="auto"/>
        <w:right w:val="none" w:sz="0" w:space="0" w:color="auto"/>
      </w:divBdr>
    </w:div>
    <w:div w:id="413473871">
      <w:bodyDiv w:val="1"/>
      <w:marLeft w:val="0"/>
      <w:marRight w:val="0"/>
      <w:marTop w:val="0"/>
      <w:marBottom w:val="0"/>
      <w:divBdr>
        <w:top w:val="none" w:sz="0" w:space="0" w:color="auto"/>
        <w:left w:val="none" w:sz="0" w:space="0" w:color="auto"/>
        <w:bottom w:val="none" w:sz="0" w:space="0" w:color="auto"/>
        <w:right w:val="none" w:sz="0" w:space="0" w:color="auto"/>
      </w:divBdr>
    </w:div>
    <w:div w:id="414130143">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038">
      <w:bodyDiv w:val="1"/>
      <w:marLeft w:val="0"/>
      <w:marRight w:val="0"/>
      <w:marTop w:val="0"/>
      <w:marBottom w:val="0"/>
      <w:divBdr>
        <w:top w:val="none" w:sz="0" w:space="0" w:color="auto"/>
        <w:left w:val="none" w:sz="0" w:space="0" w:color="auto"/>
        <w:bottom w:val="none" w:sz="0" w:space="0" w:color="auto"/>
        <w:right w:val="none" w:sz="0" w:space="0" w:color="auto"/>
      </w:divBdr>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0952019">
      <w:bodyDiv w:val="1"/>
      <w:marLeft w:val="0"/>
      <w:marRight w:val="0"/>
      <w:marTop w:val="0"/>
      <w:marBottom w:val="0"/>
      <w:divBdr>
        <w:top w:val="none" w:sz="0" w:space="0" w:color="auto"/>
        <w:left w:val="none" w:sz="0" w:space="0" w:color="auto"/>
        <w:bottom w:val="none" w:sz="0" w:space="0" w:color="auto"/>
        <w:right w:val="none" w:sz="0" w:space="0" w:color="auto"/>
      </w:divBdr>
    </w:div>
    <w:div w:id="421025438">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7195586">
      <w:bodyDiv w:val="1"/>
      <w:marLeft w:val="0"/>
      <w:marRight w:val="0"/>
      <w:marTop w:val="0"/>
      <w:marBottom w:val="0"/>
      <w:divBdr>
        <w:top w:val="none" w:sz="0" w:space="0" w:color="auto"/>
        <w:left w:val="none" w:sz="0" w:space="0" w:color="auto"/>
        <w:bottom w:val="none" w:sz="0" w:space="0" w:color="auto"/>
        <w:right w:val="none" w:sz="0" w:space="0" w:color="auto"/>
      </w:divBdr>
    </w:div>
    <w:div w:id="427700408">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5488160">
      <w:bodyDiv w:val="1"/>
      <w:marLeft w:val="0"/>
      <w:marRight w:val="0"/>
      <w:marTop w:val="0"/>
      <w:marBottom w:val="0"/>
      <w:divBdr>
        <w:top w:val="none" w:sz="0" w:space="0" w:color="auto"/>
        <w:left w:val="none" w:sz="0" w:space="0" w:color="auto"/>
        <w:bottom w:val="none" w:sz="0" w:space="0" w:color="auto"/>
        <w:right w:val="none" w:sz="0" w:space="0" w:color="auto"/>
      </w:divBdr>
    </w:div>
    <w:div w:id="437257347">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39036579">
      <w:bodyDiv w:val="1"/>
      <w:marLeft w:val="0"/>
      <w:marRight w:val="0"/>
      <w:marTop w:val="0"/>
      <w:marBottom w:val="0"/>
      <w:divBdr>
        <w:top w:val="none" w:sz="0" w:space="0" w:color="auto"/>
        <w:left w:val="none" w:sz="0" w:space="0" w:color="auto"/>
        <w:bottom w:val="none" w:sz="0" w:space="0" w:color="auto"/>
        <w:right w:val="none" w:sz="0" w:space="0" w:color="auto"/>
      </w:divBdr>
    </w:div>
    <w:div w:id="439374619">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3548376">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46463454">
      <w:bodyDiv w:val="1"/>
      <w:marLeft w:val="0"/>
      <w:marRight w:val="0"/>
      <w:marTop w:val="0"/>
      <w:marBottom w:val="0"/>
      <w:divBdr>
        <w:top w:val="none" w:sz="0" w:space="0" w:color="auto"/>
        <w:left w:val="none" w:sz="0" w:space="0" w:color="auto"/>
        <w:bottom w:val="none" w:sz="0" w:space="0" w:color="auto"/>
        <w:right w:val="none" w:sz="0" w:space="0" w:color="auto"/>
      </w:divBdr>
    </w:div>
    <w:div w:id="449008228">
      <w:bodyDiv w:val="1"/>
      <w:marLeft w:val="0"/>
      <w:marRight w:val="0"/>
      <w:marTop w:val="0"/>
      <w:marBottom w:val="0"/>
      <w:divBdr>
        <w:top w:val="none" w:sz="0" w:space="0" w:color="auto"/>
        <w:left w:val="none" w:sz="0" w:space="0" w:color="auto"/>
        <w:bottom w:val="none" w:sz="0" w:space="0" w:color="auto"/>
        <w:right w:val="none" w:sz="0" w:space="0" w:color="auto"/>
      </w:divBdr>
    </w:div>
    <w:div w:id="44905752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608832">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0030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6169095">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0683150">
      <w:bodyDiv w:val="1"/>
      <w:marLeft w:val="0"/>
      <w:marRight w:val="0"/>
      <w:marTop w:val="0"/>
      <w:marBottom w:val="0"/>
      <w:divBdr>
        <w:top w:val="none" w:sz="0" w:space="0" w:color="auto"/>
        <w:left w:val="none" w:sz="0" w:space="0" w:color="auto"/>
        <w:bottom w:val="none" w:sz="0" w:space="0" w:color="auto"/>
        <w:right w:val="none" w:sz="0" w:space="0" w:color="auto"/>
      </w:divBdr>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78116583">
      <w:bodyDiv w:val="1"/>
      <w:marLeft w:val="0"/>
      <w:marRight w:val="0"/>
      <w:marTop w:val="0"/>
      <w:marBottom w:val="0"/>
      <w:divBdr>
        <w:top w:val="none" w:sz="0" w:space="0" w:color="auto"/>
        <w:left w:val="none" w:sz="0" w:space="0" w:color="auto"/>
        <w:bottom w:val="none" w:sz="0" w:space="0" w:color="auto"/>
        <w:right w:val="none" w:sz="0" w:space="0" w:color="auto"/>
      </w:divBdr>
    </w:div>
    <w:div w:id="480195298">
      <w:bodyDiv w:val="1"/>
      <w:marLeft w:val="0"/>
      <w:marRight w:val="0"/>
      <w:marTop w:val="0"/>
      <w:marBottom w:val="0"/>
      <w:divBdr>
        <w:top w:val="none" w:sz="0" w:space="0" w:color="auto"/>
        <w:left w:val="none" w:sz="0" w:space="0" w:color="auto"/>
        <w:bottom w:val="none" w:sz="0" w:space="0" w:color="auto"/>
        <w:right w:val="none" w:sz="0" w:space="0" w:color="auto"/>
      </w:divBdr>
    </w:div>
    <w:div w:id="481238051">
      <w:bodyDiv w:val="1"/>
      <w:marLeft w:val="0"/>
      <w:marRight w:val="0"/>
      <w:marTop w:val="0"/>
      <w:marBottom w:val="0"/>
      <w:divBdr>
        <w:top w:val="none" w:sz="0" w:space="0" w:color="auto"/>
        <w:left w:val="none" w:sz="0" w:space="0" w:color="auto"/>
        <w:bottom w:val="none" w:sz="0" w:space="0" w:color="auto"/>
        <w:right w:val="none" w:sz="0" w:space="0" w:color="auto"/>
      </w:divBdr>
    </w:div>
    <w:div w:id="484779552">
      <w:bodyDiv w:val="1"/>
      <w:marLeft w:val="0"/>
      <w:marRight w:val="0"/>
      <w:marTop w:val="0"/>
      <w:marBottom w:val="0"/>
      <w:divBdr>
        <w:top w:val="none" w:sz="0" w:space="0" w:color="auto"/>
        <w:left w:val="none" w:sz="0" w:space="0" w:color="auto"/>
        <w:bottom w:val="none" w:sz="0" w:space="0" w:color="auto"/>
        <w:right w:val="none" w:sz="0" w:space="0" w:color="auto"/>
      </w:divBdr>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5978438">
      <w:bodyDiv w:val="1"/>
      <w:marLeft w:val="0"/>
      <w:marRight w:val="0"/>
      <w:marTop w:val="0"/>
      <w:marBottom w:val="0"/>
      <w:divBdr>
        <w:top w:val="none" w:sz="0" w:space="0" w:color="auto"/>
        <w:left w:val="none" w:sz="0" w:space="0" w:color="auto"/>
        <w:bottom w:val="none" w:sz="0" w:space="0" w:color="auto"/>
        <w:right w:val="none" w:sz="0" w:space="0" w:color="auto"/>
      </w:divBdr>
    </w:div>
    <w:div w:id="487139749">
      <w:bodyDiv w:val="1"/>
      <w:marLeft w:val="0"/>
      <w:marRight w:val="0"/>
      <w:marTop w:val="0"/>
      <w:marBottom w:val="0"/>
      <w:divBdr>
        <w:top w:val="none" w:sz="0" w:space="0" w:color="auto"/>
        <w:left w:val="none" w:sz="0" w:space="0" w:color="auto"/>
        <w:bottom w:val="none" w:sz="0" w:space="0" w:color="auto"/>
        <w:right w:val="none" w:sz="0" w:space="0" w:color="auto"/>
      </w:divBdr>
    </w:div>
    <w:div w:id="487869336">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89059227">
      <w:bodyDiv w:val="1"/>
      <w:marLeft w:val="0"/>
      <w:marRight w:val="0"/>
      <w:marTop w:val="0"/>
      <w:marBottom w:val="0"/>
      <w:divBdr>
        <w:top w:val="none" w:sz="0" w:space="0" w:color="auto"/>
        <w:left w:val="none" w:sz="0" w:space="0" w:color="auto"/>
        <w:bottom w:val="none" w:sz="0" w:space="0" w:color="auto"/>
        <w:right w:val="none" w:sz="0" w:space="0" w:color="auto"/>
      </w:divBdr>
    </w:div>
    <w:div w:id="490221436">
      <w:bodyDiv w:val="1"/>
      <w:marLeft w:val="0"/>
      <w:marRight w:val="0"/>
      <w:marTop w:val="0"/>
      <w:marBottom w:val="0"/>
      <w:divBdr>
        <w:top w:val="none" w:sz="0" w:space="0" w:color="auto"/>
        <w:left w:val="none" w:sz="0" w:space="0" w:color="auto"/>
        <w:bottom w:val="none" w:sz="0" w:space="0" w:color="auto"/>
        <w:right w:val="none" w:sz="0" w:space="0" w:color="auto"/>
      </w:divBdr>
    </w:div>
    <w:div w:id="492382086">
      <w:bodyDiv w:val="1"/>
      <w:marLeft w:val="0"/>
      <w:marRight w:val="0"/>
      <w:marTop w:val="0"/>
      <w:marBottom w:val="0"/>
      <w:divBdr>
        <w:top w:val="none" w:sz="0" w:space="0" w:color="auto"/>
        <w:left w:val="none" w:sz="0" w:space="0" w:color="auto"/>
        <w:bottom w:val="none" w:sz="0" w:space="0" w:color="auto"/>
        <w:right w:val="none" w:sz="0" w:space="0" w:color="auto"/>
      </w:divBdr>
    </w:div>
    <w:div w:id="494999691">
      <w:bodyDiv w:val="1"/>
      <w:marLeft w:val="0"/>
      <w:marRight w:val="0"/>
      <w:marTop w:val="0"/>
      <w:marBottom w:val="0"/>
      <w:divBdr>
        <w:top w:val="none" w:sz="0" w:space="0" w:color="auto"/>
        <w:left w:val="none" w:sz="0" w:space="0" w:color="auto"/>
        <w:bottom w:val="none" w:sz="0" w:space="0" w:color="auto"/>
        <w:right w:val="none" w:sz="0" w:space="0" w:color="auto"/>
      </w:divBdr>
    </w:div>
    <w:div w:id="498079356">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1239424">
      <w:bodyDiv w:val="1"/>
      <w:marLeft w:val="0"/>
      <w:marRight w:val="0"/>
      <w:marTop w:val="0"/>
      <w:marBottom w:val="0"/>
      <w:divBdr>
        <w:top w:val="none" w:sz="0" w:space="0" w:color="auto"/>
        <w:left w:val="none" w:sz="0" w:space="0" w:color="auto"/>
        <w:bottom w:val="none" w:sz="0" w:space="0" w:color="auto"/>
        <w:right w:val="none" w:sz="0" w:space="0" w:color="auto"/>
      </w:divBdr>
    </w:div>
    <w:div w:id="501622271">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5629375">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505945785">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08712336">
      <w:bodyDiv w:val="1"/>
      <w:marLeft w:val="0"/>
      <w:marRight w:val="0"/>
      <w:marTop w:val="0"/>
      <w:marBottom w:val="0"/>
      <w:divBdr>
        <w:top w:val="none" w:sz="0" w:space="0" w:color="auto"/>
        <w:left w:val="none" w:sz="0" w:space="0" w:color="auto"/>
        <w:bottom w:val="none" w:sz="0" w:space="0" w:color="auto"/>
        <w:right w:val="none" w:sz="0" w:space="0" w:color="auto"/>
      </w:divBdr>
    </w:div>
    <w:div w:id="510799461">
      <w:bodyDiv w:val="1"/>
      <w:marLeft w:val="0"/>
      <w:marRight w:val="0"/>
      <w:marTop w:val="0"/>
      <w:marBottom w:val="0"/>
      <w:divBdr>
        <w:top w:val="none" w:sz="0" w:space="0" w:color="auto"/>
        <w:left w:val="none" w:sz="0" w:space="0" w:color="auto"/>
        <w:bottom w:val="none" w:sz="0" w:space="0" w:color="auto"/>
        <w:right w:val="none" w:sz="0" w:space="0" w:color="auto"/>
      </w:divBdr>
    </w:div>
    <w:div w:id="512493674">
      <w:bodyDiv w:val="1"/>
      <w:marLeft w:val="0"/>
      <w:marRight w:val="0"/>
      <w:marTop w:val="0"/>
      <w:marBottom w:val="0"/>
      <w:divBdr>
        <w:top w:val="none" w:sz="0" w:space="0" w:color="auto"/>
        <w:left w:val="none" w:sz="0" w:space="0" w:color="auto"/>
        <w:bottom w:val="none" w:sz="0" w:space="0" w:color="auto"/>
        <w:right w:val="none" w:sz="0" w:space="0" w:color="auto"/>
      </w:divBdr>
    </w:div>
    <w:div w:id="512959887">
      <w:bodyDiv w:val="1"/>
      <w:marLeft w:val="0"/>
      <w:marRight w:val="0"/>
      <w:marTop w:val="0"/>
      <w:marBottom w:val="0"/>
      <w:divBdr>
        <w:top w:val="none" w:sz="0" w:space="0" w:color="auto"/>
        <w:left w:val="none" w:sz="0" w:space="0" w:color="auto"/>
        <w:bottom w:val="none" w:sz="0" w:space="0" w:color="auto"/>
        <w:right w:val="none" w:sz="0" w:space="0" w:color="auto"/>
      </w:divBdr>
    </w:div>
    <w:div w:id="515000647">
      <w:bodyDiv w:val="1"/>
      <w:marLeft w:val="0"/>
      <w:marRight w:val="0"/>
      <w:marTop w:val="0"/>
      <w:marBottom w:val="0"/>
      <w:divBdr>
        <w:top w:val="none" w:sz="0" w:space="0" w:color="auto"/>
        <w:left w:val="none" w:sz="0" w:space="0" w:color="auto"/>
        <w:bottom w:val="none" w:sz="0" w:space="0" w:color="auto"/>
        <w:right w:val="none" w:sz="0" w:space="0" w:color="auto"/>
      </w:divBdr>
    </w:div>
    <w:div w:id="519972870">
      <w:bodyDiv w:val="1"/>
      <w:marLeft w:val="0"/>
      <w:marRight w:val="0"/>
      <w:marTop w:val="0"/>
      <w:marBottom w:val="0"/>
      <w:divBdr>
        <w:top w:val="none" w:sz="0" w:space="0" w:color="auto"/>
        <w:left w:val="none" w:sz="0" w:space="0" w:color="auto"/>
        <w:bottom w:val="none" w:sz="0" w:space="0" w:color="auto"/>
        <w:right w:val="none" w:sz="0" w:space="0" w:color="auto"/>
      </w:divBdr>
    </w:div>
    <w:div w:id="520894965">
      <w:bodyDiv w:val="1"/>
      <w:marLeft w:val="0"/>
      <w:marRight w:val="0"/>
      <w:marTop w:val="0"/>
      <w:marBottom w:val="0"/>
      <w:divBdr>
        <w:top w:val="none" w:sz="0" w:space="0" w:color="auto"/>
        <w:left w:val="none" w:sz="0" w:space="0" w:color="auto"/>
        <w:bottom w:val="none" w:sz="0" w:space="0" w:color="auto"/>
        <w:right w:val="none" w:sz="0" w:space="0" w:color="auto"/>
      </w:divBdr>
    </w:div>
    <w:div w:id="521356291">
      <w:bodyDiv w:val="1"/>
      <w:marLeft w:val="0"/>
      <w:marRight w:val="0"/>
      <w:marTop w:val="0"/>
      <w:marBottom w:val="0"/>
      <w:divBdr>
        <w:top w:val="none" w:sz="0" w:space="0" w:color="auto"/>
        <w:left w:val="none" w:sz="0" w:space="0" w:color="auto"/>
        <w:bottom w:val="none" w:sz="0" w:space="0" w:color="auto"/>
        <w:right w:val="none" w:sz="0" w:space="0" w:color="auto"/>
      </w:divBdr>
    </w:div>
    <w:div w:id="525364705">
      <w:bodyDiv w:val="1"/>
      <w:marLeft w:val="0"/>
      <w:marRight w:val="0"/>
      <w:marTop w:val="0"/>
      <w:marBottom w:val="0"/>
      <w:divBdr>
        <w:top w:val="none" w:sz="0" w:space="0" w:color="auto"/>
        <w:left w:val="none" w:sz="0" w:space="0" w:color="auto"/>
        <w:bottom w:val="none" w:sz="0" w:space="0" w:color="auto"/>
        <w:right w:val="none" w:sz="0" w:space="0" w:color="auto"/>
      </w:divBdr>
    </w:div>
    <w:div w:id="526406498">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2767840">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6281682">
      <w:bodyDiv w:val="1"/>
      <w:marLeft w:val="0"/>
      <w:marRight w:val="0"/>
      <w:marTop w:val="0"/>
      <w:marBottom w:val="0"/>
      <w:divBdr>
        <w:top w:val="none" w:sz="0" w:space="0" w:color="auto"/>
        <w:left w:val="none" w:sz="0" w:space="0" w:color="auto"/>
        <w:bottom w:val="none" w:sz="0" w:space="0" w:color="auto"/>
        <w:right w:val="none" w:sz="0" w:space="0" w:color="auto"/>
      </w:divBdr>
    </w:div>
    <w:div w:id="538015396">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896491">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45334791">
      <w:bodyDiv w:val="1"/>
      <w:marLeft w:val="0"/>
      <w:marRight w:val="0"/>
      <w:marTop w:val="0"/>
      <w:marBottom w:val="0"/>
      <w:divBdr>
        <w:top w:val="none" w:sz="0" w:space="0" w:color="auto"/>
        <w:left w:val="none" w:sz="0" w:space="0" w:color="auto"/>
        <w:bottom w:val="none" w:sz="0" w:space="0" w:color="auto"/>
        <w:right w:val="none" w:sz="0" w:space="0" w:color="auto"/>
      </w:divBdr>
    </w:div>
    <w:div w:id="545921099">
      <w:bodyDiv w:val="1"/>
      <w:marLeft w:val="0"/>
      <w:marRight w:val="0"/>
      <w:marTop w:val="0"/>
      <w:marBottom w:val="0"/>
      <w:divBdr>
        <w:top w:val="none" w:sz="0" w:space="0" w:color="auto"/>
        <w:left w:val="none" w:sz="0" w:space="0" w:color="auto"/>
        <w:bottom w:val="none" w:sz="0" w:space="0" w:color="auto"/>
        <w:right w:val="none" w:sz="0" w:space="0" w:color="auto"/>
      </w:divBdr>
    </w:div>
    <w:div w:id="546262996">
      <w:bodyDiv w:val="1"/>
      <w:marLeft w:val="0"/>
      <w:marRight w:val="0"/>
      <w:marTop w:val="0"/>
      <w:marBottom w:val="0"/>
      <w:divBdr>
        <w:top w:val="none" w:sz="0" w:space="0" w:color="auto"/>
        <w:left w:val="none" w:sz="0" w:space="0" w:color="auto"/>
        <w:bottom w:val="none" w:sz="0" w:space="0" w:color="auto"/>
        <w:right w:val="none" w:sz="0" w:space="0" w:color="auto"/>
      </w:divBdr>
    </w:div>
    <w:div w:id="547182564">
      <w:bodyDiv w:val="1"/>
      <w:marLeft w:val="0"/>
      <w:marRight w:val="0"/>
      <w:marTop w:val="0"/>
      <w:marBottom w:val="0"/>
      <w:divBdr>
        <w:top w:val="none" w:sz="0" w:space="0" w:color="auto"/>
        <w:left w:val="none" w:sz="0" w:space="0" w:color="auto"/>
        <w:bottom w:val="none" w:sz="0" w:space="0" w:color="auto"/>
        <w:right w:val="none" w:sz="0" w:space="0" w:color="auto"/>
      </w:divBdr>
    </w:div>
    <w:div w:id="55026696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1576028">
      <w:bodyDiv w:val="1"/>
      <w:marLeft w:val="0"/>
      <w:marRight w:val="0"/>
      <w:marTop w:val="0"/>
      <w:marBottom w:val="0"/>
      <w:divBdr>
        <w:top w:val="none" w:sz="0" w:space="0" w:color="auto"/>
        <w:left w:val="none" w:sz="0" w:space="0" w:color="auto"/>
        <w:bottom w:val="none" w:sz="0" w:space="0" w:color="auto"/>
        <w:right w:val="none" w:sz="0" w:space="0" w:color="auto"/>
      </w:divBdr>
    </w:div>
    <w:div w:id="551616741">
      <w:bodyDiv w:val="1"/>
      <w:marLeft w:val="0"/>
      <w:marRight w:val="0"/>
      <w:marTop w:val="0"/>
      <w:marBottom w:val="0"/>
      <w:divBdr>
        <w:top w:val="none" w:sz="0" w:space="0" w:color="auto"/>
        <w:left w:val="none" w:sz="0" w:space="0" w:color="auto"/>
        <w:bottom w:val="none" w:sz="0" w:space="0" w:color="auto"/>
        <w:right w:val="none" w:sz="0" w:space="0" w:color="auto"/>
      </w:divBdr>
    </w:div>
    <w:div w:id="551893227">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4122048">
      <w:bodyDiv w:val="1"/>
      <w:marLeft w:val="0"/>
      <w:marRight w:val="0"/>
      <w:marTop w:val="0"/>
      <w:marBottom w:val="0"/>
      <w:divBdr>
        <w:top w:val="none" w:sz="0" w:space="0" w:color="auto"/>
        <w:left w:val="none" w:sz="0" w:space="0" w:color="auto"/>
        <w:bottom w:val="none" w:sz="0" w:space="0" w:color="auto"/>
        <w:right w:val="none" w:sz="0" w:space="0" w:color="auto"/>
      </w:divBdr>
    </w:div>
    <w:div w:id="556163552">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7061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60479703">
      <w:bodyDiv w:val="1"/>
      <w:marLeft w:val="0"/>
      <w:marRight w:val="0"/>
      <w:marTop w:val="0"/>
      <w:marBottom w:val="0"/>
      <w:divBdr>
        <w:top w:val="none" w:sz="0" w:space="0" w:color="auto"/>
        <w:left w:val="none" w:sz="0" w:space="0" w:color="auto"/>
        <w:bottom w:val="none" w:sz="0" w:space="0" w:color="auto"/>
        <w:right w:val="none" w:sz="0" w:space="0" w:color="auto"/>
      </w:divBdr>
    </w:div>
    <w:div w:id="566309567">
      <w:bodyDiv w:val="1"/>
      <w:marLeft w:val="0"/>
      <w:marRight w:val="0"/>
      <w:marTop w:val="0"/>
      <w:marBottom w:val="0"/>
      <w:divBdr>
        <w:top w:val="none" w:sz="0" w:space="0" w:color="auto"/>
        <w:left w:val="none" w:sz="0" w:space="0" w:color="auto"/>
        <w:bottom w:val="none" w:sz="0" w:space="0" w:color="auto"/>
        <w:right w:val="none" w:sz="0" w:space="0" w:color="auto"/>
      </w:divBdr>
    </w:div>
    <w:div w:id="566913540">
      <w:bodyDiv w:val="1"/>
      <w:marLeft w:val="0"/>
      <w:marRight w:val="0"/>
      <w:marTop w:val="0"/>
      <w:marBottom w:val="0"/>
      <w:divBdr>
        <w:top w:val="none" w:sz="0" w:space="0" w:color="auto"/>
        <w:left w:val="none" w:sz="0" w:space="0" w:color="auto"/>
        <w:bottom w:val="none" w:sz="0" w:space="0" w:color="auto"/>
        <w:right w:val="none" w:sz="0" w:space="0" w:color="auto"/>
      </w:divBdr>
    </w:div>
    <w:div w:id="567419061">
      <w:bodyDiv w:val="1"/>
      <w:marLeft w:val="0"/>
      <w:marRight w:val="0"/>
      <w:marTop w:val="0"/>
      <w:marBottom w:val="0"/>
      <w:divBdr>
        <w:top w:val="none" w:sz="0" w:space="0" w:color="auto"/>
        <w:left w:val="none" w:sz="0" w:space="0" w:color="auto"/>
        <w:bottom w:val="none" w:sz="0" w:space="0" w:color="auto"/>
        <w:right w:val="none" w:sz="0" w:space="0" w:color="auto"/>
      </w:divBdr>
    </w:div>
    <w:div w:id="567812059">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76944282">
      <w:bodyDiv w:val="1"/>
      <w:marLeft w:val="0"/>
      <w:marRight w:val="0"/>
      <w:marTop w:val="0"/>
      <w:marBottom w:val="0"/>
      <w:divBdr>
        <w:top w:val="none" w:sz="0" w:space="0" w:color="auto"/>
        <w:left w:val="none" w:sz="0" w:space="0" w:color="auto"/>
        <w:bottom w:val="none" w:sz="0" w:space="0" w:color="auto"/>
        <w:right w:val="none" w:sz="0" w:space="0" w:color="auto"/>
      </w:divBdr>
    </w:div>
    <w:div w:id="579409375">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84000883">
      <w:bodyDiv w:val="1"/>
      <w:marLeft w:val="0"/>
      <w:marRight w:val="0"/>
      <w:marTop w:val="0"/>
      <w:marBottom w:val="0"/>
      <w:divBdr>
        <w:top w:val="none" w:sz="0" w:space="0" w:color="auto"/>
        <w:left w:val="none" w:sz="0" w:space="0" w:color="auto"/>
        <w:bottom w:val="none" w:sz="0" w:space="0" w:color="auto"/>
        <w:right w:val="none" w:sz="0" w:space="0" w:color="auto"/>
      </w:divBdr>
    </w:div>
    <w:div w:id="58951017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278019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3899840">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5554044">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596912021">
      <w:bodyDiv w:val="1"/>
      <w:marLeft w:val="0"/>
      <w:marRight w:val="0"/>
      <w:marTop w:val="0"/>
      <w:marBottom w:val="0"/>
      <w:divBdr>
        <w:top w:val="none" w:sz="0" w:space="0" w:color="auto"/>
        <w:left w:val="none" w:sz="0" w:space="0" w:color="auto"/>
        <w:bottom w:val="none" w:sz="0" w:space="0" w:color="auto"/>
        <w:right w:val="none" w:sz="0" w:space="0" w:color="auto"/>
      </w:divBdr>
    </w:div>
    <w:div w:id="598222881">
      <w:bodyDiv w:val="1"/>
      <w:marLeft w:val="0"/>
      <w:marRight w:val="0"/>
      <w:marTop w:val="0"/>
      <w:marBottom w:val="0"/>
      <w:divBdr>
        <w:top w:val="none" w:sz="0" w:space="0" w:color="auto"/>
        <w:left w:val="none" w:sz="0" w:space="0" w:color="auto"/>
        <w:bottom w:val="none" w:sz="0" w:space="0" w:color="auto"/>
        <w:right w:val="none" w:sz="0" w:space="0" w:color="auto"/>
      </w:divBdr>
    </w:div>
    <w:div w:id="599917806">
      <w:bodyDiv w:val="1"/>
      <w:marLeft w:val="0"/>
      <w:marRight w:val="0"/>
      <w:marTop w:val="0"/>
      <w:marBottom w:val="0"/>
      <w:divBdr>
        <w:top w:val="none" w:sz="0" w:space="0" w:color="auto"/>
        <w:left w:val="none" w:sz="0" w:space="0" w:color="auto"/>
        <w:bottom w:val="none" w:sz="0" w:space="0" w:color="auto"/>
        <w:right w:val="none" w:sz="0" w:space="0" w:color="auto"/>
      </w:divBdr>
    </w:div>
    <w:div w:id="600377792">
      <w:bodyDiv w:val="1"/>
      <w:marLeft w:val="0"/>
      <w:marRight w:val="0"/>
      <w:marTop w:val="0"/>
      <w:marBottom w:val="0"/>
      <w:divBdr>
        <w:top w:val="none" w:sz="0" w:space="0" w:color="auto"/>
        <w:left w:val="none" w:sz="0" w:space="0" w:color="auto"/>
        <w:bottom w:val="none" w:sz="0" w:space="0" w:color="auto"/>
        <w:right w:val="none" w:sz="0" w:space="0" w:color="auto"/>
      </w:divBdr>
    </w:div>
    <w:div w:id="600723458">
      <w:bodyDiv w:val="1"/>
      <w:marLeft w:val="0"/>
      <w:marRight w:val="0"/>
      <w:marTop w:val="0"/>
      <w:marBottom w:val="0"/>
      <w:divBdr>
        <w:top w:val="none" w:sz="0" w:space="0" w:color="auto"/>
        <w:left w:val="none" w:sz="0" w:space="0" w:color="auto"/>
        <w:bottom w:val="none" w:sz="0" w:space="0" w:color="auto"/>
        <w:right w:val="none" w:sz="0" w:space="0" w:color="auto"/>
      </w:divBdr>
    </w:div>
    <w:div w:id="601108531">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3221956">
      <w:bodyDiv w:val="1"/>
      <w:marLeft w:val="0"/>
      <w:marRight w:val="0"/>
      <w:marTop w:val="0"/>
      <w:marBottom w:val="0"/>
      <w:divBdr>
        <w:top w:val="none" w:sz="0" w:space="0" w:color="auto"/>
        <w:left w:val="none" w:sz="0" w:space="0" w:color="auto"/>
        <w:bottom w:val="none" w:sz="0" w:space="0" w:color="auto"/>
        <w:right w:val="none" w:sz="0" w:space="0" w:color="auto"/>
      </w:divBdr>
    </w:div>
    <w:div w:id="604340033">
      <w:bodyDiv w:val="1"/>
      <w:marLeft w:val="0"/>
      <w:marRight w:val="0"/>
      <w:marTop w:val="0"/>
      <w:marBottom w:val="0"/>
      <w:divBdr>
        <w:top w:val="none" w:sz="0" w:space="0" w:color="auto"/>
        <w:left w:val="none" w:sz="0" w:space="0" w:color="auto"/>
        <w:bottom w:val="none" w:sz="0" w:space="0" w:color="auto"/>
        <w:right w:val="none" w:sz="0" w:space="0" w:color="auto"/>
      </w:divBdr>
    </w:div>
    <w:div w:id="605189534">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7006725">
      <w:bodyDiv w:val="1"/>
      <w:marLeft w:val="0"/>
      <w:marRight w:val="0"/>
      <w:marTop w:val="0"/>
      <w:marBottom w:val="0"/>
      <w:divBdr>
        <w:top w:val="none" w:sz="0" w:space="0" w:color="auto"/>
        <w:left w:val="none" w:sz="0" w:space="0" w:color="auto"/>
        <w:bottom w:val="none" w:sz="0" w:space="0" w:color="auto"/>
        <w:right w:val="none" w:sz="0" w:space="0" w:color="auto"/>
      </w:divBdr>
    </w:div>
    <w:div w:id="607197516">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16254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2135932">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8954133">
      <w:bodyDiv w:val="1"/>
      <w:marLeft w:val="0"/>
      <w:marRight w:val="0"/>
      <w:marTop w:val="0"/>
      <w:marBottom w:val="0"/>
      <w:divBdr>
        <w:top w:val="none" w:sz="0" w:space="0" w:color="auto"/>
        <w:left w:val="none" w:sz="0" w:space="0" w:color="auto"/>
        <w:bottom w:val="none" w:sz="0" w:space="0" w:color="auto"/>
        <w:right w:val="none" w:sz="0" w:space="0" w:color="auto"/>
      </w:divBdr>
    </w:div>
    <w:div w:id="61952893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1138504">
      <w:bodyDiv w:val="1"/>
      <w:marLeft w:val="0"/>
      <w:marRight w:val="0"/>
      <w:marTop w:val="0"/>
      <w:marBottom w:val="0"/>
      <w:divBdr>
        <w:top w:val="none" w:sz="0" w:space="0" w:color="auto"/>
        <w:left w:val="none" w:sz="0" w:space="0" w:color="auto"/>
        <w:bottom w:val="none" w:sz="0" w:space="0" w:color="auto"/>
        <w:right w:val="none" w:sz="0" w:space="0" w:color="auto"/>
      </w:divBdr>
    </w:div>
    <w:div w:id="633408396">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0157454">
      <w:bodyDiv w:val="1"/>
      <w:marLeft w:val="0"/>
      <w:marRight w:val="0"/>
      <w:marTop w:val="0"/>
      <w:marBottom w:val="0"/>
      <w:divBdr>
        <w:top w:val="none" w:sz="0" w:space="0" w:color="auto"/>
        <w:left w:val="none" w:sz="0" w:space="0" w:color="auto"/>
        <w:bottom w:val="none" w:sz="0" w:space="0" w:color="auto"/>
        <w:right w:val="none" w:sz="0" w:space="0" w:color="auto"/>
      </w:divBdr>
    </w:div>
    <w:div w:id="641428902">
      <w:bodyDiv w:val="1"/>
      <w:marLeft w:val="0"/>
      <w:marRight w:val="0"/>
      <w:marTop w:val="0"/>
      <w:marBottom w:val="0"/>
      <w:divBdr>
        <w:top w:val="none" w:sz="0" w:space="0" w:color="auto"/>
        <w:left w:val="none" w:sz="0" w:space="0" w:color="auto"/>
        <w:bottom w:val="none" w:sz="0" w:space="0" w:color="auto"/>
        <w:right w:val="none" w:sz="0" w:space="0" w:color="auto"/>
      </w:divBdr>
    </w:div>
    <w:div w:id="642079856">
      <w:bodyDiv w:val="1"/>
      <w:marLeft w:val="0"/>
      <w:marRight w:val="0"/>
      <w:marTop w:val="0"/>
      <w:marBottom w:val="0"/>
      <w:divBdr>
        <w:top w:val="none" w:sz="0" w:space="0" w:color="auto"/>
        <w:left w:val="none" w:sz="0" w:space="0" w:color="auto"/>
        <w:bottom w:val="none" w:sz="0" w:space="0" w:color="auto"/>
        <w:right w:val="none" w:sz="0" w:space="0" w:color="auto"/>
      </w:divBdr>
    </w:div>
    <w:div w:id="644239879">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48631478">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55457811">
      <w:bodyDiv w:val="1"/>
      <w:marLeft w:val="0"/>
      <w:marRight w:val="0"/>
      <w:marTop w:val="0"/>
      <w:marBottom w:val="0"/>
      <w:divBdr>
        <w:top w:val="none" w:sz="0" w:space="0" w:color="auto"/>
        <w:left w:val="none" w:sz="0" w:space="0" w:color="auto"/>
        <w:bottom w:val="none" w:sz="0" w:space="0" w:color="auto"/>
        <w:right w:val="none" w:sz="0" w:space="0" w:color="auto"/>
      </w:divBdr>
    </w:div>
    <w:div w:id="655568195">
      <w:bodyDiv w:val="1"/>
      <w:marLeft w:val="0"/>
      <w:marRight w:val="0"/>
      <w:marTop w:val="0"/>
      <w:marBottom w:val="0"/>
      <w:divBdr>
        <w:top w:val="none" w:sz="0" w:space="0" w:color="auto"/>
        <w:left w:val="none" w:sz="0" w:space="0" w:color="auto"/>
        <w:bottom w:val="none" w:sz="0" w:space="0" w:color="auto"/>
        <w:right w:val="none" w:sz="0" w:space="0" w:color="auto"/>
      </w:divBdr>
    </w:div>
    <w:div w:id="660163528">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1810066">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675419372">
      <w:bodyDiv w:val="1"/>
      <w:marLeft w:val="0"/>
      <w:marRight w:val="0"/>
      <w:marTop w:val="0"/>
      <w:marBottom w:val="0"/>
      <w:divBdr>
        <w:top w:val="none" w:sz="0" w:space="0" w:color="auto"/>
        <w:left w:val="none" w:sz="0" w:space="0" w:color="auto"/>
        <w:bottom w:val="none" w:sz="0" w:space="0" w:color="auto"/>
        <w:right w:val="none" w:sz="0" w:space="0" w:color="auto"/>
      </w:divBdr>
    </w:div>
    <w:div w:id="678968468">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3673292">
      <w:bodyDiv w:val="1"/>
      <w:marLeft w:val="0"/>
      <w:marRight w:val="0"/>
      <w:marTop w:val="0"/>
      <w:marBottom w:val="0"/>
      <w:divBdr>
        <w:top w:val="none" w:sz="0" w:space="0" w:color="auto"/>
        <w:left w:val="none" w:sz="0" w:space="0" w:color="auto"/>
        <w:bottom w:val="none" w:sz="0" w:space="0" w:color="auto"/>
        <w:right w:val="none" w:sz="0" w:space="0" w:color="auto"/>
      </w:divBdr>
    </w:div>
    <w:div w:id="684673895">
      <w:bodyDiv w:val="1"/>
      <w:marLeft w:val="0"/>
      <w:marRight w:val="0"/>
      <w:marTop w:val="0"/>
      <w:marBottom w:val="0"/>
      <w:divBdr>
        <w:top w:val="none" w:sz="0" w:space="0" w:color="auto"/>
        <w:left w:val="none" w:sz="0" w:space="0" w:color="auto"/>
        <w:bottom w:val="none" w:sz="0" w:space="0" w:color="auto"/>
        <w:right w:val="none" w:sz="0" w:space="0" w:color="auto"/>
      </w:divBdr>
    </w:div>
    <w:div w:id="685520274">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689188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4766693">
      <w:bodyDiv w:val="1"/>
      <w:marLeft w:val="0"/>
      <w:marRight w:val="0"/>
      <w:marTop w:val="0"/>
      <w:marBottom w:val="0"/>
      <w:divBdr>
        <w:top w:val="none" w:sz="0" w:space="0" w:color="auto"/>
        <w:left w:val="none" w:sz="0" w:space="0" w:color="auto"/>
        <w:bottom w:val="none" w:sz="0" w:space="0" w:color="auto"/>
        <w:right w:val="none" w:sz="0" w:space="0" w:color="auto"/>
      </w:divBdr>
    </w:div>
    <w:div w:id="696393329">
      <w:bodyDiv w:val="1"/>
      <w:marLeft w:val="0"/>
      <w:marRight w:val="0"/>
      <w:marTop w:val="0"/>
      <w:marBottom w:val="0"/>
      <w:divBdr>
        <w:top w:val="none" w:sz="0" w:space="0" w:color="auto"/>
        <w:left w:val="none" w:sz="0" w:space="0" w:color="auto"/>
        <w:bottom w:val="none" w:sz="0" w:space="0" w:color="auto"/>
        <w:right w:val="none" w:sz="0" w:space="0" w:color="auto"/>
      </w:divBdr>
    </w:div>
    <w:div w:id="697659439">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04257282">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06954229">
      <w:bodyDiv w:val="1"/>
      <w:marLeft w:val="0"/>
      <w:marRight w:val="0"/>
      <w:marTop w:val="0"/>
      <w:marBottom w:val="0"/>
      <w:divBdr>
        <w:top w:val="none" w:sz="0" w:space="0" w:color="auto"/>
        <w:left w:val="none" w:sz="0" w:space="0" w:color="auto"/>
        <w:bottom w:val="none" w:sz="0" w:space="0" w:color="auto"/>
        <w:right w:val="none" w:sz="0" w:space="0" w:color="auto"/>
      </w:divBdr>
    </w:div>
    <w:div w:id="708259474">
      <w:bodyDiv w:val="1"/>
      <w:marLeft w:val="0"/>
      <w:marRight w:val="0"/>
      <w:marTop w:val="0"/>
      <w:marBottom w:val="0"/>
      <w:divBdr>
        <w:top w:val="none" w:sz="0" w:space="0" w:color="auto"/>
        <w:left w:val="none" w:sz="0" w:space="0" w:color="auto"/>
        <w:bottom w:val="none" w:sz="0" w:space="0" w:color="auto"/>
        <w:right w:val="none" w:sz="0" w:space="0" w:color="auto"/>
      </w:divBdr>
    </w:div>
    <w:div w:id="708846562">
      <w:bodyDiv w:val="1"/>
      <w:marLeft w:val="0"/>
      <w:marRight w:val="0"/>
      <w:marTop w:val="0"/>
      <w:marBottom w:val="0"/>
      <w:divBdr>
        <w:top w:val="none" w:sz="0" w:space="0" w:color="auto"/>
        <w:left w:val="none" w:sz="0" w:space="0" w:color="auto"/>
        <w:bottom w:val="none" w:sz="0" w:space="0" w:color="auto"/>
        <w:right w:val="none" w:sz="0" w:space="0" w:color="auto"/>
      </w:divBdr>
    </w:div>
    <w:div w:id="712578424">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508290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18169216">
      <w:bodyDiv w:val="1"/>
      <w:marLeft w:val="0"/>
      <w:marRight w:val="0"/>
      <w:marTop w:val="0"/>
      <w:marBottom w:val="0"/>
      <w:divBdr>
        <w:top w:val="none" w:sz="0" w:space="0" w:color="auto"/>
        <w:left w:val="none" w:sz="0" w:space="0" w:color="auto"/>
        <w:bottom w:val="none" w:sz="0" w:space="0" w:color="auto"/>
        <w:right w:val="none" w:sz="0" w:space="0" w:color="auto"/>
      </w:divBdr>
    </w:div>
    <w:div w:id="723913317">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29495340">
      <w:bodyDiv w:val="1"/>
      <w:marLeft w:val="0"/>
      <w:marRight w:val="0"/>
      <w:marTop w:val="0"/>
      <w:marBottom w:val="0"/>
      <w:divBdr>
        <w:top w:val="none" w:sz="0" w:space="0" w:color="auto"/>
        <w:left w:val="none" w:sz="0" w:space="0" w:color="auto"/>
        <w:bottom w:val="none" w:sz="0" w:space="0" w:color="auto"/>
        <w:right w:val="none" w:sz="0" w:space="0" w:color="auto"/>
      </w:divBdr>
    </w:div>
    <w:div w:id="730469021">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2390204">
      <w:bodyDiv w:val="1"/>
      <w:marLeft w:val="0"/>
      <w:marRight w:val="0"/>
      <w:marTop w:val="0"/>
      <w:marBottom w:val="0"/>
      <w:divBdr>
        <w:top w:val="none" w:sz="0" w:space="0" w:color="auto"/>
        <w:left w:val="none" w:sz="0" w:space="0" w:color="auto"/>
        <w:bottom w:val="none" w:sz="0" w:space="0" w:color="auto"/>
        <w:right w:val="none" w:sz="0" w:space="0" w:color="auto"/>
      </w:divBdr>
    </w:div>
    <w:div w:id="732581242">
      <w:bodyDiv w:val="1"/>
      <w:marLeft w:val="0"/>
      <w:marRight w:val="0"/>
      <w:marTop w:val="0"/>
      <w:marBottom w:val="0"/>
      <w:divBdr>
        <w:top w:val="none" w:sz="0" w:space="0" w:color="auto"/>
        <w:left w:val="none" w:sz="0" w:space="0" w:color="auto"/>
        <w:bottom w:val="none" w:sz="0" w:space="0" w:color="auto"/>
        <w:right w:val="none" w:sz="0" w:space="0" w:color="auto"/>
      </w:divBdr>
    </w:div>
    <w:div w:id="733431124">
      <w:bodyDiv w:val="1"/>
      <w:marLeft w:val="0"/>
      <w:marRight w:val="0"/>
      <w:marTop w:val="0"/>
      <w:marBottom w:val="0"/>
      <w:divBdr>
        <w:top w:val="none" w:sz="0" w:space="0" w:color="auto"/>
        <w:left w:val="none" w:sz="0" w:space="0" w:color="auto"/>
        <w:bottom w:val="none" w:sz="0" w:space="0" w:color="auto"/>
        <w:right w:val="none" w:sz="0" w:space="0" w:color="auto"/>
      </w:divBdr>
    </w:div>
    <w:div w:id="733507013">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624262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0255763">
      <w:bodyDiv w:val="1"/>
      <w:marLeft w:val="0"/>
      <w:marRight w:val="0"/>
      <w:marTop w:val="0"/>
      <w:marBottom w:val="0"/>
      <w:divBdr>
        <w:top w:val="none" w:sz="0" w:space="0" w:color="auto"/>
        <w:left w:val="none" w:sz="0" w:space="0" w:color="auto"/>
        <w:bottom w:val="none" w:sz="0" w:space="0" w:color="auto"/>
        <w:right w:val="none" w:sz="0" w:space="0" w:color="auto"/>
      </w:divBdr>
    </w:div>
    <w:div w:id="741484186">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1874191">
      <w:bodyDiv w:val="1"/>
      <w:marLeft w:val="0"/>
      <w:marRight w:val="0"/>
      <w:marTop w:val="0"/>
      <w:marBottom w:val="0"/>
      <w:divBdr>
        <w:top w:val="none" w:sz="0" w:space="0" w:color="auto"/>
        <w:left w:val="none" w:sz="0" w:space="0" w:color="auto"/>
        <w:bottom w:val="none" w:sz="0" w:space="0" w:color="auto"/>
        <w:right w:val="none" w:sz="0" w:space="0" w:color="auto"/>
      </w:divBdr>
    </w:div>
    <w:div w:id="743645835">
      <w:bodyDiv w:val="1"/>
      <w:marLeft w:val="0"/>
      <w:marRight w:val="0"/>
      <w:marTop w:val="0"/>
      <w:marBottom w:val="0"/>
      <w:divBdr>
        <w:top w:val="none" w:sz="0" w:space="0" w:color="auto"/>
        <w:left w:val="none" w:sz="0" w:space="0" w:color="auto"/>
        <w:bottom w:val="none" w:sz="0" w:space="0" w:color="auto"/>
        <w:right w:val="none" w:sz="0" w:space="0" w:color="auto"/>
      </w:divBdr>
    </w:div>
    <w:div w:id="745152707">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49742131">
      <w:bodyDiv w:val="1"/>
      <w:marLeft w:val="0"/>
      <w:marRight w:val="0"/>
      <w:marTop w:val="0"/>
      <w:marBottom w:val="0"/>
      <w:divBdr>
        <w:top w:val="none" w:sz="0" w:space="0" w:color="auto"/>
        <w:left w:val="none" w:sz="0" w:space="0" w:color="auto"/>
        <w:bottom w:val="none" w:sz="0" w:space="0" w:color="auto"/>
        <w:right w:val="none" w:sz="0" w:space="0" w:color="auto"/>
      </w:divBdr>
    </w:div>
    <w:div w:id="752166445">
      <w:bodyDiv w:val="1"/>
      <w:marLeft w:val="0"/>
      <w:marRight w:val="0"/>
      <w:marTop w:val="0"/>
      <w:marBottom w:val="0"/>
      <w:divBdr>
        <w:top w:val="none" w:sz="0" w:space="0" w:color="auto"/>
        <w:left w:val="none" w:sz="0" w:space="0" w:color="auto"/>
        <w:bottom w:val="none" w:sz="0" w:space="0" w:color="auto"/>
        <w:right w:val="none" w:sz="0" w:space="0" w:color="auto"/>
      </w:divBdr>
    </w:div>
    <w:div w:id="753891367">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55592825">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75439896">
      <w:bodyDiv w:val="1"/>
      <w:marLeft w:val="0"/>
      <w:marRight w:val="0"/>
      <w:marTop w:val="0"/>
      <w:marBottom w:val="0"/>
      <w:divBdr>
        <w:top w:val="none" w:sz="0" w:space="0" w:color="auto"/>
        <w:left w:val="none" w:sz="0" w:space="0" w:color="auto"/>
        <w:bottom w:val="none" w:sz="0" w:space="0" w:color="auto"/>
        <w:right w:val="none" w:sz="0" w:space="0" w:color="auto"/>
      </w:divBdr>
    </w:div>
    <w:div w:id="775755055">
      <w:bodyDiv w:val="1"/>
      <w:marLeft w:val="0"/>
      <w:marRight w:val="0"/>
      <w:marTop w:val="0"/>
      <w:marBottom w:val="0"/>
      <w:divBdr>
        <w:top w:val="none" w:sz="0" w:space="0" w:color="auto"/>
        <w:left w:val="none" w:sz="0" w:space="0" w:color="auto"/>
        <w:bottom w:val="none" w:sz="0" w:space="0" w:color="auto"/>
        <w:right w:val="none" w:sz="0" w:space="0" w:color="auto"/>
      </w:divBdr>
    </w:div>
    <w:div w:id="778641810">
      <w:bodyDiv w:val="1"/>
      <w:marLeft w:val="0"/>
      <w:marRight w:val="0"/>
      <w:marTop w:val="0"/>
      <w:marBottom w:val="0"/>
      <w:divBdr>
        <w:top w:val="none" w:sz="0" w:space="0" w:color="auto"/>
        <w:left w:val="none" w:sz="0" w:space="0" w:color="auto"/>
        <w:bottom w:val="none" w:sz="0" w:space="0" w:color="auto"/>
        <w:right w:val="none" w:sz="0" w:space="0" w:color="auto"/>
      </w:divBdr>
    </w:div>
    <w:div w:id="780488517">
      <w:bodyDiv w:val="1"/>
      <w:marLeft w:val="0"/>
      <w:marRight w:val="0"/>
      <w:marTop w:val="0"/>
      <w:marBottom w:val="0"/>
      <w:divBdr>
        <w:top w:val="none" w:sz="0" w:space="0" w:color="auto"/>
        <w:left w:val="none" w:sz="0" w:space="0" w:color="auto"/>
        <w:bottom w:val="none" w:sz="0" w:space="0" w:color="auto"/>
        <w:right w:val="none" w:sz="0" w:space="0" w:color="auto"/>
      </w:divBdr>
    </w:div>
    <w:div w:id="780612861">
      <w:bodyDiv w:val="1"/>
      <w:marLeft w:val="0"/>
      <w:marRight w:val="0"/>
      <w:marTop w:val="0"/>
      <w:marBottom w:val="0"/>
      <w:divBdr>
        <w:top w:val="none" w:sz="0" w:space="0" w:color="auto"/>
        <w:left w:val="none" w:sz="0" w:space="0" w:color="auto"/>
        <w:bottom w:val="none" w:sz="0" w:space="0" w:color="auto"/>
        <w:right w:val="none" w:sz="0" w:space="0" w:color="auto"/>
      </w:divBdr>
    </w:div>
    <w:div w:id="783308203">
      <w:bodyDiv w:val="1"/>
      <w:marLeft w:val="0"/>
      <w:marRight w:val="0"/>
      <w:marTop w:val="0"/>
      <w:marBottom w:val="0"/>
      <w:divBdr>
        <w:top w:val="none" w:sz="0" w:space="0" w:color="auto"/>
        <w:left w:val="none" w:sz="0" w:space="0" w:color="auto"/>
        <w:bottom w:val="none" w:sz="0" w:space="0" w:color="auto"/>
        <w:right w:val="none" w:sz="0" w:space="0" w:color="auto"/>
      </w:divBdr>
    </w:div>
    <w:div w:id="784497565">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5856091">
      <w:bodyDiv w:val="1"/>
      <w:marLeft w:val="0"/>
      <w:marRight w:val="0"/>
      <w:marTop w:val="0"/>
      <w:marBottom w:val="0"/>
      <w:divBdr>
        <w:top w:val="none" w:sz="0" w:space="0" w:color="auto"/>
        <w:left w:val="none" w:sz="0" w:space="0" w:color="auto"/>
        <w:bottom w:val="none" w:sz="0" w:space="0" w:color="auto"/>
        <w:right w:val="none" w:sz="0" w:space="0" w:color="auto"/>
      </w:divBdr>
    </w:div>
    <w:div w:id="787159798">
      <w:bodyDiv w:val="1"/>
      <w:marLeft w:val="0"/>
      <w:marRight w:val="0"/>
      <w:marTop w:val="0"/>
      <w:marBottom w:val="0"/>
      <w:divBdr>
        <w:top w:val="none" w:sz="0" w:space="0" w:color="auto"/>
        <w:left w:val="none" w:sz="0" w:space="0" w:color="auto"/>
        <w:bottom w:val="none" w:sz="0" w:space="0" w:color="auto"/>
        <w:right w:val="none" w:sz="0" w:space="0" w:color="auto"/>
      </w:divBdr>
    </w:div>
    <w:div w:id="787622666">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89713776">
      <w:bodyDiv w:val="1"/>
      <w:marLeft w:val="0"/>
      <w:marRight w:val="0"/>
      <w:marTop w:val="0"/>
      <w:marBottom w:val="0"/>
      <w:divBdr>
        <w:top w:val="none" w:sz="0" w:space="0" w:color="auto"/>
        <w:left w:val="none" w:sz="0" w:space="0" w:color="auto"/>
        <w:bottom w:val="none" w:sz="0" w:space="0" w:color="auto"/>
        <w:right w:val="none" w:sz="0" w:space="0" w:color="auto"/>
      </w:divBdr>
    </w:div>
    <w:div w:id="791485114">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6605095">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2313421">
      <w:bodyDiv w:val="1"/>
      <w:marLeft w:val="0"/>
      <w:marRight w:val="0"/>
      <w:marTop w:val="0"/>
      <w:marBottom w:val="0"/>
      <w:divBdr>
        <w:top w:val="none" w:sz="0" w:space="0" w:color="auto"/>
        <w:left w:val="none" w:sz="0" w:space="0" w:color="auto"/>
        <w:bottom w:val="none" w:sz="0" w:space="0" w:color="auto"/>
        <w:right w:val="none" w:sz="0" w:space="0" w:color="auto"/>
      </w:divBdr>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740677">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8941981">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1752125">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824318833">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5632628">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5193128">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0313822">
      <w:bodyDiv w:val="1"/>
      <w:marLeft w:val="0"/>
      <w:marRight w:val="0"/>
      <w:marTop w:val="0"/>
      <w:marBottom w:val="0"/>
      <w:divBdr>
        <w:top w:val="none" w:sz="0" w:space="0" w:color="auto"/>
        <w:left w:val="none" w:sz="0" w:space="0" w:color="auto"/>
        <w:bottom w:val="none" w:sz="0" w:space="0" w:color="auto"/>
        <w:right w:val="none" w:sz="0" w:space="0" w:color="auto"/>
      </w:divBdr>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46942162">
      <w:bodyDiv w:val="1"/>
      <w:marLeft w:val="0"/>
      <w:marRight w:val="0"/>
      <w:marTop w:val="0"/>
      <w:marBottom w:val="0"/>
      <w:divBdr>
        <w:top w:val="none" w:sz="0" w:space="0" w:color="auto"/>
        <w:left w:val="none" w:sz="0" w:space="0" w:color="auto"/>
        <w:bottom w:val="none" w:sz="0" w:space="0" w:color="auto"/>
        <w:right w:val="none" w:sz="0" w:space="0" w:color="auto"/>
      </w:divBdr>
    </w:div>
    <w:div w:id="848639389">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0510994">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2017666">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275613">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6894710">
      <w:bodyDiv w:val="1"/>
      <w:marLeft w:val="0"/>
      <w:marRight w:val="0"/>
      <w:marTop w:val="0"/>
      <w:marBottom w:val="0"/>
      <w:divBdr>
        <w:top w:val="none" w:sz="0" w:space="0" w:color="auto"/>
        <w:left w:val="none" w:sz="0" w:space="0" w:color="auto"/>
        <w:bottom w:val="none" w:sz="0" w:space="0" w:color="auto"/>
        <w:right w:val="none" w:sz="0" w:space="0" w:color="auto"/>
      </w:divBdr>
    </w:div>
    <w:div w:id="877397660">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79243950">
      <w:bodyDiv w:val="1"/>
      <w:marLeft w:val="0"/>
      <w:marRight w:val="0"/>
      <w:marTop w:val="0"/>
      <w:marBottom w:val="0"/>
      <w:divBdr>
        <w:top w:val="none" w:sz="0" w:space="0" w:color="auto"/>
        <w:left w:val="none" w:sz="0" w:space="0" w:color="auto"/>
        <w:bottom w:val="none" w:sz="0" w:space="0" w:color="auto"/>
        <w:right w:val="none" w:sz="0" w:space="0" w:color="auto"/>
      </w:divBdr>
    </w:div>
    <w:div w:id="879319842">
      <w:bodyDiv w:val="1"/>
      <w:marLeft w:val="0"/>
      <w:marRight w:val="0"/>
      <w:marTop w:val="0"/>
      <w:marBottom w:val="0"/>
      <w:divBdr>
        <w:top w:val="none" w:sz="0" w:space="0" w:color="auto"/>
        <w:left w:val="none" w:sz="0" w:space="0" w:color="auto"/>
        <w:bottom w:val="none" w:sz="0" w:space="0" w:color="auto"/>
        <w:right w:val="none" w:sz="0" w:space="0" w:color="auto"/>
      </w:divBdr>
    </w:div>
    <w:div w:id="881134850">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419650">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267282">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10654743">
      <w:bodyDiv w:val="1"/>
      <w:marLeft w:val="0"/>
      <w:marRight w:val="0"/>
      <w:marTop w:val="0"/>
      <w:marBottom w:val="0"/>
      <w:divBdr>
        <w:top w:val="none" w:sz="0" w:space="0" w:color="auto"/>
        <w:left w:val="none" w:sz="0" w:space="0" w:color="auto"/>
        <w:bottom w:val="none" w:sz="0" w:space="0" w:color="auto"/>
        <w:right w:val="none" w:sz="0" w:space="0" w:color="auto"/>
      </w:divBdr>
    </w:div>
    <w:div w:id="913970657">
      <w:bodyDiv w:val="1"/>
      <w:marLeft w:val="0"/>
      <w:marRight w:val="0"/>
      <w:marTop w:val="0"/>
      <w:marBottom w:val="0"/>
      <w:divBdr>
        <w:top w:val="none" w:sz="0" w:space="0" w:color="auto"/>
        <w:left w:val="none" w:sz="0" w:space="0" w:color="auto"/>
        <w:bottom w:val="none" w:sz="0" w:space="0" w:color="auto"/>
        <w:right w:val="none" w:sz="0" w:space="0" w:color="auto"/>
      </w:divBdr>
    </w:div>
    <w:div w:id="915239317">
      <w:bodyDiv w:val="1"/>
      <w:marLeft w:val="0"/>
      <w:marRight w:val="0"/>
      <w:marTop w:val="0"/>
      <w:marBottom w:val="0"/>
      <w:divBdr>
        <w:top w:val="none" w:sz="0" w:space="0" w:color="auto"/>
        <w:left w:val="none" w:sz="0" w:space="0" w:color="auto"/>
        <w:bottom w:val="none" w:sz="0" w:space="0" w:color="auto"/>
        <w:right w:val="none" w:sz="0" w:space="0" w:color="auto"/>
      </w:divBdr>
    </w:div>
    <w:div w:id="91956096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2640855">
      <w:bodyDiv w:val="1"/>
      <w:marLeft w:val="0"/>
      <w:marRight w:val="0"/>
      <w:marTop w:val="0"/>
      <w:marBottom w:val="0"/>
      <w:divBdr>
        <w:top w:val="none" w:sz="0" w:space="0" w:color="auto"/>
        <w:left w:val="none" w:sz="0" w:space="0" w:color="auto"/>
        <w:bottom w:val="none" w:sz="0" w:space="0" w:color="auto"/>
        <w:right w:val="none" w:sz="0" w:space="0" w:color="auto"/>
      </w:divBdr>
    </w:div>
    <w:div w:id="925185655">
      <w:bodyDiv w:val="1"/>
      <w:marLeft w:val="0"/>
      <w:marRight w:val="0"/>
      <w:marTop w:val="0"/>
      <w:marBottom w:val="0"/>
      <w:divBdr>
        <w:top w:val="none" w:sz="0" w:space="0" w:color="auto"/>
        <w:left w:val="none" w:sz="0" w:space="0" w:color="auto"/>
        <w:bottom w:val="none" w:sz="0" w:space="0" w:color="auto"/>
        <w:right w:val="none" w:sz="0" w:space="0" w:color="auto"/>
      </w:divBdr>
    </w:div>
    <w:div w:id="925919609">
      <w:bodyDiv w:val="1"/>
      <w:marLeft w:val="0"/>
      <w:marRight w:val="0"/>
      <w:marTop w:val="0"/>
      <w:marBottom w:val="0"/>
      <w:divBdr>
        <w:top w:val="none" w:sz="0" w:space="0" w:color="auto"/>
        <w:left w:val="none" w:sz="0" w:space="0" w:color="auto"/>
        <w:bottom w:val="none" w:sz="0" w:space="0" w:color="auto"/>
        <w:right w:val="none" w:sz="0" w:space="0" w:color="auto"/>
      </w:divBdr>
    </w:div>
    <w:div w:id="92792807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30817068">
      <w:bodyDiv w:val="1"/>
      <w:marLeft w:val="0"/>
      <w:marRight w:val="0"/>
      <w:marTop w:val="0"/>
      <w:marBottom w:val="0"/>
      <w:divBdr>
        <w:top w:val="none" w:sz="0" w:space="0" w:color="auto"/>
        <w:left w:val="none" w:sz="0" w:space="0" w:color="auto"/>
        <w:bottom w:val="none" w:sz="0" w:space="0" w:color="auto"/>
        <w:right w:val="none" w:sz="0" w:space="0" w:color="auto"/>
      </w:divBdr>
    </w:div>
    <w:div w:id="934559701">
      <w:bodyDiv w:val="1"/>
      <w:marLeft w:val="0"/>
      <w:marRight w:val="0"/>
      <w:marTop w:val="0"/>
      <w:marBottom w:val="0"/>
      <w:divBdr>
        <w:top w:val="none" w:sz="0" w:space="0" w:color="auto"/>
        <w:left w:val="none" w:sz="0" w:space="0" w:color="auto"/>
        <w:bottom w:val="none" w:sz="0" w:space="0" w:color="auto"/>
        <w:right w:val="none" w:sz="0" w:space="0" w:color="auto"/>
      </w:divBdr>
    </w:div>
    <w:div w:id="939222013">
      <w:bodyDiv w:val="1"/>
      <w:marLeft w:val="0"/>
      <w:marRight w:val="0"/>
      <w:marTop w:val="0"/>
      <w:marBottom w:val="0"/>
      <w:divBdr>
        <w:top w:val="none" w:sz="0" w:space="0" w:color="auto"/>
        <w:left w:val="none" w:sz="0" w:space="0" w:color="auto"/>
        <w:bottom w:val="none" w:sz="0" w:space="0" w:color="auto"/>
        <w:right w:val="none" w:sz="0" w:space="0" w:color="auto"/>
      </w:divBdr>
    </w:div>
    <w:div w:id="941305179">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2766006">
      <w:bodyDiv w:val="1"/>
      <w:marLeft w:val="0"/>
      <w:marRight w:val="0"/>
      <w:marTop w:val="0"/>
      <w:marBottom w:val="0"/>
      <w:divBdr>
        <w:top w:val="none" w:sz="0" w:space="0" w:color="auto"/>
        <w:left w:val="none" w:sz="0" w:space="0" w:color="auto"/>
        <w:bottom w:val="none" w:sz="0" w:space="0" w:color="auto"/>
        <w:right w:val="none" w:sz="0" w:space="0" w:color="auto"/>
      </w:divBdr>
    </w:div>
    <w:div w:id="945313583">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49779122">
      <w:bodyDiv w:val="1"/>
      <w:marLeft w:val="0"/>
      <w:marRight w:val="0"/>
      <w:marTop w:val="0"/>
      <w:marBottom w:val="0"/>
      <w:divBdr>
        <w:top w:val="none" w:sz="0" w:space="0" w:color="auto"/>
        <w:left w:val="none" w:sz="0" w:space="0" w:color="auto"/>
        <w:bottom w:val="none" w:sz="0" w:space="0" w:color="auto"/>
        <w:right w:val="none" w:sz="0" w:space="0" w:color="auto"/>
      </w:divBdr>
    </w:div>
    <w:div w:id="950627188">
      <w:bodyDiv w:val="1"/>
      <w:marLeft w:val="0"/>
      <w:marRight w:val="0"/>
      <w:marTop w:val="0"/>
      <w:marBottom w:val="0"/>
      <w:divBdr>
        <w:top w:val="none" w:sz="0" w:space="0" w:color="auto"/>
        <w:left w:val="none" w:sz="0" w:space="0" w:color="auto"/>
        <w:bottom w:val="none" w:sz="0" w:space="0" w:color="auto"/>
        <w:right w:val="none" w:sz="0" w:space="0" w:color="auto"/>
      </w:divBdr>
    </w:div>
    <w:div w:id="95545459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57833303">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6817872">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1712913">
      <w:bodyDiv w:val="1"/>
      <w:marLeft w:val="0"/>
      <w:marRight w:val="0"/>
      <w:marTop w:val="0"/>
      <w:marBottom w:val="0"/>
      <w:divBdr>
        <w:top w:val="none" w:sz="0" w:space="0" w:color="auto"/>
        <w:left w:val="none" w:sz="0" w:space="0" w:color="auto"/>
        <w:bottom w:val="none" w:sz="0" w:space="0" w:color="auto"/>
        <w:right w:val="none" w:sz="0" w:space="0" w:color="auto"/>
      </w:divBdr>
    </w:div>
    <w:div w:id="972639933">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6129156">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04979">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4727919">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7655652">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05860590">
      <w:bodyDiv w:val="1"/>
      <w:marLeft w:val="0"/>
      <w:marRight w:val="0"/>
      <w:marTop w:val="0"/>
      <w:marBottom w:val="0"/>
      <w:divBdr>
        <w:top w:val="none" w:sz="0" w:space="0" w:color="auto"/>
        <w:left w:val="none" w:sz="0" w:space="0" w:color="auto"/>
        <w:bottom w:val="none" w:sz="0" w:space="0" w:color="auto"/>
        <w:right w:val="none" w:sz="0" w:space="0" w:color="auto"/>
      </w:divBdr>
    </w:div>
    <w:div w:id="1008680417">
      <w:bodyDiv w:val="1"/>
      <w:marLeft w:val="0"/>
      <w:marRight w:val="0"/>
      <w:marTop w:val="0"/>
      <w:marBottom w:val="0"/>
      <w:divBdr>
        <w:top w:val="none" w:sz="0" w:space="0" w:color="auto"/>
        <w:left w:val="none" w:sz="0" w:space="0" w:color="auto"/>
        <w:bottom w:val="none" w:sz="0" w:space="0" w:color="auto"/>
        <w:right w:val="none" w:sz="0" w:space="0" w:color="auto"/>
      </w:divBdr>
    </w:div>
    <w:div w:id="1010836159">
      <w:bodyDiv w:val="1"/>
      <w:marLeft w:val="0"/>
      <w:marRight w:val="0"/>
      <w:marTop w:val="0"/>
      <w:marBottom w:val="0"/>
      <w:divBdr>
        <w:top w:val="none" w:sz="0" w:space="0" w:color="auto"/>
        <w:left w:val="none" w:sz="0" w:space="0" w:color="auto"/>
        <w:bottom w:val="none" w:sz="0" w:space="0" w:color="auto"/>
        <w:right w:val="none" w:sz="0" w:space="0" w:color="auto"/>
      </w:divBdr>
    </w:div>
    <w:div w:id="1011026809">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4115828">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0008116">
      <w:bodyDiv w:val="1"/>
      <w:marLeft w:val="0"/>
      <w:marRight w:val="0"/>
      <w:marTop w:val="0"/>
      <w:marBottom w:val="0"/>
      <w:divBdr>
        <w:top w:val="none" w:sz="0" w:space="0" w:color="auto"/>
        <w:left w:val="none" w:sz="0" w:space="0" w:color="auto"/>
        <w:bottom w:val="none" w:sz="0" w:space="0" w:color="auto"/>
        <w:right w:val="none" w:sz="0" w:space="0" w:color="auto"/>
      </w:divBdr>
    </w:div>
    <w:div w:id="1020739848">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5444490">
      <w:bodyDiv w:val="1"/>
      <w:marLeft w:val="0"/>
      <w:marRight w:val="0"/>
      <w:marTop w:val="0"/>
      <w:marBottom w:val="0"/>
      <w:divBdr>
        <w:top w:val="none" w:sz="0" w:space="0" w:color="auto"/>
        <w:left w:val="none" w:sz="0" w:space="0" w:color="auto"/>
        <w:bottom w:val="none" w:sz="0" w:space="0" w:color="auto"/>
        <w:right w:val="none" w:sz="0" w:space="0" w:color="auto"/>
      </w:divBdr>
    </w:div>
    <w:div w:id="1025594717">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35500827">
      <w:bodyDiv w:val="1"/>
      <w:marLeft w:val="0"/>
      <w:marRight w:val="0"/>
      <w:marTop w:val="0"/>
      <w:marBottom w:val="0"/>
      <w:divBdr>
        <w:top w:val="none" w:sz="0" w:space="0" w:color="auto"/>
        <w:left w:val="none" w:sz="0" w:space="0" w:color="auto"/>
        <w:bottom w:val="none" w:sz="0" w:space="0" w:color="auto"/>
        <w:right w:val="none" w:sz="0" w:space="0" w:color="auto"/>
      </w:divBdr>
    </w:div>
    <w:div w:id="1040475745">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45836689">
      <w:bodyDiv w:val="1"/>
      <w:marLeft w:val="0"/>
      <w:marRight w:val="0"/>
      <w:marTop w:val="0"/>
      <w:marBottom w:val="0"/>
      <w:divBdr>
        <w:top w:val="none" w:sz="0" w:space="0" w:color="auto"/>
        <w:left w:val="none" w:sz="0" w:space="0" w:color="auto"/>
        <w:bottom w:val="none" w:sz="0" w:space="0" w:color="auto"/>
        <w:right w:val="none" w:sz="0" w:space="0" w:color="auto"/>
      </w:divBdr>
    </w:div>
    <w:div w:id="1046296306">
      <w:bodyDiv w:val="1"/>
      <w:marLeft w:val="0"/>
      <w:marRight w:val="0"/>
      <w:marTop w:val="0"/>
      <w:marBottom w:val="0"/>
      <w:divBdr>
        <w:top w:val="none" w:sz="0" w:space="0" w:color="auto"/>
        <w:left w:val="none" w:sz="0" w:space="0" w:color="auto"/>
        <w:bottom w:val="none" w:sz="0" w:space="0" w:color="auto"/>
        <w:right w:val="none" w:sz="0" w:space="0" w:color="auto"/>
      </w:divBdr>
    </w:div>
    <w:div w:id="1048653226">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58820324">
      <w:bodyDiv w:val="1"/>
      <w:marLeft w:val="0"/>
      <w:marRight w:val="0"/>
      <w:marTop w:val="0"/>
      <w:marBottom w:val="0"/>
      <w:divBdr>
        <w:top w:val="none" w:sz="0" w:space="0" w:color="auto"/>
        <w:left w:val="none" w:sz="0" w:space="0" w:color="auto"/>
        <w:bottom w:val="none" w:sz="0" w:space="0" w:color="auto"/>
        <w:right w:val="none" w:sz="0" w:space="0" w:color="auto"/>
      </w:divBdr>
    </w:div>
    <w:div w:id="1060515247">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098431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3064585">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69229583">
      <w:bodyDiv w:val="1"/>
      <w:marLeft w:val="0"/>
      <w:marRight w:val="0"/>
      <w:marTop w:val="0"/>
      <w:marBottom w:val="0"/>
      <w:divBdr>
        <w:top w:val="none" w:sz="0" w:space="0" w:color="auto"/>
        <w:left w:val="none" w:sz="0" w:space="0" w:color="auto"/>
        <w:bottom w:val="none" w:sz="0" w:space="0" w:color="auto"/>
        <w:right w:val="none" w:sz="0" w:space="0" w:color="auto"/>
      </w:divBdr>
    </w:div>
    <w:div w:id="1070543366">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2317017">
      <w:bodyDiv w:val="1"/>
      <w:marLeft w:val="0"/>
      <w:marRight w:val="0"/>
      <w:marTop w:val="0"/>
      <w:marBottom w:val="0"/>
      <w:divBdr>
        <w:top w:val="none" w:sz="0" w:space="0" w:color="auto"/>
        <w:left w:val="none" w:sz="0" w:space="0" w:color="auto"/>
        <w:bottom w:val="none" w:sz="0" w:space="0" w:color="auto"/>
        <w:right w:val="none" w:sz="0" w:space="0" w:color="auto"/>
      </w:divBdr>
    </w:div>
    <w:div w:id="1072389792">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123264">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78163658">
      <w:bodyDiv w:val="1"/>
      <w:marLeft w:val="0"/>
      <w:marRight w:val="0"/>
      <w:marTop w:val="0"/>
      <w:marBottom w:val="0"/>
      <w:divBdr>
        <w:top w:val="none" w:sz="0" w:space="0" w:color="auto"/>
        <w:left w:val="none" w:sz="0" w:space="0" w:color="auto"/>
        <w:bottom w:val="none" w:sz="0" w:space="0" w:color="auto"/>
        <w:right w:val="none" w:sz="0" w:space="0" w:color="auto"/>
      </w:divBdr>
    </w:div>
    <w:div w:id="1083379275">
      <w:bodyDiv w:val="1"/>
      <w:marLeft w:val="0"/>
      <w:marRight w:val="0"/>
      <w:marTop w:val="0"/>
      <w:marBottom w:val="0"/>
      <w:divBdr>
        <w:top w:val="none" w:sz="0" w:space="0" w:color="auto"/>
        <w:left w:val="none" w:sz="0" w:space="0" w:color="auto"/>
        <w:bottom w:val="none" w:sz="0" w:space="0" w:color="auto"/>
        <w:right w:val="none" w:sz="0" w:space="0" w:color="auto"/>
      </w:divBdr>
    </w:div>
    <w:div w:id="1083528348">
      <w:bodyDiv w:val="1"/>
      <w:marLeft w:val="0"/>
      <w:marRight w:val="0"/>
      <w:marTop w:val="0"/>
      <w:marBottom w:val="0"/>
      <w:divBdr>
        <w:top w:val="none" w:sz="0" w:space="0" w:color="auto"/>
        <w:left w:val="none" w:sz="0" w:space="0" w:color="auto"/>
        <w:bottom w:val="none" w:sz="0" w:space="0" w:color="auto"/>
        <w:right w:val="none" w:sz="0" w:space="0" w:color="auto"/>
      </w:divBdr>
    </w:div>
    <w:div w:id="108371723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88044926">
      <w:bodyDiv w:val="1"/>
      <w:marLeft w:val="0"/>
      <w:marRight w:val="0"/>
      <w:marTop w:val="0"/>
      <w:marBottom w:val="0"/>
      <w:divBdr>
        <w:top w:val="none" w:sz="0" w:space="0" w:color="auto"/>
        <w:left w:val="none" w:sz="0" w:space="0" w:color="auto"/>
        <w:bottom w:val="none" w:sz="0" w:space="0" w:color="auto"/>
        <w:right w:val="none" w:sz="0" w:space="0" w:color="auto"/>
      </w:divBdr>
    </w:div>
    <w:div w:id="1091854506">
      <w:bodyDiv w:val="1"/>
      <w:marLeft w:val="0"/>
      <w:marRight w:val="0"/>
      <w:marTop w:val="0"/>
      <w:marBottom w:val="0"/>
      <w:divBdr>
        <w:top w:val="none" w:sz="0" w:space="0" w:color="auto"/>
        <w:left w:val="none" w:sz="0" w:space="0" w:color="auto"/>
        <w:bottom w:val="none" w:sz="0" w:space="0" w:color="auto"/>
        <w:right w:val="none" w:sz="0" w:space="0" w:color="auto"/>
      </w:divBdr>
    </w:div>
    <w:div w:id="1092505968">
      <w:bodyDiv w:val="1"/>
      <w:marLeft w:val="0"/>
      <w:marRight w:val="0"/>
      <w:marTop w:val="0"/>
      <w:marBottom w:val="0"/>
      <w:divBdr>
        <w:top w:val="none" w:sz="0" w:space="0" w:color="auto"/>
        <w:left w:val="none" w:sz="0" w:space="0" w:color="auto"/>
        <w:bottom w:val="none" w:sz="0" w:space="0" w:color="auto"/>
        <w:right w:val="none" w:sz="0" w:space="0" w:color="auto"/>
      </w:divBdr>
    </w:div>
    <w:div w:id="1094398016">
      <w:bodyDiv w:val="1"/>
      <w:marLeft w:val="0"/>
      <w:marRight w:val="0"/>
      <w:marTop w:val="0"/>
      <w:marBottom w:val="0"/>
      <w:divBdr>
        <w:top w:val="none" w:sz="0" w:space="0" w:color="auto"/>
        <w:left w:val="none" w:sz="0" w:space="0" w:color="auto"/>
        <w:bottom w:val="none" w:sz="0" w:space="0" w:color="auto"/>
        <w:right w:val="none" w:sz="0" w:space="0" w:color="auto"/>
      </w:divBdr>
    </w:div>
    <w:div w:id="1095319176">
      <w:bodyDiv w:val="1"/>
      <w:marLeft w:val="0"/>
      <w:marRight w:val="0"/>
      <w:marTop w:val="0"/>
      <w:marBottom w:val="0"/>
      <w:divBdr>
        <w:top w:val="none" w:sz="0" w:space="0" w:color="auto"/>
        <w:left w:val="none" w:sz="0" w:space="0" w:color="auto"/>
        <w:bottom w:val="none" w:sz="0" w:space="0" w:color="auto"/>
        <w:right w:val="none" w:sz="0" w:space="0" w:color="auto"/>
      </w:divBdr>
    </w:div>
    <w:div w:id="1096365755">
      <w:bodyDiv w:val="1"/>
      <w:marLeft w:val="0"/>
      <w:marRight w:val="0"/>
      <w:marTop w:val="0"/>
      <w:marBottom w:val="0"/>
      <w:divBdr>
        <w:top w:val="none" w:sz="0" w:space="0" w:color="auto"/>
        <w:left w:val="none" w:sz="0" w:space="0" w:color="auto"/>
        <w:bottom w:val="none" w:sz="0" w:space="0" w:color="auto"/>
        <w:right w:val="none" w:sz="0" w:space="0" w:color="auto"/>
      </w:divBdr>
    </w:div>
    <w:div w:id="1097293340">
      <w:bodyDiv w:val="1"/>
      <w:marLeft w:val="0"/>
      <w:marRight w:val="0"/>
      <w:marTop w:val="0"/>
      <w:marBottom w:val="0"/>
      <w:divBdr>
        <w:top w:val="none" w:sz="0" w:space="0" w:color="auto"/>
        <w:left w:val="none" w:sz="0" w:space="0" w:color="auto"/>
        <w:bottom w:val="none" w:sz="0" w:space="0" w:color="auto"/>
        <w:right w:val="none" w:sz="0" w:space="0" w:color="auto"/>
      </w:divBdr>
    </w:div>
    <w:div w:id="1098450375">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0175132">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02653338">
      <w:bodyDiv w:val="1"/>
      <w:marLeft w:val="0"/>
      <w:marRight w:val="0"/>
      <w:marTop w:val="0"/>
      <w:marBottom w:val="0"/>
      <w:divBdr>
        <w:top w:val="none" w:sz="0" w:space="0" w:color="auto"/>
        <w:left w:val="none" w:sz="0" w:space="0" w:color="auto"/>
        <w:bottom w:val="none" w:sz="0" w:space="0" w:color="auto"/>
        <w:right w:val="none" w:sz="0" w:space="0" w:color="auto"/>
      </w:divBdr>
    </w:div>
    <w:div w:id="1106385878">
      <w:bodyDiv w:val="1"/>
      <w:marLeft w:val="0"/>
      <w:marRight w:val="0"/>
      <w:marTop w:val="0"/>
      <w:marBottom w:val="0"/>
      <w:divBdr>
        <w:top w:val="none" w:sz="0" w:space="0" w:color="auto"/>
        <w:left w:val="none" w:sz="0" w:space="0" w:color="auto"/>
        <w:bottom w:val="none" w:sz="0" w:space="0" w:color="auto"/>
        <w:right w:val="none" w:sz="0" w:space="0" w:color="auto"/>
      </w:divBdr>
    </w:div>
    <w:div w:id="1106804034">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6215986">
      <w:bodyDiv w:val="1"/>
      <w:marLeft w:val="0"/>
      <w:marRight w:val="0"/>
      <w:marTop w:val="0"/>
      <w:marBottom w:val="0"/>
      <w:divBdr>
        <w:top w:val="none" w:sz="0" w:space="0" w:color="auto"/>
        <w:left w:val="none" w:sz="0" w:space="0" w:color="auto"/>
        <w:bottom w:val="none" w:sz="0" w:space="0" w:color="auto"/>
        <w:right w:val="none" w:sz="0" w:space="0" w:color="auto"/>
      </w:divBdr>
    </w:div>
    <w:div w:id="1116675652">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24542148">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2358710">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34637370">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4733735">
      <w:bodyDiv w:val="1"/>
      <w:marLeft w:val="0"/>
      <w:marRight w:val="0"/>
      <w:marTop w:val="0"/>
      <w:marBottom w:val="0"/>
      <w:divBdr>
        <w:top w:val="none" w:sz="0" w:space="0" w:color="auto"/>
        <w:left w:val="none" w:sz="0" w:space="0" w:color="auto"/>
        <w:bottom w:val="none" w:sz="0" w:space="0" w:color="auto"/>
        <w:right w:val="none" w:sz="0" w:space="0" w:color="auto"/>
      </w:divBdr>
    </w:div>
    <w:div w:id="1145968452">
      <w:bodyDiv w:val="1"/>
      <w:marLeft w:val="0"/>
      <w:marRight w:val="0"/>
      <w:marTop w:val="0"/>
      <w:marBottom w:val="0"/>
      <w:divBdr>
        <w:top w:val="none" w:sz="0" w:space="0" w:color="auto"/>
        <w:left w:val="none" w:sz="0" w:space="0" w:color="auto"/>
        <w:bottom w:val="none" w:sz="0" w:space="0" w:color="auto"/>
        <w:right w:val="none" w:sz="0" w:space="0" w:color="auto"/>
      </w:divBdr>
    </w:div>
    <w:div w:id="114624562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58107640">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3029060">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77425281">
      <w:bodyDiv w:val="1"/>
      <w:marLeft w:val="0"/>
      <w:marRight w:val="0"/>
      <w:marTop w:val="0"/>
      <w:marBottom w:val="0"/>
      <w:divBdr>
        <w:top w:val="none" w:sz="0" w:space="0" w:color="auto"/>
        <w:left w:val="none" w:sz="0" w:space="0" w:color="auto"/>
        <w:bottom w:val="none" w:sz="0" w:space="0" w:color="auto"/>
        <w:right w:val="none" w:sz="0" w:space="0" w:color="auto"/>
      </w:divBdr>
    </w:div>
    <w:div w:id="1179655272">
      <w:bodyDiv w:val="1"/>
      <w:marLeft w:val="0"/>
      <w:marRight w:val="0"/>
      <w:marTop w:val="0"/>
      <w:marBottom w:val="0"/>
      <w:divBdr>
        <w:top w:val="none" w:sz="0" w:space="0" w:color="auto"/>
        <w:left w:val="none" w:sz="0" w:space="0" w:color="auto"/>
        <w:bottom w:val="none" w:sz="0" w:space="0" w:color="auto"/>
        <w:right w:val="none" w:sz="0" w:space="0" w:color="auto"/>
      </w:divBdr>
    </w:div>
    <w:div w:id="118189354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189031233">
      <w:bodyDiv w:val="1"/>
      <w:marLeft w:val="0"/>
      <w:marRight w:val="0"/>
      <w:marTop w:val="0"/>
      <w:marBottom w:val="0"/>
      <w:divBdr>
        <w:top w:val="none" w:sz="0" w:space="0" w:color="auto"/>
        <w:left w:val="none" w:sz="0" w:space="0" w:color="auto"/>
        <w:bottom w:val="none" w:sz="0" w:space="0" w:color="auto"/>
        <w:right w:val="none" w:sz="0" w:space="0" w:color="auto"/>
      </w:divBdr>
    </w:div>
    <w:div w:id="1189951078">
      <w:bodyDiv w:val="1"/>
      <w:marLeft w:val="0"/>
      <w:marRight w:val="0"/>
      <w:marTop w:val="0"/>
      <w:marBottom w:val="0"/>
      <w:divBdr>
        <w:top w:val="none" w:sz="0" w:space="0" w:color="auto"/>
        <w:left w:val="none" w:sz="0" w:space="0" w:color="auto"/>
        <w:bottom w:val="none" w:sz="0" w:space="0" w:color="auto"/>
        <w:right w:val="none" w:sz="0" w:space="0" w:color="auto"/>
      </w:divBdr>
    </w:div>
    <w:div w:id="1190992047">
      <w:bodyDiv w:val="1"/>
      <w:marLeft w:val="0"/>
      <w:marRight w:val="0"/>
      <w:marTop w:val="0"/>
      <w:marBottom w:val="0"/>
      <w:divBdr>
        <w:top w:val="none" w:sz="0" w:space="0" w:color="auto"/>
        <w:left w:val="none" w:sz="0" w:space="0" w:color="auto"/>
        <w:bottom w:val="none" w:sz="0" w:space="0" w:color="auto"/>
        <w:right w:val="none" w:sz="0" w:space="0" w:color="auto"/>
      </w:divBdr>
    </w:div>
    <w:div w:id="1195265425">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172077">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05210653">
      <w:bodyDiv w:val="1"/>
      <w:marLeft w:val="0"/>
      <w:marRight w:val="0"/>
      <w:marTop w:val="0"/>
      <w:marBottom w:val="0"/>
      <w:divBdr>
        <w:top w:val="none" w:sz="0" w:space="0" w:color="auto"/>
        <w:left w:val="none" w:sz="0" w:space="0" w:color="auto"/>
        <w:bottom w:val="none" w:sz="0" w:space="0" w:color="auto"/>
        <w:right w:val="none" w:sz="0" w:space="0" w:color="auto"/>
      </w:divBdr>
    </w:div>
    <w:div w:id="1209881452">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6239528">
      <w:bodyDiv w:val="1"/>
      <w:marLeft w:val="0"/>
      <w:marRight w:val="0"/>
      <w:marTop w:val="0"/>
      <w:marBottom w:val="0"/>
      <w:divBdr>
        <w:top w:val="none" w:sz="0" w:space="0" w:color="auto"/>
        <w:left w:val="none" w:sz="0" w:space="0" w:color="auto"/>
        <w:bottom w:val="none" w:sz="0" w:space="0" w:color="auto"/>
        <w:right w:val="none" w:sz="0" w:space="0" w:color="auto"/>
      </w:divBdr>
    </w:div>
    <w:div w:id="1216626309">
      <w:bodyDiv w:val="1"/>
      <w:marLeft w:val="0"/>
      <w:marRight w:val="0"/>
      <w:marTop w:val="0"/>
      <w:marBottom w:val="0"/>
      <w:divBdr>
        <w:top w:val="none" w:sz="0" w:space="0" w:color="auto"/>
        <w:left w:val="none" w:sz="0" w:space="0" w:color="auto"/>
        <w:bottom w:val="none" w:sz="0" w:space="0" w:color="auto"/>
        <w:right w:val="none" w:sz="0" w:space="0" w:color="auto"/>
      </w:divBdr>
    </w:div>
    <w:div w:id="1217274638">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47888">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3173724">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2163508">
      <w:bodyDiv w:val="1"/>
      <w:marLeft w:val="0"/>
      <w:marRight w:val="0"/>
      <w:marTop w:val="0"/>
      <w:marBottom w:val="0"/>
      <w:divBdr>
        <w:top w:val="none" w:sz="0" w:space="0" w:color="auto"/>
        <w:left w:val="none" w:sz="0" w:space="0" w:color="auto"/>
        <w:bottom w:val="none" w:sz="0" w:space="0" w:color="auto"/>
        <w:right w:val="none" w:sz="0" w:space="0" w:color="auto"/>
      </w:divBdr>
    </w:div>
    <w:div w:id="1253977257">
      <w:bodyDiv w:val="1"/>
      <w:marLeft w:val="0"/>
      <w:marRight w:val="0"/>
      <w:marTop w:val="0"/>
      <w:marBottom w:val="0"/>
      <w:divBdr>
        <w:top w:val="none" w:sz="0" w:space="0" w:color="auto"/>
        <w:left w:val="none" w:sz="0" w:space="0" w:color="auto"/>
        <w:bottom w:val="none" w:sz="0" w:space="0" w:color="auto"/>
        <w:right w:val="none" w:sz="0" w:space="0" w:color="auto"/>
      </w:divBdr>
    </w:div>
    <w:div w:id="1254436584">
      <w:bodyDiv w:val="1"/>
      <w:marLeft w:val="0"/>
      <w:marRight w:val="0"/>
      <w:marTop w:val="0"/>
      <w:marBottom w:val="0"/>
      <w:divBdr>
        <w:top w:val="none" w:sz="0" w:space="0" w:color="auto"/>
        <w:left w:val="none" w:sz="0" w:space="0" w:color="auto"/>
        <w:bottom w:val="none" w:sz="0" w:space="0" w:color="auto"/>
        <w:right w:val="none" w:sz="0" w:space="0" w:color="auto"/>
      </w:divBdr>
    </w:div>
    <w:div w:id="1255478868">
      <w:bodyDiv w:val="1"/>
      <w:marLeft w:val="0"/>
      <w:marRight w:val="0"/>
      <w:marTop w:val="0"/>
      <w:marBottom w:val="0"/>
      <w:divBdr>
        <w:top w:val="none" w:sz="0" w:space="0" w:color="auto"/>
        <w:left w:val="none" w:sz="0" w:space="0" w:color="auto"/>
        <w:bottom w:val="none" w:sz="0" w:space="0" w:color="auto"/>
        <w:right w:val="none" w:sz="0" w:space="0" w:color="auto"/>
      </w:divBdr>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1834064">
      <w:bodyDiv w:val="1"/>
      <w:marLeft w:val="0"/>
      <w:marRight w:val="0"/>
      <w:marTop w:val="0"/>
      <w:marBottom w:val="0"/>
      <w:divBdr>
        <w:top w:val="none" w:sz="0" w:space="0" w:color="auto"/>
        <w:left w:val="none" w:sz="0" w:space="0" w:color="auto"/>
        <w:bottom w:val="none" w:sz="0" w:space="0" w:color="auto"/>
        <w:right w:val="none" w:sz="0" w:space="0" w:color="auto"/>
      </w:divBdr>
    </w:div>
    <w:div w:id="1261909219">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2316928">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5968105">
      <w:bodyDiv w:val="1"/>
      <w:marLeft w:val="0"/>
      <w:marRight w:val="0"/>
      <w:marTop w:val="0"/>
      <w:marBottom w:val="0"/>
      <w:divBdr>
        <w:top w:val="none" w:sz="0" w:space="0" w:color="auto"/>
        <w:left w:val="none" w:sz="0" w:space="0" w:color="auto"/>
        <w:bottom w:val="none" w:sz="0" w:space="0" w:color="auto"/>
        <w:right w:val="none" w:sz="0" w:space="0" w:color="auto"/>
      </w:divBdr>
    </w:div>
    <w:div w:id="1286353754">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7467303">
      <w:bodyDiv w:val="1"/>
      <w:marLeft w:val="0"/>
      <w:marRight w:val="0"/>
      <w:marTop w:val="0"/>
      <w:marBottom w:val="0"/>
      <w:divBdr>
        <w:top w:val="none" w:sz="0" w:space="0" w:color="auto"/>
        <w:left w:val="none" w:sz="0" w:space="0" w:color="auto"/>
        <w:bottom w:val="none" w:sz="0" w:space="0" w:color="auto"/>
        <w:right w:val="none" w:sz="0" w:space="0" w:color="auto"/>
      </w:divBdr>
    </w:div>
    <w:div w:id="1288047368">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290235206">
      <w:bodyDiv w:val="1"/>
      <w:marLeft w:val="0"/>
      <w:marRight w:val="0"/>
      <w:marTop w:val="0"/>
      <w:marBottom w:val="0"/>
      <w:divBdr>
        <w:top w:val="none" w:sz="0" w:space="0" w:color="auto"/>
        <w:left w:val="none" w:sz="0" w:space="0" w:color="auto"/>
        <w:bottom w:val="none" w:sz="0" w:space="0" w:color="auto"/>
        <w:right w:val="none" w:sz="0" w:space="0" w:color="auto"/>
      </w:divBdr>
    </w:div>
    <w:div w:id="1297419496">
      <w:bodyDiv w:val="1"/>
      <w:marLeft w:val="0"/>
      <w:marRight w:val="0"/>
      <w:marTop w:val="0"/>
      <w:marBottom w:val="0"/>
      <w:divBdr>
        <w:top w:val="none" w:sz="0" w:space="0" w:color="auto"/>
        <w:left w:val="none" w:sz="0" w:space="0" w:color="auto"/>
        <w:bottom w:val="none" w:sz="0" w:space="0" w:color="auto"/>
        <w:right w:val="none" w:sz="0" w:space="0" w:color="auto"/>
      </w:divBdr>
    </w:div>
    <w:div w:id="1297877035">
      <w:bodyDiv w:val="1"/>
      <w:marLeft w:val="0"/>
      <w:marRight w:val="0"/>
      <w:marTop w:val="0"/>
      <w:marBottom w:val="0"/>
      <w:divBdr>
        <w:top w:val="none" w:sz="0" w:space="0" w:color="auto"/>
        <w:left w:val="none" w:sz="0" w:space="0" w:color="auto"/>
        <w:bottom w:val="none" w:sz="0" w:space="0" w:color="auto"/>
        <w:right w:val="none" w:sz="0" w:space="0" w:color="auto"/>
      </w:divBdr>
    </w:div>
    <w:div w:id="1302229963">
      <w:bodyDiv w:val="1"/>
      <w:marLeft w:val="0"/>
      <w:marRight w:val="0"/>
      <w:marTop w:val="0"/>
      <w:marBottom w:val="0"/>
      <w:divBdr>
        <w:top w:val="none" w:sz="0" w:space="0" w:color="auto"/>
        <w:left w:val="none" w:sz="0" w:space="0" w:color="auto"/>
        <w:bottom w:val="none" w:sz="0" w:space="0" w:color="auto"/>
        <w:right w:val="none" w:sz="0" w:space="0" w:color="auto"/>
      </w:divBdr>
    </w:div>
    <w:div w:id="1303004185">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5085109">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7150033">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5208525">
      <w:bodyDiv w:val="1"/>
      <w:marLeft w:val="0"/>
      <w:marRight w:val="0"/>
      <w:marTop w:val="0"/>
      <w:marBottom w:val="0"/>
      <w:divBdr>
        <w:top w:val="none" w:sz="0" w:space="0" w:color="auto"/>
        <w:left w:val="none" w:sz="0" w:space="0" w:color="auto"/>
        <w:bottom w:val="none" w:sz="0" w:space="0" w:color="auto"/>
        <w:right w:val="none" w:sz="0" w:space="0" w:color="auto"/>
      </w:divBdr>
    </w:div>
    <w:div w:id="1326281567">
      <w:bodyDiv w:val="1"/>
      <w:marLeft w:val="0"/>
      <w:marRight w:val="0"/>
      <w:marTop w:val="0"/>
      <w:marBottom w:val="0"/>
      <w:divBdr>
        <w:top w:val="none" w:sz="0" w:space="0" w:color="auto"/>
        <w:left w:val="none" w:sz="0" w:space="0" w:color="auto"/>
        <w:bottom w:val="none" w:sz="0" w:space="0" w:color="auto"/>
        <w:right w:val="none" w:sz="0" w:space="0" w:color="auto"/>
      </w:divBdr>
    </w:div>
    <w:div w:id="1326476661">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1982266">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0741585">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2471921">
      <w:bodyDiv w:val="1"/>
      <w:marLeft w:val="0"/>
      <w:marRight w:val="0"/>
      <w:marTop w:val="0"/>
      <w:marBottom w:val="0"/>
      <w:divBdr>
        <w:top w:val="none" w:sz="0" w:space="0" w:color="auto"/>
        <w:left w:val="none" w:sz="0" w:space="0" w:color="auto"/>
        <w:bottom w:val="none" w:sz="0" w:space="0" w:color="auto"/>
        <w:right w:val="none" w:sz="0" w:space="0" w:color="auto"/>
      </w:divBdr>
    </w:div>
    <w:div w:id="1343123539">
      <w:bodyDiv w:val="1"/>
      <w:marLeft w:val="0"/>
      <w:marRight w:val="0"/>
      <w:marTop w:val="0"/>
      <w:marBottom w:val="0"/>
      <w:divBdr>
        <w:top w:val="none" w:sz="0" w:space="0" w:color="auto"/>
        <w:left w:val="none" w:sz="0" w:space="0" w:color="auto"/>
        <w:bottom w:val="none" w:sz="0" w:space="0" w:color="auto"/>
        <w:right w:val="none" w:sz="0" w:space="0" w:color="auto"/>
      </w:divBdr>
    </w:div>
    <w:div w:id="134401649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6975302">
      <w:bodyDiv w:val="1"/>
      <w:marLeft w:val="0"/>
      <w:marRight w:val="0"/>
      <w:marTop w:val="0"/>
      <w:marBottom w:val="0"/>
      <w:divBdr>
        <w:top w:val="none" w:sz="0" w:space="0" w:color="auto"/>
        <w:left w:val="none" w:sz="0" w:space="0" w:color="auto"/>
        <w:bottom w:val="none" w:sz="0" w:space="0" w:color="auto"/>
        <w:right w:val="none" w:sz="0" w:space="0" w:color="auto"/>
      </w:divBdr>
    </w:div>
    <w:div w:id="1347749923">
      <w:bodyDiv w:val="1"/>
      <w:marLeft w:val="0"/>
      <w:marRight w:val="0"/>
      <w:marTop w:val="0"/>
      <w:marBottom w:val="0"/>
      <w:divBdr>
        <w:top w:val="none" w:sz="0" w:space="0" w:color="auto"/>
        <w:left w:val="none" w:sz="0" w:space="0" w:color="auto"/>
        <w:bottom w:val="none" w:sz="0" w:space="0" w:color="auto"/>
        <w:right w:val="none" w:sz="0" w:space="0" w:color="auto"/>
      </w:divBdr>
    </w:div>
    <w:div w:id="1348021166">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50720434">
      <w:bodyDiv w:val="1"/>
      <w:marLeft w:val="0"/>
      <w:marRight w:val="0"/>
      <w:marTop w:val="0"/>
      <w:marBottom w:val="0"/>
      <w:divBdr>
        <w:top w:val="none" w:sz="0" w:space="0" w:color="auto"/>
        <w:left w:val="none" w:sz="0" w:space="0" w:color="auto"/>
        <w:bottom w:val="none" w:sz="0" w:space="0" w:color="auto"/>
        <w:right w:val="none" w:sz="0" w:space="0" w:color="auto"/>
      </w:divBdr>
    </w:div>
    <w:div w:id="1352874335">
      <w:bodyDiv w:val="1"/>
      <w:marLeft w:val="0"/>
      <w:marRight w:val="0"/>
      <w:marTop w:val="0"/>
      <w:marBottom w:val="0"/>
      <w:divBdr>
        <w:top w:val="none" w:sz="0" w:space="0" w:color="auto"/>
        <w:left w:val="none" w:sz="0" w:space="0" w:color="auto"/>
        <w:bottom w:val="none" w:sz="0" w:space="0" w:color="auto"/>
        <w:right w:val="none" w:sz="0" w:space="0" w:color="auto"/>
      </w:divBdr>
    </w:div>
    <w:div w:id="1355812619">
      <w:bodyDiv w:val="1"/>
      <w:marLeft w:val="0"/>
      <w:marRight w:val="0"/>
      <w:marTop w:val="0"/>
      <w:marBottom w:val="0"/>
      <w:divBdr>
        <w:top w:val="none" w:sz="0" w:space="0" w:color="auto"/>
        <w:left w:val="none" w:sz="0" w:space="0" w:color="auto"/>
        <w:bottom w:val="none" w:sz="0" w:space="0" w:color="auto"/>
        <w:right w:val="none" w:sz="0" w:space="0" w:color="auto"/>
      </w:divBdr>
    </w:div>
    <w:div w:id="1362781588">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68485146">
      <w:bodyDiv w:val="1"/>
      <w:marLeft w:val="0"/>
      <w:marRight w:val="0"/>
      <w:marTop w:val="0"/>
      <w:marBottom w:val="0"/>
      <w:divBdr>
        <w:top w:val="none" w:sz="0" w:space="0" w:color="auto"/>
        <w:left w:val="none" w:sz="0" w:space="0" w:color="auto"/>
        <w:bottom w:val="none" w:sz="0" w:space="0" w:color="auto"/>
        <w:right w:val="none" w:sz="0" w:space="0" w:color="auto"/>
      </w:divBdr>
    </w:div>
    <w:div w:id="1371414049">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849149">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1398929">
      <w:bodyDiv w:val="1"/>
      <w:marLeft w:val="0"/>
      <w:marRight w:val="0"/>
      <w:marTop w:val="0"/>
      <w:marBottom w:val="0"/>
      <w:divBdr>
        <w:top w:val="none" w:sz="0" w:space="0" w:color="auto"/>
        <w:left w:val="none" w:sz="0" w:space="0" w:color="auto"/>
        <w:bottom w:val="none" w:sz="0" w:space="0" w:color="auto"/>
        <w:right w:val="none" w:sz="0" w:space="0" w:color="auto"/>
      </w:divBdr>
    </w:div>
    <w:div w:id="1386224116">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114929">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389917258">
      <w:bodyDiv w:val="1"/>
      <w:marLeft w:val="0"/>
      <w:marRight w:val="0"/>
      <w:marTop w:val="0"/>
      <w:marBottom w:val="0"/>
      <w:divBdr>
        <w:top w:val="none" w:sz="0" w:space="0" w:color="auto"/>
        <w:left w:val="none" w:sz="0" w:space="0" w:color="auto"/>
        <w:bottom w:val="none" w:sz="0" w:space="0" w:color="auto"/>
        <w:right w:val="none" w:sz="0" w:space="0" w:color="auto"/>
      </w:divBdr>
    </w:div>
    <w:div w:id="1393428097">
      <w:bodyDiv w:val="1"/>
      <w:marLeft w:val="0"/>
      <w:marRight w:val="0"/>
      <w:marTop w:val="0"/>
      <w:marBottom w:val="0"/>
      <w:divBdr>
        <w:top w:val="none" w:sz="0" w:space="0" w:color="auto"/>
        <w:left w:val="none" w:sz="0" w:space="0" w:color="auto"/>
        <w:bottom w:val="none" w:sz="0" w:space="0" w:color="auto"/>
        <w:right w:val="none" w:sz="0" w:space="0" w:color="auto"/>
      </w:divBdr>
    </w:div>
    <w:div w:id="1395661469">
      <w:bodyDiv w:val="1"/>
      <w:marLeft w:val="0"/>
      <w:marRight w:val="0"/>
      <w:marTop w:val="0"/>
      <w:marBottom w:val="0"/>
      <w:divBdr>
        <w:top w:val="none" w:sz="0" w:space="0" w:color="auto"/>
        <w:left w:val="none" w:sz="0" w:space="0" w:color="auto"/>
        <w:bottom w:val="none" w:sz="0" w:space="0" w:color="auto"/>
        <w:right w:val="none" w:sz="0" w:space="0" w:color="auto"/>
      </w:divBdr>
    </w:div>
    <w:div w:id="1395741333">
      <w:bodyDiv w:val="1"/>
      <w:marLeft w:val="0"/>
      <w:marRight w:val="0"/>
      <w:marTop w:val="0"/>
      <w:marBottom w:val="0"/>
      <w:divBdr>
        <w:top w:val="none" w:sz="0" w:space="0" w:color="auto"/>
        <w:left w:val="none" w:sz="0" w:space="0" w:color="auto"/>
        <w:bottom w:val="none" w:sz="0" w:space="0" w:color="auto"/>
        <w:right w:val="none" w:sz="0" w:space="0" w:color="auto"/>
      </w:divBdr>
    </w:div>
    <w:div w:id="1397587266">
      <w:bodyDiv w:val="1"/>
      <w:marLeft w:val="0"/>
      <w:marRight w:val="0"/>
      <w:marTop w:val="0"/>
      <w:marBottom w:val="0"/>
      <w:divBdr>
        <w:top w:val="none" w:sz="0" w:space="0" w:color="auto"/>
        <w:left w:val="none" w:sz="0" w:space="0" w:color="auto"/>
        <w:bottom w:val="none" w:sz="0" w:space="0" w:color="auto"/>
        <w:right w:val="none" w:sz="0" w:space="0" w:color="auto"/>
      </w:divBdr>
    </w:div>
    <w:div w:id="1402405835">
      <w:bodyDiv w:val="1"/>
      <w:marLeft w:val="0"/>
      <w:marRight w:val="0"/>
      <w:marTop w:val="0"/>
      <w:marBottom w:val="0"/>
      <w:divBdr>
        <w:top w:val="none" w:sz="0" w:space="0" w:color="auto"/>
        <w:left w:val="none" w:sz="0" w:space="0" w:color="auto"/>
        <w:bottom w:val="none" w:sz="0" w:space="0" w:color="auto"/>
        <w:right w:val="none" w:sz="0" w:space="0" w:color="auto"/>
      </w:divBdr>
    </w:div>
    <w:div w:id="1403067549">
      <w:bodyDiv w:val="1"/>
      <w:marLeft w:val="0"/>
      <w:marRight w:val="0"/>
      <w:marTop w:val="0"/>
      <w:marBottom w:val="0"/>
      <w:divBdr>
        <w:top w:val="none" w:sz="0" w:space="0" w:color="auto"/>
        <w:left w:val="none" w:sz="0" w:space="0" w:color="auto"/>
        <w:bottom w:val="none" w:sz="0" w:space="0" w:color="auto"/>
        <w:right w:val="none" w:sz="0" w:space="0" w:color="auto"/>
      </w:divBdr>
    </w:div>
    <w:div w:id="1405104640">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0496288">
      <w:bodyDiv w:val="1"/>
      <w:marLeft w:val="0"/>
      <w:marRight w:val="0"/>
      <w:marTop w:val="0"/>
      <w:marBottom w:val="0"/>
      <w:divBdr>
        <w:top w:val="none" w:sz="0" w:space="0" w:color="auto"/>
        <w:left w:val="none" w:sz="0" w:space="0" w:color="auto"/>
        <w:bottom w:val="none" w:sz="0" w:space="0" w:color="auto"/>
        <w:right w:val="none" w:sz="0" w:space="0" w:color="auto"/>
      </w:divBdr>
    </w:div>
    <w:div w:id="1411661150">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15972851">
      <w:bodyDiv w:val="1"/>
      <w:marLeft w:val="0"/>
      <w:marRight w:val="0"/>
      <w:marTop w:val="0"/>
      <w:marBottom w:val="0"/>
      <w:divBdr>
        <w:top w:val="none" w:sz="0" w:space="0" w:color="auto"/>
        <w:left w:val="none" w:sz="0" w:space="0" w:color="auto"/>
        <w:bottom w:val="none" w:sz="0" w:space="0" w:color="auto"/>
        <w:right w:val="none" w:sz="0" w:space="0" w:color="auto"/>
      </w:divBdr>
    </w:div>
    <w:div w:id="1416508663">
      <w:bodyDiv w:val="1"/>
      <w:marLeft w:val="0"/>
      <w:marRight w:val="0"/>
      <w:marTop w:val="0"/>
      <w:marBottom w:val="0"/>
      <w:divBdr>
        <w:top w:val="none" w:sz="0" w:space="0" w:color="auto"/>
        <w:left w:val="none" w:sz="0" w:space="0" w:color="auto"/>
        <w:bottom w:val="none" w:sz="0" w:space="0" w:color="auto"/>
        <w:right w:val="none" w:sz="0" w:space="0" w:color="auto"/>
      </w:divBdr>
    </w:div>
    <w:div w:id="1418282215">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299308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6654670">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30353536">
      <w:bodyDiv w:val="1"/>
      <w:marLeft w:val="0"/>
      <w:marRight w:val="0"/>
      <w:marTop w:val="0"/>
      <w:marBottom w:val="0"/>
      <w:divBdr>
        <w:top w:val="none" w:sz="0" w:space="0" w:color="auto"/>
        <w:left w:val="none" w:sz="0" w:space="0" w:color="auto"/>
        <w:bottom w:val="none" w:sz="0" w:space="0" w:color="auto"/>
        <w:right w:val="none" w:sz="0" w:space="0" w:color="auto"/>
      </w:divBdr>
    </w:div>
    <w:div w:id="1430731909">
      <w:bodyDiv w:val="1"/>
      <w:marLeft w:val="0"/>
      <w:marRight w:val="0"/>
      <w:marTop w:val="0"/>
      <w:marBottom w:val="0"/>
      <w:divBdr>
        <w:top w:val="none" w:sz="0" w:space="0" w:color="auto"/>
        <w:left w:val="none" w:sz="0" w:space="0" w:color="auto"/>
        <w:bottom w:val="none" w:sz="0" w:space="0" w:color="auto"/>
        <w:right w:val="none" w:sz="0" w:space="0" w:color="auto"/>
      </w:divBdr>
    </w:div>
    <w:div w:id="1432583678">
      <w:bodyDiv w:val="1"/>
      <w:marLeft w:val="0"/>
      <w:marRight w:val="0"/>
      <w:marTop w:val="0"/>
      <w:marBottom w:val="0"/>
      <w:divBdr>
        <w:top w:val="none" w:sz="0" w:space="0" w:color="auto"/>
        <w:left w:val="none" w:sz="0" w:space="0" w:color="auto"/>
        <w:bottom w:val="none" w:sz="0" w:space="0" w:color="auto"/>
        <w:right w:val="none" w:sz="0" w:space="0" w:color="auto"/>
      </w:divBdr>
    </w:div>
    <w:div w:id="1432823834">
      <w:bodyDiv w:val="1"/>
      <w:marLeft w:val="0"/>
      <w:marRight w:val="0"/>
      <w:marTop w:val="0"/>
      <w:marBottom w:val="0"/>
      <w:divBdr>
        <w:top w:val="none" w:sz="0" w:space="0" w:color="auto"/>
        <w:left w:val="none" w:sz="0" w:space="0" w:color="auto"/>
        <w:bottom w:val="none" w:sz="0" w:space="0" w:color="auto"/>
        <w:right w:val="none" w:sz="0" w:space="0" w:color="auto"/>
      </w:divBdr>
    </w:div>
    <w:div w:id="1433012514">
      <w:bodyDiv w:val="1"/>
      <w:marLeft w:val="0"/>
      <w:marRight w:val="0"/>
      <w:marTop w:val="0"/>
      <w:marBottom w:val="0"/>
      <w:divBdr>
        <w:top w:val="none" w:sz="0" w:space="0" w:color="auto"/>
        <w:left w:val="none" w:sz="0" w:space="0" w:color="auto"/>
        <w:bottom w:val="none" w:sz="0" w:space="0" w:color="auto"/>
        <w:right w:val="none" w:sz="0" w:space="0" w:color="auto"/>
      </w:divBdr>
    </w:div>
    <w:div w:id="1435202643">
      <w:bodyDiv w:val="1"/>
      <w:marLeft w:val="0"/>
      <w:marRight w:val="0"/>
      <w:marTop w:val="0"/>
      <w:marBottom w:val="0"/>
      <w:divBdr>
        <w:top w:val="none" w:sz="0" w:space="0" w:color="auto"/>
        <w:left w:val="none" w:sz="0" w:space="0" w:color="auto"/>
        <w:bottom w:val="none" w:sz="0" w:space="0" w:color="auto"/>
        <w:right w:val="none" w:sz="0" w:space="0" w:color="auto"/>
      </w:divBdr>
    </w:div>
    <w:div w:id="1435974339">
      <w:bodyDiv w:val="1"/>
      <w:marLeft w:val="0"/>
      <w:marRight w:val="0"/>
      <w:marTop w:val="0"/>
      <w:marBottom w:val="0"/>
      <w:divBdr>
        <w:top w:val="none" w:sz="0" w:space="0" w:color="auto"/>
        <w:left w:val="none" w:sz="0" w:space="0" w:color="auto"/>
        <w:bottom w:val="none" w:sz="0" w:space="0" w:color="auto"/>
        <w:right w:val="none" w:sz="0" w:space="0" w:color="auto"/>
      </w:divBdr>
    </w:div>
    <w:div w:id="1438284585">
      <w:bodyDiv w:val="1"/>
      <w:marLeft w:val="0"/>
      <w:marRight w:val="0"/>
      <w:marTop w:val="0"/>
      <w:marBottom w:val="0"/>
      <w:divBdr>
        <w:top w:val="none" w:sz="0" w:space="0" w:color="auto"/>
        <w:left w:val="none" w:sz="0" w:space="0" w:color="auto"/>
        <w:bottom w:val="none" w:sz="0" w:space="0" w:color="auto"/>
        <w:right w:val="none" w:sz="0" w:space="0" w:color="auto"/>
      </w:divBdr>
    </w:div>
    <w:div w:id="1438408705">
      <w:bodyDiv w:val="1"/>
      <w:marLeft w:val="0"/>
      <w:marRight w:val="0"/>
      <w:marTop w:val="0"/>
      <w:marBottom w:val="0"/>
      <w:divBdr>
        <w:top w:val="none" w:sz="0" w:space="0" w:color="auto"/>
        <w:left w:val="none" w:sz="0" w:space="0" w:color="auto"/>
        <w:bottom w:val="none" w:sz="0" w:space="0" w:color="auto"/>
        <w:right w:val="none" w:sz="0" w:space="0" w:color="auto"/>
      </w:divBdr>
    </w:div>
    <w:div w:id="1440906548">
      <w:bodyDiv w:val="1"/>
      <w:marLeft w:val="0"/>
      <w:marRight w:val="0"/>
      <w:marTop w:val="0"/>
      <w:marBottom w:val="0"/>
      <w:divBdr>
        <w:top w:val="none" w:sz="0" w:space="0" w:color="auto"/>
        <w:left w:val="none" w:sz="0" w:space="0" w:color="auto"/>
        <w:bottom w:val="none" w:sz="0" w:space="0" w:color="auto"/>
        <w:right w:val="none" w:sz="0" w:space="0" w:color="auto"/>
      </w:divBdr>
    </w:div>
    <w:div w:id="1441799324">
      <w:bodyDiv w:val="1"/>
      <w:marLeft w:val="0"/>
      <w:marRight w:val="0"/>
      <w:marTop w:val="0"/>
      <w:marBottom w:val="0"/>
      <w:divBdr>
        <w:top w:val="none" w:sz="0" w:space="0" w:color="auto"/>
        <w:left w:val="none" w:sz="0" w:space="0" w:color="auto"/>
        <w:bottom w:val="none" w:sz="0" w:space="0" w:color="auto"/>
        <w:right w:val="none" w:sz="0" w:space="0" w:color="auto"/>
      </w:divBdr>
    </w:div>
    <w:div w:id="1442335904">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2604942">
      <w:bodyDiv w:val="1"/>
      <w:marLeft w:val="0"/>
      <w:marRight w:val="0"/>
      <w:marTop w:val="0"/>
      <w:marBottom w:val="0"/>
      <w:divBdr>
        <w:top w:val="none" w:sz="0" w:space="0" w:color="auto"/>
        <w:left w:val="none" w:sz="0" w:space="0" w:color="auto"/>
        <w:bottom w:val="none" w:sz="0" w:space="0" w:color="auto"/>
        <w:right w:val="none" w:sz="0" w:space="0" w:color="auto"/>
      </w:divBdr>
    </w:div>
    <w:div w:id="1447458714">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48962952">
      <w:bodyDiv w:val="1"/>
      <w:marLeft w:val="0"/>
      <w:marRight w:val="0"/>
      <w:marTop w:val="0"/>
      <w:marBottom w:val="0"/>
      <w:divBdr>
        <w:top w:val="none" w:sz="0" w:space="0" w:color="auto"/>
        <w:left w:val="none" w:sz="0" w:space="0" w:color="auto"/>
        <w:bottom w:val="none" w:sz="0" w:space="0" w:color="auto"/>
        <w:right w:val="none" w:sz="0" w:space="0" w:color="auto"/>
      </w:divBdr>
    </w:div>
    <w:div w:id="144916221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7529777">
      <w:bodyDiv w:val="1"/>
      <w:marLeft w:val="0"/>
      <w:marRight w:val="0"/>
      <w:marTop w:val="0"/>
      <w:marBottom w:val="0"/>
      <w:divBdr>
        <w:top w:val="none" w:sz="0" w:space="0" w:color="auto"/>
        <w:left w:val="none" w:sz="0" w:space="0" w:color="auto"/>
        <w:bottom w:val="none" w:sz="0" w:space="0" w:color="auto"/>
        <w:right w:val="none" w:sz="0" w:space="0" w:color="auto"/>
      </w:divBdr>
    </w:div>
    <w:div w:id="1459294568">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60340399">
      <w:bodyDiv w:val="1"/>
      <w:marLeft w:val="0"/>
      <w:marRight w:val="0"/>
      <w:marTop w:val="0"/>
      <w:marBottom w:val="0"/>
      <w:divBdr>
        <w:top w:val="none" w:sz="0" w:space="0" w:color="auto"/>
        <w:left w:val="none" w:sz="0" w:space="0" w:color="auto"/>
        <w:bottom w:val="none" w:sz="0" w:space="0" w:color="auto"/>
        <w:right w:val="none" w:sz="0" w:space="0" w:color="auto"/>
      </w:divBdr>
    </w:div>
    <w:div w:id="1468015263">
      <w:bodyDiv w:val="1"/>
      <w:marLeft w:val="0"/>
      <w:marRight w:val="0"/>
      <w:marTop w:val="0"/>
      <w:marBottom w:val="0"/>
      <w:divBdr>
        <w:top w:val="none" w:sz="0" w:space="0" w:color="auto"/>
        <w:left w:val="none" w:sz="0" w:space="0" w:color="auto"/>
        <w:bottom w:val="none" w:sz="0" w:space="0" w:color="auto"/>
        <w:right w:val="none" w:sz="0" w:space="0" w:color="auto"/>
      </w:divBdr>
    </w:div>
    <w:div w:id="1469742269">
      <w:bodyDiv w:val="1"/>
      <w:marLeft w:val="0"/>
      <w:marRight w:val="0"/>
      <w:marTop w:val="0"/>
      <w:marBottom w:val="0"/>
      <w:divBdr>
        <w:top w:val="none" w:sz="0" w:space="0" w:color="auto"/>
        <w:left w:val="none" w:sz="0" w:space="0" w:color="auto"/>
        <w:bottom w:val="none" w:sz="0" w:space="0" w:color="auto"/>
        <w:right w:val="none" w:sz="0" w:space="0" w:color="auto"/>
      </w:divBdr>
    </w:div>
    <w:div w:id="1470590378">
      <w:bodyDiv w:val="1"/>
      <w:marLeft w:val="0"/>
      <w:marRight w:val="0"/>
      <w:marTop w:val="0"/>
      <w:marBottom w:val="0"/>
      <w:divBdr>
        <w:top w:val="none" w:sz="0" w:space="0" w:color="auto"/>
        <w:left w:val="none" w:sz="0" w:space="0" w:color="auto"/>
        <w:bottom w:val="none" w:sz="0" w:space="0" w:color="auto"/>
        <w:right w:val="none" w:sz="0" w:space="0" w:color="auto"/>
      </w:divBdr>
    </w:div>
    <w:div w:id="1471559991">
      <w:bodyDiv w:val="1"/>
      <w:marLeft w:val="0"/>
      <w:marRight w:val="0"/>
      <w:marTop w:val="0"/>
      <w:marBottom w:val="0"/>
      <w:divBdr>
        <w:top w:val="none" w:sz="0" w:space="0" w:color="auto"/>
        <w:left w:val="none" w:sz="0" w:space="0" w:color="auto"/>
        <w:bottom w:val="none" w:sz="0" w:space="0" w:color="auto"/>
        <w:right w:val="none" w:sz="0" w:space="0" w:color="auto"/>
      </w:divBdr>
    </w:div>
    <w:div w:id="1471820930">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77071291">
      <w:bodyDiv w:val="1"/>
      <w:marLeft w:val="0"/>
      <w:marRight w:val="0"/>
      <w:marTop w:val="0"/>
      <w:marBottom w:val="0"/>
      <w:divBdr>
        <w:top w:val="none" w:sz="0" w:space="0" w:color="auto"/>
        <w:left w:val="none" w:sz="0" w:space="0" w:color="auto"/>
        <w:bottom w:val="none" w:sz="0" w:space="0" w:color="auto"/>
        <w:right w:val="none" w:sz="0" w:space="0" w:color="auto"/>
      </w:divBdr>
    </w:div>
    <w:div w:id="1479761573">
      <w:bodyDiv w:val="1"/>
      <w:marLeft w:val="0"/>
      <w:marRight w:val="0"/>
      <w:marTop w:val="0"/>
      <w:marBottom w:val="0"/>
      <w:divBdr>
        <w:top w:val="none" w:sz="0" w:space="0" w:color="auto"/>
        <w:left w:val="none" w:sz="0" w:space="0" w:color="auto"/>
        <w:bottom w:val="none" w:sz="0" w:space="0" w:color="auto"/>
        <w:right w:val="none" w:sz="0" w:space="0" w:color="auto"/>
      </w:divBdr>
    </w:div>
    <w:div w:id="1483964377">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85853911">
      <w:bodyDiv w:val="1"/>
      <w:marLeft w:val="0"/>
      <w:marRight w:val="0"/>
      <w:marTop w:val="0"/>
      <w:marBottom w:val="0"/>
      <w:divBdr>
        <w:top w:val="none" w:sz="0" w:space="0" w:color="auto"/>
        <w:left w:val="none" w:sz="0" w:space="0" w:color="auto"/>
        <w:bottom w:val="none" w:sz="0" w:space="0" w:color="auto"/>
        <w:right w:val="none" w:sz="0" w:space="0" w:color="auto"/>
      </w:divBdr>
    </w:div>
    <w:div w:id="1487428780">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111210">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00072139">
      <w:bodyDiv w:val="1"/>
      <w:marLeft w:val="0"/>
      <w:marRight w:val="0"/>
      <w:marTop w:val="0"/>
      <w:marBottom w:val="0"/>
      <w:divBdr>
        <w:top w:val="none" w:sz="0" w:space="0" w:color="auto"/>
        <w:left w:val="none" w:sz="0" w:space="0" w:color="auto"/>
        <w:bottom w:val="none" w:sz="0" w:space="0" w:color="auto"/>
        <w:right w:val="none" w:sz="0" w:space="0" w:color="auto"/>
      </w:divBdr>
    </w:div>
    <w:div w:id="1501508037">
      <w:bodyDiv w:val="1"/>
      <w:marLeft w:val="0"/>
      <w:marRight w:val="0"/>
      <w:marTop w:val="0"/>
      <w:marBottom w:val="0"/>
      <w:divBdr>
        <w:top w:val="none" w:sz="0" w:space="0" w:color="auto"/>
        <w:left w:val="none" w:sz="0" w:space="0" w:color="auto"/>
        <w:bottom w:val="none" w:sz="0" w:space="0" w:color="auto"/>
        <w:right w:val="none" w:sz="0" w:space="0" w:color="auto"/>
      </w:divBdr>
    </w:div>
    <w:div w:id="1501969682">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519584546">
      <w:bodyDiv w:val="1"/>
      <w:marLeft w:val="0"/>
      <w:marRight w:val="0"/>
      <w:marTop w:val="0"/>
      <w:marBottom w:val="0"/>
      <w:divBdr>
        <w:top w:val="none" w:sz="0" w:space="0" w:color="auto"/>
        <w:left w:val="none" w:sz="0" w:space="0" w:color="auto"/>
        <w:bottom w:val="none" w:sz="0" w:space="0" w:color="auto"/>
        <w:right w:val="none" w:sz="0" w:space="0" w:color="auto"/>
      </w:divBdr>
    </w:div>
    <w:div w:id="1519662435">
      <w:bodyDiv w:val="1"/>
      <w:marLeft w:val="0"/>
      <w:marRight w:val="0"/>
      <w:marTop w:val="0"/>
      <w:marBottom w:val="0"/>
      <w:divBdr>
        <w:top w:val="none" w:sz="0" w:space="0" w:color="auto"/>
        <w:left w:val="none" w:sz="0" w:space="0" w:color="auto"/>
        <w:bottom w:val="none" w:sz="0" w:space="0" w:color="auto"/>
        <w:right w:val="none" w:sz="0" w:space="0" w:color="auto"/>
      </w:divBdr>
    </w:div>
    <w:div w:id="1521429780">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7712855">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29568519">
      <w:bodyDiv w:val="1"/>
      <w:marLeft w:val="0"/>
      <w:marRight w:val="0"/>
      <w:marTop w:val="0"/>
      <w:marBottom w:val="0"/>
      <w:divBdr>
        <w:top w:val="none" w:sz="0" w:space="0" w:color="auto"/>
        <w:left w:val="none" w:sz="0" w:space="0" w:color="auto"/>
        <w:bottom w:val="none" w:sz="0" w:space="0" w:color="auto"/>
        <w:right w:val="none" w:sz="0" w:space="0" w:color="auto"/>
      </w:divBdr>
    </w:div>
    <w:div w:id="1529752837">
      <w:bodyDiv w:val="1"/>
      <w:marLeft w:val="0"/>
      <w:marRight w:val="0"/>
      <w:marTop w:val="0"/>
      <w:marBottom w:val="0"/>
      <w:divBdr>
        <w:top w:val="none" w:sz="0" w:space="0" w:color="auto"/>
        <w:left w:val="none" w:sz="0" w:space="0" w:color="auto"/>
        <w:bottom w:val="none" w:sz="0" w:space="0" w:color="auto"/>
        <w:right w:val="none" w:sz="0" w:space="0" w:color="auto"/>
      </w:divBdr>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3422543">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0127561">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4898636">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48255221">
      <w:bodyDiv w:val="1"/>
      <w:marLeft w:val="0"/>
      <w:marRight w:val="0"/>
      <w:marTop w:val="0"/>
      <w:marBottom w:val="0"/>
      <w:divBdr>
        <w:top w:val="none" w:sz="0" w:space="0" w:color="auto"/>
        <w:left w:val="none" w:sz="0" w:space="0" w:color="auto"/>
        <w:bottom w:val="none" w:sz="0" w:space="0" w:color="auto"/>
        <w:right w:val="none" w:sz="0" w:space="0" w:color="auto"/>
      </w:divBdr>
    </w:div>
    <w:div w:id="1556965701">
      <w:bodyDiv w:val="1"/>
      <w:marLeft w:val="0"/>
      <w:marRight w:val="0"/>
      <w:marTop w:val="0"/>
      <w:marBottom w:val="0"/>
      <w:divBdr>
        <w:top w:val="none" w:sz="0" w:space="0" w:color="auto"/>
        <w:left w:val="none" w:sz="0" w:space="0" w:color="auto"/>
        <w:bottom w:val="none" w:sz="0" w:space="0" w:color="auto"/>
        <w:right w:val="none" w:sz="0" w:space="0" w:color="auto"/>
      </w:divBdr>
    </w:div>
    <w:div w:id="1557162927">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1089275">
      <w:bodyDiv w:val="1"/>
      <w:marLeft w:val="0"/>
      <w:marRight w:val="0"/>
      <w:marTop w:val="0"/>
      <w:marBottom w:val="0"/>
      <w:divBdr>
        <w:top w:val="none" w:sz="0" w:space="0" w:color="auto"/>
        <w:left w:val="none" w:sz="0" w:space="0" w:color="auto"/>
        <w:bottom w:val="none" w:sz="0" w:space="0" w:color="auto"/>
        <w:right w:val="none" w:sz="0" w:space="0" w:color="auto"/>
      </w:divBdr>
    </w:div>
    <w:div w:id="1562062964">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099547">
      <w:bodyDiv w:val="1"/>
      <w:marLeft w:val="0"/>
      <w:marRight w:val="0"/>
      <w:marTop w:val="0"/>
      <w:marBottom w:val="0"/>
      <w:divBdr>
        <w:top w:val="none" w:sz="0" w:space="0" w:color="auto"/>
        <w:left w:val="none" w:sz="0" w:space="0" w:color="auto"/>
        <w:bottom w:val="none" w:sz="0" w:space="0" w:color="auto"/>
        <w:right w:val="none" w:sz="0" w:space="0" w:color="auto"/>
      </w:divBdr>
    </w:div>
    <w:div w:id="1565068043">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69225586">
      <w:bodyDiv w:val="1"/>
      <w:marLeft w:val="0"/>
      <w:marRight w:val="0"/>
      <w:marTop w:val="0"/>
      <w:marBottom w:val="0"/>
      <w:divBdr>
        <w:top w:val="none" w:sz="0" w:space="0" w:color="auto"/>
        <w:left w:val="none" w:sz="0" w:space="0" w:color="auto"/>
        <w:bottom w:val="none" w:sz="0" w:space="0" w:color="auto"/>
        <w:right w:val="none" w:sz="0" w:space="0" w:color="auto"/>
      </w:divBdr>
    </w:div>
    <w:div w:id="15698777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71773154">
      <w:bodyDiv w:val="1"/>
      <w:marLeft w:val="0"/>
      <w:marRight w:val="0"/>
      <w:marTop w:val="0"/>
      <w:marBottom w:val="0"/>
      <w:divBdr>
        <w:top w:val="none" w:sz="0" w:space="0" w:color="auto"/>
        <w:left w:val="none" w:sz="0" w:space="0" w:color="auto"/>
        <w:bottom w:val="none" w:sz="0" w:space="0" w:color="auto"/>
        <w:right w:val="none" w:sz="0" w:space="0" w:color="auto"/>
      </w:divBdr>
    </w:div>
    <w:div w:id="1572472165">
      <w:bodyDiv w:val="1"/>
      <w:marLeft w:val="0"/>
      <w:marRight w:val="0"/>
      <w:marTop w:val="0"/>
      <w:marBottom w:val="0"/>
      <w:divBdr>
        <w:top w:val="none" w:sz="0" w:space="0" w:color="auto"/>
        <w:left w:val="none" w:sz="0" w:space="0" w:color="auto"/>
        <w:bottom w:val="none" w:sz="0" w:space="0" w:color="auto"/>
        <w:right w:val="none" w:sz="0" w:space="0" w:color="auto"/>
      </w:divBdr>
    </w:div>
    <w:div w:id="1576166419">
      <w:bodyDiv w:val="1"/>
      <w:marLeft w:val="0"/>
      <w:marRight w:val="0"/>
      <w:marTop w:val="0"/>
      <w:marBottom w:val="0"/>
      <w:divBdr>
        <w:top w:val="none" w:sz="0" w:space="0" w:color="auto"/>
        <w:left w:val="none" w:sz="0" w:space="0" w:color="auto"/>
        <w:bottom w:val="none" w:sz="0" w:space="0" w:color="auto"/>
        <w:right w:val="none" w:sz="0" w:space="0" w:color="auto"/>
      </w:divBdr>
    </w:div>
    <w:div w:id="1577472526">
      <w:bodyDiv w:val="1"/>
      <w:marLeft w:val="0"/>
      <w:marRight w:val="0"/>
      <w:marTop w:val="0"/>
      <w:marBottom w:val="0"/>
      <w:divBdr>
        <w:top w:val="none" w:sz="0" w:space="0" w:color="auto"/>
        <w:left w:val="none" w:sz="0" w:space="0" w:color="auto"/>
        <w:bottom w:val="none" w:sz="0" w:space="0" w:color="auto"/>
        <w:right w:val="none" w:sz="0" w:space="0" w:color="auto"/>
      </w:divBdr>
    </w:div>
    <w:div w:id="1579514897">
      <w:bodyDiv w:val="1"/>
      <w:marLeft w:val="0"/>
      <w:marRight w:val="0"/>
      <w:marTop w:val="0"/>
      <w:marBottom w:val="0"/>
      <w:divBdr>
        <w:top w:val="none" w:sz="0" w:space="0" w:color="auto"/>
        <w:left w:val="none" w:sz="0" w:space="0" w:color="auto"/>
        <w:bottom w:val="none" w:sz="0" w:space="0" w:color="auto"/>
        <w:right w:val="none" w:sz="0" w:space="0" w:color="auto"/>
      </w:divBdr>
    </w:div>
    <w:div w:id="1582448570">
      <w:bodyDiv w:val="1"/>
      <w:marLeft w:val="0"/>
      <w:marRight w:val="0"/>
      <w:marTop w:val="0"/>
      <w:marBottom w:val="0"/>
      <w:divBdr>
        <w:top w:val="none" w:sz="0" w:space="0" w:color="auto"/>
        <w:left w:val="none" w:sz="0" w:space="0" w:color="auto"/>
        <w:bottom w:val="none" w:sz="0" w:space="0" w:color="auto"/>
        <w:right w:val="none" w:sz="0" w:space="0" w:color="auto"/>
      </w:divBdr>
    </w:div>
    <w:div w:id="158565192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3852369">
      <w:bodyDiv w:val="1"/>
      <w:marLeft w:val="0"/>
      <w:marRight w:val="0"/>
      <w:marTop w:val="0"/>
      <w:marBottom w:val="0"/>
      <w:divBdr>
        <w:top w:val="none" w:sz="0" w:space="0" w:color="auto"/>
        <w:left w:val="none" w:sz="0" w:space="0" w:color="auto"/>
        <w:bottom w:val="none" w:sz="0" w:space="0" w:color="auto"/>
        <w:right w:val="none" w:sz="0" w:space="0" w:color="auto"/>
      </w:divBdr>
    </w:div>
    <w:div w:id="1594513382">
      <w:bodyDiv w:val="1"/>
      <w:marLeft w:val="0"/>
      <w:marRight w:val="0"/>
      <w:marTop w:val="0"/>
      <w:marBottom w:val="0"/>
      <w:divBdr>
        <w:top w:val="none" w:sz="0" w:space="0" w:color="auto"/>
        <w:left w:val="none" w:sz="0" w:space="0" w:color="auto"/>
        <w:bottom w:val="none" w:sz="0" w:space="0" w:color="auto"/>
        <w:right w:val="none" w:sz="0" w:space="0" w:color="auto"/>
      </w:divBdr>
    </w:div>
    <w:div w:id="1595287802">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0022027">
      <w:bodyDiv w:val="1"/>
      <w:marLeft w:val="0"/>
      <w:marRight w:val="0"/>
      <w:marTop w:val="0"/>
      <w:marBottom w:val="0"/>
      <w:divBdr>
        <w:top w:val="none" w:sz="0" w:space="0" w:color="auto"/>
        <w:left w:val="none" w:sz="0" w:space="0" w:color="auto"/>
        <w:bottom w:val="none" w:sz="0" w:space="0" w:color="auto"/>
        <w:right w:val="none" w:sz="0" w:space="0" w:color="auto"/>
      </w:divBdr>
    </w:div>
    <w:div w:id="1601449957">
      <w:bodyDiv w:val="1"/>
      <w:marLeft w:val="0"/>
      <w:marRight w:val="0"/>
      <w:marTop w:val="0"/>
      <w:marBottom w:val="0"/>
      <w:divBdr>
        <w:top w:val="none" w:sz="0" w:space="0" w:color="auto"/>
        <w:left w:val="none" w:sz="0" w:space="0" w:color="auto"/>
        <w:bottom w:val="none" w:sz="0" w:space="0" w:color="auto"/>
        <w:right w:val="none" w:sz="0" w:space="0" w:color="auto"/>
      </w:divBdr>
    </w:div>
    <w:div w:id="1601983150">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06496303">
      <w:bodyDiv w:val="1"/>
      <w:marLeft w:val="0"/>
      <w:marRight w:val="0"/>
      <w:marTop w:val="0"/>
      <w:marBottom w:val="0"/>
      <w:divBdr>
        <w:top w:val="none" w:sz="0" w:space="0" w:color="auto"/>
        <w:left w:val="none" w:sz="0" w:space="0" w:color="auto"/>
        <w:bottom w:val="none" w:sz="0" w:space="0" w:color="auto"/>
        <w:right w:val="none" w:sz="0" w:space="0" w:color="auto"/>
      </w:divBdr>
    </w:div>
    <w:div w:id="1612008084">
      <w:bodyDiv w:val="1"/>
      <w:marLeft w:val="0"/>
      <w:marRight w:val="0"/>
      <w:marTop w:val="0"/>
      <w:marBottom w:val="0"/>
      <w:divBdr>
        <w:top w:val="none" w:sz="0" w:space="0" w:color="auto"/>
        <w:left w:val="none" w:sz="0" w:space="0" w:color="auto"/>
        <w:bottom w:val="none" w:sz="0" w:space="0" w:color="auto"/>
        <w:right w:val="none" w:sz="0" w:space="0" w:color="auto"/>
      </w:divBdr>
    </w:div>
    <w:div w:id="1612590670">
      <w:bodyDiv w:val="1"/>
      <w:marLeft w:val="0"/>
      <w:marRight w:val="0"/>
      <w:marTop w:val="0"/>
      <w:marBottom w:val="0"/>
      <w:divBdr>
        <w:top w:val="none" w:sz="0" w:space="0" w:color="auto"/>
        <w:left w:val="none" w:sz="0" w:space="0" w:color="auto"/>
        <w:bottom w:val="none" w:sz="0" w:space="0" w:color="auto"/>
        <w:right w:val="none" w:sz="0" w:space="0" w:color="auto"/>
      </w:divBdr>
    </w:div>
    <w:div w:id="1614708717">
      <w:bodyDiv w:val="1"/>
      <w:marLeft w:val="0"/>
      <w:marRight w:val="0"/>
      <w:marTop w:val="0"/>
      <w:marBottom w:val="0"/>
      <w:divBdr>
        <w:top w:val="none" w:sz="0" w:space="0" w:color="auto"/>
        <w:left w:val="none" w:sz="0" w:space="0" w:color="auto"/>
        <w:bottom w:val="none" w:sz="0" w:space="0" w:color="auto"/>
        <w:right w:val="none" w:sz="0" w:space="0" w:color="auto"/>
      </w:divBdr>
    </w:div>
    <w:div w:id="1617324366">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0254752">
      <w:bodyDiv w:val="1"/>
      <w:marLeft w:val="0"/>
      <w:marRight w:val="0"/>
      <w:marTop w:val="0"/>
      <w:marBottom w:val="0"/>
      <w:divBdr>
        <w:top w:val="none" w:sz="0" w:space="0" w:color="auto"/>
        <w:left w:val="none" w:sz="0" w:space="0" w:color="auto"/>
        <w:bottom w:val="none" w:sz="0" w:space="0" w:color="auto"/>
        <w:right w:val="none" w:sz="0" w:space="0" w:color="auto"/>
      </w:divBdr>
    </w:div>
    <w:div w:id="1620339602">
      <w:bodyDiv w:val="1"/>
      <w:marLeft w:val="0"/>
      <w:marRight w:val="0"/>
      <w:marTop w:val="0"/>
      <w:marBottom w:val="0"/>
      <w:divBdr>
        <w:top w:val="none" w:sz="0" w:space="0" w:color="auto"/>
        <w:left w:val="none" w:sz="0" w:space="0" w:color="auto"/>
        <w:bottom w:val="none" w:sz="0" w:space="0" w:color="auto"/>
        <w:right w:val="none" w:sz="0" w:space="0" w:color="auto"/>
      </w:divBdr>
    </w:div>
    <w:div w:id="1621835794">
      <w:bodyDiv w:val="1"/>
      <w:marLeft w:val="0"/>
      <w:marRight w:val="0"/>
      <w:marTop w:val="0"/>
      <w:marBottom w:val="0"/>
      <w:divBdr>
        <w:top w:val="none" w:sz="0" w:space="0" w:color="auto"/>
        <w:left w:val="none" w:sz="0" w:space="0" w:color="auto"/>
        <w:bottom w:val="none" w:sz="0" w:space="0" w:color="auto"/>
        <w:right w:val="none" w:sz="0" w:space="0" w:color="auto"/>
      </w:divBdr>
    </w:div>
    <w:div w:id="1622105961">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876740">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4383687">
      <w:bodyDiv w:val="1"/>
      <w:marLeft w:val="0"/>
      <w:marRight w:val="0"/>
      <w:marTop w:val="0"/>
      <w:marBottom w:val="0"/>
      <w:divBdr>
        <w:top w:val="none" w:sz="0" w:space="0" w:color="auto"/>
        <w:left w:val="none" w:sz="0" w:space="0" w:color="auto"/>
        <w:bottom w:val="none" w:sz="0" w:space="0" w:color="auto"/>
        <w:right w:val="none" w:sz="0" w:space="0" w:color="auto"/>
      </w:divBdr>
    </w:div>
    <w:div w:id="1625578065">
      <w:bodyDiv w:val="1"/>
      <w:marLeft w:val="0"/>
      <w:marRight w:val="0"/>
      <w:marTop w:val="0"/>
      <w:marBottom w:val="0"/>
      <w:divBdr>
        <w:top w:val="none" w:sz="0" w:space="0" w:color="auto"/>
        <w:left w:val="none" w:sz="0" w:space="0" w:color="auto"/>
        <w:bottom w:val="none" w:sz="0" w:space="0" w:color="auto"/>
        <w:right w:val="none" w:sz="0" w:space="0" w:color="auto"/>
      </w:divBdr>
    </w:div>
    <w:div w:id="1627855741">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8849140">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30864671">
      <w:bodyDiv w:val="1"/>
      <w:marLeft w:val="0"/>
      <w:marRight w:val="0"/>
      <w:marTop w:val="0"/>
      <w:marBottom w:val="0"/>
      <w:divBdr>
        <w:top w:val="none" w:sz="0" w:space="0" w:color="auto"/>
        <w:left w:val="none" w:sz="0" w:space="0" w:color="auto"/>
        <w:bottom w:val="none" w:sz="0" w:space="0" w:color="auto"/>
        <w:right w:val="none" w:sz="0" w:space="0" w:color="auto"/>
      </w:divBdr>
    </w:div>
    <w:div w:id="1635476818">
      <w:bodyDiv w:val="1"/>
      <w:marLeft w:val="0"/>
      <w:marRight w:val="0"/>
      <w:marTop w:val="0"/>
      <w:marBottom w:val="0"/>
      <w:divBdr>
        <w:top w:val="none" w:sz="0" w:space="0" w:color="auto"/>
        <w:left w:val="none" w:sz="0" w:space="0" w:color="auto"/>
        <w:bottom w:val="none" w:sz="0" w:space="0" w:color="auto"/>
        <w:right w:val="none" w:sz="0" w:space="0" w:color="auto"/>
      </w:divBdr>
    </w:div>
    <w:div w:id="1638337854">
      <w:bodyDiv w:val="1"/>
      <w:marLeft w:val="0"/>
      <w:marRight w:val="0"/>
      <w:marTop w:val="0"/>
      <w:marBottom w:val="0"/>
      <w:divBdr>
        <w:top w:val="none" w:sz="0" w:space="0" w:color="auto"/>
        <w:left w:val="none" w:sz="0" w:space="0" w:color="auto"/>
        <w:bottom w:val="none" w:sz="0" w:space="0" w:color="auto"/>
        <w:right w:val="none" w:sz="0" w:space="0" w:color="auto"/>
      </w:divBdr>
    </w:div>
    <w:div w:id="1643316342">
      <w:bodyDiv w:val="1"/>
      <w:marLeft w:val="0"/>
      <w:marRight w:val="0"/>
      <w:marTop w:val="0"/>
      <w:marBottom w:val="0"/>
      <w:divBdr>
        <w:top w:val="none" w:sz="0" w:space="0" w:color="auto"/>
        <w:left w:val="none" w:sz="0" w:space="0" w:color="auto"/>
        <w:bottom w:val="none" w:sz="0" w:space="0" w:color="auto"/>
        <w:right w:val="none" w:sz="0" w:space="0" w:color="auto"/>
      </w:divBdr>
    </w:div>
    <w:div w:id="1643534535">
      <w:bodyDiv w:val="1"/>
      <w:marLeft w:val="0"/>
      <w:marRight w:val="0"/>
      <w:marTop w:val="0"/>
      <w:marBottom w:val="0"/>
      <w:divBdr>
        <w:top w:val="none" w:sz="0" w:space="0" w:color="auto"/>
        <w:left w:val="none" w:sz="0" w:space="0" w:color="auto"/>
        <w:bottom w:val="none" w:sz="0" w:space="0" w:color="auto"/>
        <w:right w:val="none" w:sz="0" w:space="0" w:color="auto"/>
      </w:divBdr>
    </w:div>
    <w:div w:id="1644431319">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5086989">
      <w:bodyDiv w:val="1"/>
      <w:marLeft w:val="0"/>
      <w:marRight w:val="0"/>
      <w:marTop w:val="0"/>
      <w:marBottom w:val="0"/>
      <w:divBdr>
        <w:top w:val="none" w:sz="0" w:space="0" w:color="auto"/>
        <w:left w:val="none" w:sz="0" w:space="0" w:color="auto"/>
        <w:bottom w:val="none" w:sz="0" w:space="0" w:color="auto"/>
        <w:right w:val="none" w:sz="0" w:space="0" w:color="auto"/>
      </w:divBdr>
    </w:div>
    <w:div w:id="1646473687">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01954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68707141">
      <w:bodyDiv w:val="1"/>
      <w:marLeft w:val="0"/>
      <w:marRight w:val="0"/>
      <w:marTop w:val="0"/>
      <w:marBottom w:val="0"/>
      <w:divBdr>
        <w:top w:val="none" w:sz="0" w:space="0" w:color="auto"/>
        <w:left w:val="none" w:sz="0" w:space="0" w:color="auto"/>
        <w:bottom w:val="none" w:sz="0" w:space="0" w:color="auto"/>
        <w:right w:val="none" w:sz="0" w:space="0" w:color="auto"/>
      </w:divBdr>
    </w:div>
    <w:div w:id="1669138979">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6223918">
      <w:bodyDiv w:val="1"/>
      <w:marLeft w:val="0"/>
      <w:marRight w:val="0"/>
      <w:marTop w:val="0"/>
      <w:marBottom w:val="0"/>
      <w:divBdr>
        <w:top w:val="none" w:sz="0" w:space="0" w:color="auto"/>
        <w:left w:val="none" w:sz="0" w:space="0" w:color="auto"/>
        <w:bottom w:val="none" w:sz="0" w:space="0" w:color="auto"/>
        <w:right w:val="none" w:sz="0" w:space="0" w:color="auto"/>
      </w:divBdr>
    </w:div>
    <w:div w:id="1677999681">
      <w:bodyDiv w:val="1"/>
      <w:marLeft w:val="0"/>
      <w:marRight w:val="0"/>
      <w:marTop w:val="0"/>
      <w:marBottom w:val="0"/>
      <w:divBdr>
        <w:top w:val="none" w:sz="0" w:space="0" w:color="auto"/>
        <w:left w:val="none" w:sz="0" w:space="0" w:color="auto"/>
        <w:bottom w:val="none" w:sz="0" w:space="0" w:color="auto"/>
        <w:right w:val="none" w:sz="0" w:space="0" w:color="auto"/>
      </w:divBdr>
    </w:div>
    <w:div w:id="1678115309">
      <w:bodyDiv w:val="1"/>
      <w:marLeft w:val="0"/>
      <w:marRight w:val="0"/>
      <w:marTop w:val="0"/>
      <w:marBottom w:val="0"/>
      <w:divBdr>
        <w:top w:val="none" w:sz="0" w:space="0" w:color="auto"/>
        <w:left w:val="none" w:sz="0" w:space="0" w:color="auto"/>
        <w:bottom w:val="none" w:sz="0" w:space="0" w:color="auto"/>
        <w:right w:val="none" w:sz="0" w:space="0" w:color="auto"/>
      </w:divBdr>
    </w:div>
    <w:div w:id="1679194738">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0543882">
      <w:bodyDiv w:val="1"/>
      <w:marLeft w:val="0"/>
      <w:marRight w:val="0"/>
      <w:marTop w:val="0"/>
      <w:marBottom w:val="0"/>
      <w:divBdr>
        <w:top w:val="none" w:sz="0" w:space="0" w:color="auto"/>
        <w:left w:val="none" w:sz="0" w:space="0" w:color="auto"/>
        <w:bottom w:val="none" w:sz="0" w:space="0" w:color="auto"/>
        <w:right w:val="none" w:sz="0" w:space="0" w:color="auto"/>
      </w:divBdr>
    </w:div>
    <w:div w:id="1683045802">
      <w:bodyDiv w:val="1"/>
      <w:marLeft w:val="0"/>
      <w:marRight w:val="0"/>
      <w:marTop w:val="0"/>
      <w:marBottom w:val="0"/>
      <w:divBdr>
        <w:top w:val="none" w:sz="0" w:space="0" w:color="auto"/>
        <w:left w:val="none" w:sz="0" w:space="0" w:color="auto"/>
        <w:bottom w:val="none" w:sz="0" w:space="0" w:color="auto"/>
        <w:right w:val="none" w:sz="0" w:space="0" w:color="auto"/>
      </w:divBdr>
    </w:div>
    <w:div w:id="1684013723">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89452912">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1183351">
      <w:bodyDiv w:val="1"/>
      <w:marLeft w:val="0"/>
      <w:marRight w:val="0"/>
      <w:marTop w:val="0"/>
      <w:marBottom w:val="0"/>
      <w:divBdr>
        <w:top w:val="none" w:sz="0" w:space="0" w:color="auto"/>
        <w:left w:val="none" w:sz="0" w:space="0" w:color="auto"/>
        <w:bottom w:val="none" w:sz="0" w:space="0" w:color="auto"/>
        <w:right w:val="none" w:sz="0" w:space="0" w:color="auto"/>
      </w:divBdr>
    </w:div>
    <w:div w:id="1693143165">
      <w:bodyDiv w:val="1"/>
      <w:marLeft w:val="0"/>
      <w:marRight w:val="0"/>
      <w:marTop w:val="0"/>
      <w:marBottom w:val="0"/>
      <w:divBdr>
        <w:top w:val="none" w:sz="0" w:space="0" w:color="auto"/>
        <w:left w:val="none" w:sz="0" w:space="0" w:color="auto"/>
        <w:bottom w:val="none" w:sz="0" w:space="0" w:color="auto"/>
        <w:right w:val="none" w:sz="0" w:space="0" w:color="auto"/>
      </w:divBdr>
    </w:div>
    <w:div w:id="1695113200">
      <w:bodyDiv w:val="1"/>
      <w:marLeft w:val="0"/>
      <w:marRight w:val="0"/>
      <w:marTop w:val="0"/>
      <w:marBottom w:val="0"/>
      <w:divBdr>
        <w:top w:val="none" w:sz="0" w:space="0" w:color="auto"/>
        <w:left w:val="none" w:sz="0" w:space="0" w:color="auto"/>
        <w:bottom w:val="none" w:sz="0" w:space="0" w:color="auto"/>
        <w:right w:val="none" w:sz="0" w:space="0" w:color="auto"/>
      </w:divBdr>
    </w:div>
    <w:div w:id="1696349898">
      <w:bodyDiv w:val="1"/>
      <w:marLeft w:val="0"/>
      <w:marRight w:val="0"/>
      <w:marTop w:val="0"/>
      <w:marBottom w:val="0"/>
      <w:divBdr>
        <w:top w:val="none" w:sz="0" w:space="0" w:color="auto"/>
        <w:left w:val="none" w:sz="0" w:space="0" w:color="auto"/>
        <w:bottom w:val="none" w:sz="0" w:space="0" w:color="auto"/>
        <w:right w:val="none" w:sz="0" w:space="0" w:color="auto"/>
      </w:divBdr>
    </w:div>
    <w:div w:id="1698651064">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69962009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09069281">
      <w:bodyDiv w:val="1"/>
      <w:marLeft w:val="0"/>
      <w:marRight w:val="0"/>
      <w:marTop w:val="0"/>
      <w:marBottom w:val="0"/>
      <w:divBdr>
        <w:top w:val="none" w:sz="0" w:space="0" w:color="auto"/>
        <w:left w:val="none" w:sz="0" w:space="0" w:color="auto"/>
        <w:bottom w:val="none" w:sz="0" w:space="0" w:color="auto"/>
        <w:right w:val="none" w:sz="0" w:space="0" w:color="auto"/>
      </w:divBdr>
    </w:div>
    <w:div w:id="1710182156">
      <w:bodyDiv w:val="1"/>
      <w:marLeft w:val="0"/>
      <w:marRight w:val="0"/>
      <w:marTop w:val="0"/>
      <w:marBottom w:val="0"/>
      <w:divBdr>
        <w:top w:val="none" w:sz="0" w:space="0" w:color="auto"/>
        <w:left w:val="none" w:sz="0" w:space="0" w:color="auto"/>
        <w:bottom w:val="none" w:sz="0" w:space="0" w:color="auto"/>
        <w:right w:val="none" w:sz="0" w:space="0" w:color="auto"/>
      </w:divBdr>
    </w:div>
    <w:div w:id="1710493666">
      <w:bodyDiv w:val="1"/>
      <w:marLeft w:val="0"/>
      <w:marRight w:val="0"/>
      <w:marTop w:val="0"/>
      <w:marBottom w:val="0"/>
      <w:divBdr>
        <w:top w:val="none" w:sz="0" w:space="0" w:color="auto"/>
        <w:left w:val="none" w:sz="0" w:space="0" w:color="auto"/>
        <w:bottom w:val="none" w:sz="0" w:space="0" w:color="auto"/>
        <w:right w:val="none" w:sz="0" w:space="0" w:color="auto"/>
      </w:divBdr>
    </w:div>
    <w:div w:id="1710909319">
      <w:bodyDiv w:val="1"/>
      <w:marLeft w:val="0"/>
      <w:marRight w:val="0"/>
      <w:marTop w:val="0"/>
      <w:marBottom w:val="0"/>
      <w:divBdr>
        <w:top w:val="none" w:sz="0" w:space="0" w:color="auto"/>
        <w:left w:val="none" w:sz="0" w:space="0" w:color="auto"/>
        <w:bottom w:val="none" w:sz="0" w:space="0" w:color="auto"/>
        <w:right w:val="none" w:sz="0" w:space="0" w:color="auto"/>
      </w:divBdr>
    </w:div>
    <w:div w:id="1716848437">
      <w:bodyDiv w:val="1"/>
      <w:marLeft w:val="0"/>
      <w:marRight w:val="0"/>
      <w:marTop w:val="0"/>
      <w:marBottom w:val="0"/>
      <w:divBdr>
        <w:top w:val="none" w:sz="0" w:space="0" w:color="auto"/>
        <w:left w:val="none" w:sz="0" w:space="0" w:color="auto"/>
        <w:bottom w:val="none" w:sz="0" w:space="0" w:color="auto"/>
        <w:right w:val="none" w:sz="0" w:space="0" w:color="auto"/>
      </w:divBdr>
    </w:div>
    <w:div w:id="1720589505">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2824893">
      <w:bodyDiv w:val="1"/>
      <w:marLeft w:val="0"/>
      <w:marRight w:val="0"/>
      <w:marTop w:val="0"/>
      <w:marBottom w:val="0"/>
      <w:divBdr>
        <w:top w:val="none" w:sz="0" w:space="0" w:color="auto"/>
        <w:left w:val="none" w:sz="0" w:space="0" w:color="auto"/>
        <w:bottom w:val="none" w:sz="0" w:space="0" w:color="auto"/>
        <w:right w:val="none" w:sz="0" w:space="0" w:color="auto"/>
      </w:divBdr>
    </w:div>
    <w:div w:id="1723825060">
      <w:bodyDiv w:val="1"/>
      <w:marLeft w:val="0"/>
      <w:marRight w:val="0"/>
      <w:marTop w:val="0"/>
      <w:marBottom w:val="0"/>
      <w:divBdr>
        <w:top w:val="none" w:sz="0" w:space="0" w:color="auto"/>
        <w:left w:val="none" w:sz="0" w:space="0" w:color="auto"/>
        <w:bottom w:val="none" w:sz="0" w:space="0" w:color="auto"/>
        <w:right w:val="none" w:sz="0" w:space="0" w:color="auto"/>
      </w:divBdr>
      <w:divsChild>
        <w:div w:id="325481396">
          <w:marLeft w:val="0"/>
          <w:marRight w:val="0"/>
          <w:marTop w:val="0"/>
          <w:marBottom w:val="0"/>
          <w:divBdr>
            <w:top w:val="none" w:sz="0" w:space="0" w:color="auto"/>
            <w:left w:val="none" w:sz="0" w:space="0" w:color="auto"/>
            <w:bottom w:val="none" w:sz="0" w:space="0" w:color="auto"/>
            <w:right w:val="none" w:sz="0" w:space="0" w:color="auto"/>
          </w:divBdr>
        </w:div>
      </w:divsChild>
    </w:div>
    <w:div w:id="1725906426">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29498473">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4364">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34086806">
      <w:bodyDiv w:val="1"/>
      <w:marLeft w:val="0"/>
      <w:marRight w:val="0"/>
      <w:marTop w:val="0"/>
      <w:marBottom w:val="0"/>
      <w:divBdr>
        <w:top w:val="none" w:sz="0" w:space="0" w:color="auto"/>
        <w:left w:val="none" w:sz="0" w:space="0" w:color="auto"/>
        <w:bottom w:val="none" w:sz="0" w:space="0" w:color="auto"/>
        <w:right w:val="none" w:sz="0" w:space="0" w:color="auto"/>
      </w:divBdr>
    </w:div>
    <w:div w:id="1734502803">
      <w:bodyDiv w:val="1"/>
      <w:marLeft w:val="0"/>
      <w:marRight w:val="0"/>
      <w:marTop w:val="0"/>
      <w:marBottom w:val="0"/>
      <w:divBdr>
        <w:top w:val="none" w:sz="0" w:space="0" w:color="auto"/>
        <w:left w:val="none" w:sz="0" w:space="0" w:color="auto"/>
        <w:bottom w:val="none" w:sz="0" w:space="0" w:color="auto"/>
        <w:right w:val="none" w:sz="0" w:space="0" w:color="auto"/>
      </w:divBdr>
    </w:div>
    <w:div w:id="1738479964">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55937483">
      <w:bodyDiv w:val="1"/>
      <w:marLeft w:val="0"/>
      <w:marRight w:val="0"/>
      <w:marTop w:val="0"/>
      <w:marBottom w:val="0"/>
      <w:divBdr>
        <w:top w:val="none" w:sz="0" w:space="0" w:color="auto"/>
        <w:left w:val="none" w:sz="0" w:space="0" w:color="auto"/>
        <w:bottom w:val="none" w:sz="0" w:space="0" w:color="auto"/>
        <w:right w:val="none" w:sz="0" w:space="0" w:color="auto"/>
      </w:divBdr>
    </w:div>
    <w:div w:id="1755978853">
      <w:bodyDiv w:val="1"/>
      <w:marLeft w:val="0"/>
      <w:marRight w:val="0"/>
      <w:marTop w:val="0"/>
      <w:marBottom w:val="0"/>
      <w:divBdr>
        <w:top w:val="none" w:sz="0" w:space="0" w:color="auto"/>
        <w:left w:val="none" w:sz="0" w:space="0" w:color="auto"/>
        <w:bottom w:val="none" w:sz="0" w:space="0" w:color="auto"/>
        <w:right w:val="none" w:sz="0" w:space="0" w:color="auto"/>
      </w:divBdr>
    </w:div>
    <w:div w:id="1756198302">
      <w:bodyDiv w:val="1"/>
      <w:marLeft w:val="0"/>
      <w:marRight w:val="0"/>
      <w:marTop w:val="0"/>
      <w:marBottom w:val="0"/>
      <w:divBdr>
        <w:top w:val="none" w:sz="0" w:space="0" w:color="auto"/>
        <w:left w:val="none" w:sz="0" w:space="0" w:color="auto"/>
        <w:bottom w:val="none" w:sz="0" w:space="0" w:color="auto"/>
        <w:right w:val="none" w:sz="0" w:space="0" w:color="auto"/>
      </w:divBdr>
    </w:div>
    <w:div w:id="1757163401">
      <w:bodyDiv w:val="1"/>
      <w:marLeft w:val="0"/>
      <w:marRight w:val="0"/>
      <w:marTop w:val="0"/>
      <w:marBottom w:val="0"/>
      <w:divBdr>
        <w:top w:val="none" w:sz="0" w:space="0" w:color="auto"/>
        <w:left w:val="none" w:sz="0" w:space="0" w:color="auto"/>
        <w:bottom w:val="none" w:sz="0" w:space="0" w:color="auto"/>
        <w:right w:val="none" w:sz="0" w:space="0" w:color="auto"/>
      </w:divBdr>
    </w:div>
    <w:div w:id="1759599996">
      <w:bodyDiv w:val="1"/>
      <w:marLeft w:val="0"/>
      <w:marRight w:val="0"/>
      <w:marTop w:val="0"/>
      <w:marBottom w:val="0"/>
      <w:divBdr>
        <w:top w:val="none" w:sz="0" w:space="0" w:color="auto"/>
        <w:left w:val="none" w:sz="0" w:space="0" w:color="auto"/>
        <w:bottom w:val="none" w:sz="0" w:space="0" w:color="auto"/>
        <w:right w:val="none" w:sz="0" w:space="0" w:color="auto"/>
      </w:divBdr>
    </w:div>
    <w:div w:id="1763407683">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0077410">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6899740">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77942721">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0948963">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1">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87197253">
      <w:bodyDiv w:val="1"/>
      <w:marLeft w:val="0"/>
      <w:marRight w:val="0"/>
      <w:marTop w:val="0"/>
      <w:marBottom w:val="0"/>
      <w:divBdr>
        <w:top w:val="none" w:sz="0" w:space="0" w:color="auto"/>
        <w:left w:val="none" w:sz="0" w:space="0" w:color="auto"/>
        <w:bottom w:val="none" w:sz="0" w:space="0" w:color="auto"/>
        <w:right w:val="none" w:sz="0" w:space="0" w:color="auto"/>
      </w:divBdr>
    </w:div>
    <w:div w:id="1788619486">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977167">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799256206">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03842671">
      <w:bodyDiv w:val="1"/>
      <w:marLeft w:val="0"/>
      <w:marRight w:val="0"/>
      <w:marTop w:val="0"/>
      <w:marBottom w:val="0"/>
      <w:divBdr>
        <w:top w:val="none" w:sz="0" w:space="0" w:color="auto"/>
        <w:left w:val="none" w:sz="0" w:space="0" w:color="auto"/>
        <w:bottom w:val="none" w:sz="0" w:space="0" w:color="auto"/>
        <w:right w:val="none" w:sz="0" w:space="0" w:color="auto"/>
      </w:divBdr>
    </w:div>
    <w:div w:id="1805611200">
      <w:bodyDiv w:val="1"/>
      <w:marLeft w:val="0"/>
      <w:marRight w:val="0"/>
      <w:marTop w:val="0"/>
      <w:marBottom w:val="0"/>
      <w:divBdr>
        <w:top w:val="none" w:sz="0" w:space="0" w:color="auto"/>
        <w:left w:val="none" w:sz="0" w:space="0" w:color="auto"/>
        <w:bottom w:val="none" w:sz="0" w:space="0" w:color="auto"/>
        <w:right w:val="none" w:sz="0" w:space="0" w:color="auto"/>
      </w:divBdr>
    </w:div>
    <w:div w:id="1809932687">
      <w:bodyDiv w:val="1"/>
      <w:marLeft w:val="0"/>
      <w:marRight w:val="0"/>
      <w:marTop w:val="0"/>
      <w:marBottom w:val="0"/>
      <w:divBdr>
        <w:top w:val="none" w:sz="0" w:space="0" w:color="auto"/>
        <w:left w:val="none" w:sz="0" w:space="0" w:color="auto"/>
        <w:bottom w:val="none" w:sz="0" w:space="0" w:color="auto"/>
        <w:right w:val="none" w:sz="0" w:space="0" w:color="auto"/>
      </w:divBdr>
    </w:div>
    <w:div w:id="1811557221">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5829617">
      <w:bodyDiv w:val="1"/>
      <w:marLeft w:val="0"/>
      <w:marRight w:val="0"/>
      <w:marTop w:val="0"/>
      <w:marBottom w:val="0"/>
      <w:divBdr>
        <w:top w:val="none" w:sz="0" w:space="0" w:color="auto"/>
        <w:left w:val="none" w:sz="0" w:space="0" w:color="auto"/>
        <w:bottom w:val="none" w:sz="0" w:space="0" w:color="auto"/>
        <w:right w:val="none" w:sz="0" w:space="0" w:color="auto"/>
      </w:divBdr>
    </w:div>
    <w:div w:id="1819220552">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22385186">
      <w:bodyDiv w:val="1"/>
      <w:marLeft w:val="0"/>
      <w:marRight w:val="0"/>
      <w:marTop w:val="0"/>
      <w:marBottom w:val="0"/>
      <w:divBdr>
        <w:top w:val="none" w:sz="0" w:space="0" w:color="auto"/>
        <w:left w:val="none" w:sz="0" w:space="0" w:color="auto"/>
        <w:bottom w:val="none" w:sz="0" w:space="0" w:color="auto"/>
        <w:right w:val="none" w:sz="0" w:space="0" w:color="auto"/>
      </w:divBdr>
    </w:div>
    <w:div w:id="1826428938">
      <w:bodyDiv w:val="1"/>
      <w:marLeft w:val="0"/>
      <w:marRight w:val="0"/>
      <w:marTop w:val="0"/>
      <w:marBottom w:val="0"/>
      <w:divBdr>
        <w:top w:val="none" w:sz="0" w:space="0" w:color="auto"/>
        <w:left w:val="none" w:sz="0" w:space="0" w:color="auto"/>
        <w:bottom w:val="none" w:sz="0" w:space="0" w:color="auto"/>
        <w:right w:val="none" w:sz="0" w:space="0" w:color="auto"/>
      </w:divBdr>
    </w:div>
    <w:div w:id="1826429497">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3644127">
      <w:bodyDiv w:val="1"/>
      <w:marLeft w:val="0"/>
      <w:marRight w:val="0"/>
      <w:marTop w:val="0"/>
      <w:marBottom w:val="0"/>
      <w:divBdr>
        <w:top w:val="none" w:sz="0" w:space="0" w:color="auto"/>
        <w:left w:val="none" w:sz="0" w:space="0" w:color="auto"/>
        <w:bottom w:val="none" w:sz="0" w:space="0" w:color="auto"/>
        <w:right w:val="none" w:sz="0" w:space="0" w:color="auto"/>
      </w:divBdr>
    </w:div>
    <w:div w:id="1834567107">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4858177">
      <w:bodyDiv w:val="1"/>
      <w:marLeft w:val="0"/>
      <w:marRight w:val="0"/>
      <w:marTop w:val="0"/>
      <w:marBottom w:val="0"/>
      <w:divBdr>
        <w:top w:val="none" w:sz="0" w:space="0" w:color="auto"/>
        <w:left w:val="none" w:sz="0" w:space="0" w:color="auto"/>
        <w:bottom w:val="none" w:sz="0" w:space="0" w:color="auto"/>
        <w:right w:val="none" w:sz="0" w:space="0" w:color="auto"/>
      </w:divBdr>
    </w:div>
    <w:div w:id="1847406581">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0677360">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52450884">
      <w:bodyDiv w:val="1"/>
      <w:marLeft w:val="0"/>
      <w:marRight w:val="0"/>
      <w:marTop w:val="0"/>
      <w:marBottom w:val="0"/>
      <w:divBdr>
        <w:top w:val="none" w:sz="0" w:space="0" w:color="auto"/>
        <w:left w:val="none" w:sz="0" w:space="0" w:color="auto"/>
        <w:bottom w:val="none" w:sz="0" w:space="0" w:color="auto"/>
        <w:right w:val="none" w:sz="0" w:space="0" w:color="auto"/>
      </w:divBdr>
    </w:div>
    <w:div w:id="1853758748">
      <w:bodyDiv w:val="1"/>
      <w:marLeft w:val="0"/>
      <w:marRight w:val="0"/>
      <w:marTop w:val="0"/>
      <w:marBottom w:val="0"/>
      <w:divBdr>
        <w:top w:val="none" w:sz="0" w:space="0" w:color="auto"/>
        <w:left w:val="none" w:sz="0" w:space="0" w:color="auto"/>
        <w:bottom w:val="none" w:sz="0" w:space="0" w:color="auto"/>
        <w:right w:val="none" w:sz="0" w:space="0" w:color="auto"/>
      </w:divBdr>
    </w:div>
    <w:div w:id="1854105983">
      <w:bodyDiv w:val="1"/>
      <w:marLeft w:val="0"/>
      <w:marRight w:val="0"/>
      <w:marTop w:val="0"/>
      <w:marBottom w:val="0"/>
      <w:divBdr>
        <w:top w:val="none" w:sz="0" w:space="0" w:color="auto"/>
        <w:left w:val="none" w:sz="0" w:space="0" w:color="auto"/>
        <w:bottom w:val="none" w:sz="0" w:space="0" w:color="auto"/>
        <w:right w:val="none" w:sz="0" w:space="0" w:color="auto"/>
      </w:divBdr>
    </w:div>
    <w:div w:id="1854952352">
      <w:bodyDiv w:val="1"/>
      <w:marLeft w:val="0"/>
      <w:marRight w:val="0"/>
      <w:marTop w:val="0"/>
      <w:marBottom w:val="0"/>
      <w:divBdr>
        <w:top w:val="none" w:sz="0" w:space="0" w:color="auto"/>
        <w:left w:val="none" w:sz="0" w:space="0" w:color="auto"/>
        <w:bottom w:val="none" w:sz="0" w:space="0" w:color="auto"/>
        <w:right w:val="none" w:sz="0" w:space="0" w:color="auto"/>
      </w:divBdr>
    </w:div>
    <w:div w:id="1857889057">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2283942">
      <w:bodyDiv w:val="1"/>
      <w:marLeft w:val="0"/>
      <w:marRight w:val="0"/>
      <w:marTop w:val="0"/>
      <w:marBottom w:val="0"/>
      <w:divBdr>
        <w:top w:val="none" w:sz="0" w:space="0" w:color="auto"/>
        <w:left w:val="none" w:sz="0" w:space="0" w:color="auto"/>
        <w:bottom w:val="none" w:sz="0" w:space="0" w:color="auto"/>
        <w:right w:val="none" w:sz="0" w:space="0" w:color="auto"/>
      </w:divBdr>
    </w:div>
    <w:div w:id="1864054146">
      <w:bodyDiv w:val="1"/>
      <w:marLeft w:val="0"/>
      <w:marRight w:val="0"/>
      <w:marTop w:val="0"/>
      <w:marBottom w:val="0"/>
      <w:divBdr>
        <w:top w:val="none" w:sz="0" w:space="0" w:color="auto"/>
        <w:left w:val="none" w:sz="0" w:space="0" w:color="auto"/>
        <w:bottom w:val="none" w:sz="0" w:space="0" w:color="auto"/>
        <w:right w:val="none" w:sz="0" w:space="0" w:color="auto"/>
      </w:divBdr>
    </w:div>
    <w:div w:id="1864396458">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2260923">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0169035">
      <w:bodyDiv w:val="1"/>
      <w:marLeft w:val="0"/>
      <w:marRight w:val="0"/>
      <w:marTop w:val="0"/>
      <w:marBottom w:val="0"/>
      <w:divBdr>
        <w:top w:val="none" w:sz="0" w:space="0" w:color="auto"/>
        <w:left w:val="none" w:sz="0" w:space="0" w:color="auto"/>
        <w:bottom w:val="none" w:sz="0" w:space="0" w:color="auto"/>
        <w:right w:val="none" w:sz="0" w:space="0" w:color="auto"/>
      </w:divBdr>
    </w:div>
    <w:div w:id="1880699534">
      <w:bodyDiv w:val="1"/>
      <w:marLeft w:val="0"/>
      <w:marRight w:val="0"/>
      <w:marTop w:val="0"/>
      <w:marBottom w:val="0"/>
      <w:divBdr>
        <w:top w:val="none" w:sz="0" w:space="0" w:color="auto"/>
        <w:left w:val="none" w:sz="0" w:space="0" w:color="auto"/>
        <w:bottom w:val="none" w:sz="0" w:space="0" w:color="auto"/>
        <w:right w:val="none" w:sz="0" w:space="0" w:color="auto"/>
      </w:divBdr>
    </w:div>
    <w:div w:id="1882281846">
      <w:bodyDiv w:val="1"/>
      <w:marLeft w:val="0"/>
      <w:marRight w:val="0"/>
      <w:marTop w:val="0"/>
      <w:marBottom w:val="0"/>
      <w:divBdr>
        <w:top w:val="none" w:sz="0" w:space="0" w:color="auto"/>
        <w:left w:val="none" w:sz="0" w:space="0" w:color="auto"/>
        <w:bottom w:val="none" w:sz="0" w:space="0" w:color="auto"/>
        <w:right w:val="none" w:sz="0" w:space="0" w:color="auto"/>
      </w:divBdr>
    </w:div>
    <w:div w:id="1884050596">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6327638">
      <w:bodyDiv w:val="1"/>
      <w:marLeft w:val="0"/>
      <w:marRight w:val="0"/>
      <w:marTop w:val="0"/>
      <w:marBottom w:val="0"/>
      <w:divBdr>
        <w:top w:val="none" w:sz="0" w:space="0" w:color="auto"/>
        <w:left w:val="none" w:sz="0" w:space="0" w:color="auto"/>
        <w:bottom w:val="none" w:sz="0" w:space="0" w:color="auto"/>
        <w:right w:val="none" w:sz="0" w:space="0" w:color="auto"/>
      </w:divBdr>
    </w:div>
    <w:div w:id="1886670776">
      <w:bodyDiv w:val="1"/>
      <w:marLeft w:val="0"/>
      <w:marRight w:val="0"/>
      <w:marTop w:val="0"/>
      <w:marBottom w:val="0"/>
      <w:divBdr>
        <w:top w:val="none" w:sz="0" w:space="0" w:color="auto"/>
        <w:left w:val="none" w:sz="0" w:space="0" w:color="auto"/>
        <w:bottom w:val="none" w:sz="0" w:space="0" w:color="auto"/>
        <w:right w:val="none" w:sz="0" w:space="0" w:color="auto"/>
      </w:divBdr>
    </w:div>
    <w:div w:id="1886868755">
      <w:bodyDiv w:val="1"/>
      <w:marLeft w:val="0"/>
      <w:marRight w:val="0"/>
      <w:marTop w:val="0"/>
      <w:marBottom w:val="0"/>
      <w:divBdr>
        <w:top w:val="none" w:sz="0" w:space="0" w:color="auto"/>
        <w:left w:val="none" w:sz="0" w:space="0" w:color="auto"/>
        <w:bottom w:val="none" w:sz="0" w:space="0" w:color="auto"/>
        <w:right w:val="none" w:sz="0" w:space="0" w:color="auto"/>
      </w:divBdr>
    </w:div>
    <w:div w:id="1886913634">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89609097">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1574758">
      <w:bodyDiv w:val="1"/>
      <w:marLeft w:val="0"/>
      <w:marRight w:val="0"/>
      <w:marTop w:val="0"/>
      <w:marBottom w:val="0"/>
      <w:divBdr>
        <w:top w:val="none" w:sz="0" w:space="0" w:color="auto"/>
        <w:left w:val="none" w:sz="0" w:space="0" w:color="auto"/>
        <w:bottom w:val="none" w:sz="0" w:space="0" w:color="auto"/>
        <w:right w:val="none" w:sz="0" w:space="0" w:color="auto"/>
      </w:divBdr>
    </w:div>
    <w:div w:id="1912156648">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4119670">
      <w:bodyDiv w:val="1"/>
      <w:marLeft w:val="0"/>
      <w:marRight w:val="0"/>
      <w:marTop w:val="0"/>
      <w:marBottom w:val="0"/>
      <w:divBdr>
        <w:top w:val="none" w:sz="0" w:space="0" w:color="auto"/>
        <w:left w:val="none" w:sz="0" w:space="0" w:color="auto"/>
        <w:bottom w:val="none" w:sz="0" w:space="0" w:color="auto"/>
        <w:right w:val="none" w:sz="0" w:space="0" w:color="auto"/>
      </w:divBdr>
    </w:div>
    <w:div w:id="1915697580">
      <w:bodyDiv w:val="1"/>
      <w:marLeft w:val="0"/>
      <w:marRight w:val="0"/>
      <w:marTop w:val="0"/>
      <w:marBottom w:val="0"/>
      <w:divBdr>
        <w:top w:val="none" w:sz="0" w:space="0" w:color="auto"/>
        <w:left w:val="none" w:sz="0" w:space="0" w:color="auto"/>
        <w:bottom w:val="none" w:sz="0" w:space="0" w:color="auto"/>
        <w:right w:val="none" w:sz="0" w:space="0" w:color="auto"/>
      </w:divBdr>
    </w:div>
    <w:div w:id="1916477416">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19098668">
      <w:bodyDiv w:val="1"/>
      <w:marLeft w:val="0"/>
      <w:marRight w:val="0"/>
      <w:marTop w:val="0"/>
      <w:marBottom w:val="0"/>
      <w:divBdr>
        <w:top w:val="none" w:sz="0" w:space="0" w:color="auto"/>
        <w:left w:val="none" w:sz="0" w:space="0" w:color="auto"/>
        <w:bottom w:val="none" w:sz="0" w:space="0" w:color="auto"/>
        <w:right w:val="none" w:sz="0" w:space="0" w:color="auto"/>
      </w:divBdr>
    </w:div>
    <w:div w:id="1919900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1941370">
      <w:bodyDiv w:val="1"/>
      <w:marLeft w:val="0"/>
      <w:marRight w:val="0"/>
      <w:marTop w:val="0"/>
      <w:marBottom w:val="0"/>
      <w:divBdr>
        <w:top w:val="none" w:sz="0" w:space="0" w:color="auto"/>
        <w:left w:val="none" w:sz="0" w:space="0" w:color="auto"/>
        <w:bottom w:val="none" w:sz="0" w:space="0" w:color="auto"/>
        <w:right w:val="none" w:sz="0" w:space="0" w:color="auto"/>
      </w:divBdr>
    </w:div>
    <w:div w:id="192344631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456472">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28803892">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0195778">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 w:id="1931426436">
      <w:bodyDiv w:val="1"/>
      <w:marLeft w:val="0"/>
      <w:marRight w:val="0"/>
      <w:marTop w:val="0"/>
      <w:marBottom w:val="0"/>
      <w:divBdr>
        <w:top w:val="none" w:sz="0" w:space="0" w:color="auto"/>
        <w:left w:val="none" w:sz="0" w:space="0" w:color="auto"/>
        <w:bottom w:val="none" w:sz="0" w:space="0" w:color="auto"/>
        <w:right w:val="none" w:sz="0" w:space="0" w:color="auto"/>
      </w:divBdr>
    </w:div>
    <w:div w:id="1932082826">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38559607">
      <w:bodyDiv w:val="1"/>
      <w:marLeft w:val="0"/>
      <w:marRight w:val="0"/>
      <w:marTop w:val="0"/>
      <w:marBottom w:val="0"/>
      <w:divBdr>
        <w:top w:val="none" w:sz="0" w:space="0" w:color="auto"/>
        <w:left w:val="none" w:sz="0" w:space="0" w:color="auto"/>
        <w:bottom w:val="none" w:sz="0" w:space="0" w:color="auto"/>
        <w:right w:val="none" w:sz="0" w:space="0" w:color="auto"/>
      </w:divBdr>
    </w:div>
    <w:div w:id="1942839649">
      <w:bodyDiv w:val="1"/>
      <w:marLeft w:val="0"/>
      <w:marRight w:val="0"/>
      <w:marTop w:val="0"/>
      <w:marBottom w:val="0"/>
      <w:divBdr>
        <w:top w:val="none" w:sz="0" w:space="0" w:color="auto"/>
        <w:left w:val="none" w:sz="0" w:space="0" w:color="auto"/>
        <w:bottom w:val="none" w:sz="0" w:space="0" w:color="auto"/>
        <w:right w:val="none" w:sz="0" w:space="0" w:color="auto"/>
      </w:divBdr>
    </w:div>
    <w:div w:id="1944067890">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690867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57593047">
      <w:bodyDiv w:val="1"/>
      <w:marLeft w:val="0"/>
      <w:marRight w:val="0"/>
      <w:marTop w:val="0"/>
      <w:marBottom w:val="0"/>
      <w:divBdr>
        <w:top w:val="none" w:sz="0" w:space="0" w:color="auto"/>
        <w:left w:val="none" w:sz="0" w:space="0" w:color="auto"/>
        <w:bottom w:val="none" w:sz="0" w:space="0" w:color="auto"/>
        <w:right w:val="none" w:sz="0" w:space="0" w:color="auto"/>
      </w:divBdr>
    </w:div>
    <w:div w:id="1958481926">
      <w:bodyDiv w:val="1"/>
      <w:marLeft w:val="0"/>
      <w:marRight w:val="0"/>
      <w:marTop w:val="0"/>
      <w:marBottom w:val="0"/>
      <w:divBdr>
        <w:top w:val="none" w:sz="0" w:space="0" w:color="auto"/>
        <w:left w:val="none" w:sz="0" w:space="0" w:color="auto"/>
        <w:bottom w:val="none" w:sz="0" w:space="0" w:color="auto"/>
        <w:right w:val="none" w:sz="0" w:space="0" w:color="auto"/>
      </w:divBdr>
    </w:div>
    <w:div w:id="1959797678">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67077911">
      <w:bodyDiv w:val="1"/>
      <w:marLeft w:val="0"/>
      <w:marRight w:val="0"/>
      <w:marTop w:val="0"/>
      <w:marBottom w:val="0"/>
      <w:divBdr>
        <w:top w:val="none" w:sz="0" w:space="0" w:color="auto"/>
        <w:left w:val="none" w:sz="0" w:space="0" w:color="auto"/>
        <w:bottom w:val="none" w:sz="0" w:space="0" w:color="auto"/>
        <w:right w:val="none" w:sz="0" w:space="0" w:color="auto"/>
      </w:divBdr>
    </w:div>
    <w:div w:id="1968395584">
      <w:bodyDiv w:val="1"/>
      <w:marLeft w:val="0"/>
      <w:marRight w:val="0"/>
      <w:marTop w:val="0"/>
      <w:marBottom w:val="0"/>
      <w:divBdr>
        <w:top w:val="none" w:sz="0" w:space="0" w:color="auto"/>
        <w:left w:val="none" w:sz="0" w:space="0" w:color="auto"/>
        <w:bottom w:val="none" w:sz="0" w:space="0" w:color="auto"/>
        <w:right w:val="none" w:sz="0" w:space="0" w:color="auto"/>
      </w:divBdr>
    </w:div>
    <w:div w:id="1969387251">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77447320">
      <w:bodyDiv w:val="1"/>
      <w:marLeft w:val="0"/>
      <w:marRight w:val="0"/>
      <w:marTop w:val="0"/>
      <w:marBottom w:val="0"/>
      <w:divBdr>
        <w:top w:val="none" w:sz="0" w:space="0" w:color="auto"/>
        <w:left w:val="none" w:sz="0" w:space="0" w:color="auto"/>
        <w:bottom w:val="none" w:sz="0" w:space="0" w:color="auto"/>
        <w:right w:val="none" w:sz="0" w:space="0" w:color="auto"/>
      </w:divBdr>
    </w:div>
    <w:div w:id="1978684394">
      <w:bodyDiv w:val="1"/>
      <w:marLeft w:val="0"/>
      <w:marRight w:val="0"/>
      <w:marTop w:val="0"/>
      <w:marBottom w:val="0"/>
      <w:divBdr>
        <w:top w:val="none" w:sz="0" w:space="0" w:color="auto"/>
        <w:left w:val="none" w:sz="0" w:space="0" w:color="auto"/>
        <w:bottom w:val="none" w:sz="0" w:space="0" w:color="auto"/>
        <w:right w:val="none" w:sz="0" w:space="0" w:color="auto"/>
      </w:divBdr>
    </w:div>
    <w:div w:id="1979456599">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81812083">
      <w:bodyDiv w:val="1"/>
      <w:marLeft w:val="0"/>
      <w:marRight w:val="0"/>
      <w:marTop w:val="0"/>
      <w:marBottom w:val="0"/>
      <w:divBdr>
        <w:top w:val="none" w:sz="0" w:space="0" w:color="auto"/>
        <w:left w:val="none" w:sz="0" w:space="0" w:color="auto"/>
        <w:bottom w:val="none" w:sz="0" w:space="0" w:color="auto"/>
        <w:right w:val="none" w:sz="0" w:space="0" w:color="auto"/>
      </w:divBdr>
    </w:div>
    <w:div w:id="1988120717">
      <w:bodyDiv w:val="1"/>
      <w:marLeft w:val="0"/>
      <w:marRight w:val="0"/>
      <w:marTop w:val="0"/>
      <w:marBottom w:val="0"/>
      <w:divBdr>
        <w:top w:val="none" w:sz="0" w:space="0" w:color="auto"/>
        <w:left w:val="none" w:sz="0" w:space="0" w:color="auto"/>
        <w:bottom w:val="none" w:sz="0" w:space="0" w:color="auto"/>
        <w:right w:val="none" w:sz="0" w:space="0" w:color="auto"/>
      </w:divBdr>
    </w:div>
    <w:div w:id="1991324756">
      <w:bodyDiv w:val="1"/>
      <w:marLeft w:val="0"/>
      <w:marRight w:val="0"/>
      <w:marTop w:val="0"/>
      <w:marBottom w:val="0"/>
      <w:divBdr>
        <w:top w:val="none" w:sz="0" w:space="0" w:color="auto"/>
        <w:left w:val="none" w:sz="0" w:space="0" w:color="auto"/>
        <w:bottom w:val="none" w:sz="0" w:space="0" w:color="auto"/>
        <w:right w:val="none" w:sz="0" w:space="0" w:color="auto"/>
      </w:divBdr>
    </w:div>
    <w:div w:id="1993558208">
      <w:bodyDiv w:val="1"/>
      <w:marLeft w:val="0"/>
      <w:marRight w:val="0"/>
      <w:marTop w:val="0"/>
      <w:marBottom w:val="0"/>
      <w:divBdr>
        <w:top w:val="none" w:sz="0" w:space="0" w:color="auto"/>
        <w:left w:val="none" w:sz="0" w:space="0" w:color="auto"/>
        <w:bottom w:val="none" w:sz="0" w:space="0" w:color="auto"/>
        <w:right w:val="none" w:sz="0" w:space="0" w:color="auto"/>
      </w:divBdr>
    </w:div>
    <w:div w:id="1994286270">
      <w:bodyDiv w:val="1"/>
      <w:marLeft w:val="0"/>
      <w:marRight w:val="0"/>
      <w:marTop w:val="0"/>
      <w:marBottom w:val="0"/>
      <w:divBdr>
        <w:top w:val="none" w:sz="0" w:space="0" w:color="auto"/>
        <w:left w:val="none" w:sz="0" w:space="0" w:color="auto"/>
        <w:bottom w:val="none" w:sz="0" w:space="0" w:color="auto"/>
        <w:right w:val="none" w:sz="0" w:space="0" w:color="auto"/>
      </w:divBdr>
    </w:div>
    <w:div w:id="1994679947">
      <w:bodyDiv w:val="1"/>
      <w:marLeft w:val="0"/>
      <w:marRight w:val="0"/>
      <w:marTop w:val="0"/>
      <w:marBottom w:val="0"/>
      <w:divBdr>
        <w:top w:val="none" w:sz="0" w:space="0" w:color="auto"/>
        <w:left w:val="none" w:sz="0" w:space="0" w:color="auto"/>
        <w:bottom w:val="none" w:sz="0" w:space="0" w:color="auto"/>
        <w:right w:val="none" w:sz="0" w:space="0" w:color="auto"/>
      </w:divBdr>
    </w:div>
    <w:div w:id="1994721233">
      <w:bodyDiv w:val="1"/>
      <w:marLeft w:val="0"/>
      <w:marRight w:val="0"/>
      <w:marTop w:val="0"/>
      <w:marBottom w:val="0"/>
      <w:divBdr>
        <w:top w:val="none" w:sz="0" w:space="0" w:color="auto"/>
        <w:left w:val="none" w:sz="0" w:space="0" w:color="auto"/>
        <w:bottom w:val="none" w:sz="0" w:space="0" w:color="auto"/>
        <w:right w:val="none" w:sz="0" w:space="0" w:color="auto"/>
      </w:divBdr>
    </w:div>
    <w:div w:id="1998192642">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05544845">
      <w:bodyDiv w:val="1"/>
      <w:marLeft w:val="0"/>
      <w:marRight w:val="0"/>
      <w:marTop w:val="0"/>
      <w:marBottom w:val="0"/>
      <w:divBdr>
        <w:top w:val="none" w:sz="0" w:space="0" w:color="auto"/>
        <w:left w:val="none" w:sz="0" w:space="0" w:color="auto"/>
        <w:bottom w:val="none" w:sz="0" w:space="0" w:color="auto"/>
        <w:right w:val="none" w:sz="0" w:space="0" w:color="auto"/>
      </w:divBdr>
    </w:div>
    <w:div w:id="2006741259">
      <w:bodyDiv w:val="1"/>
      <w:marLeft w:val="0"/>
      <w:marRight w:val="0"/>
      <w:marTop w:val="0"/>
      <w:marBottom w:val="0"/>
      <w:divBdr>
        <w:top w:val="none" w:sz="0" w:space="0" w:color="auto"/>
        <w:left w:val="none" w:sz="0" w:space="0" w:color="auto"/>
        <w:bottom w:val="none" w:sz="0" w:space="0" w:color="auto"/>
        <w:right w:val="none" w:sz="0" w:space="0" w:color="auto"/>
      </w:divBdr>
    </w:div>
    <w:div w:id="2008096515">
      <w:bodyDiv w:val="1"/>
      <w:marLeft w:val="0"/>
      <w:marRight w:val="0"/>
      <w:marTop w:val="0"/>
      <w:marBottom w:val="0"/>
      <w:divBdr>
        <w:top w:val="none" w:sz="0" w:space="0" w:color="auto"/>
        <w:left w:val="none" w:sz="0" w:space="0" w:color="auto"/>
        <w:bottom w:val="none" w:sz="0" w:space="0" w:color="auto"/>
        <w:right w:val="none" w:sz="0" w:space="0" w:color="auto"/>
      </w:divBdr>
    </w:div>
    <w:div w:id="2010711652">
      <w:bodyDiv w:val="1"/>
      <w:marLeft w:val="0"/>
      <w:marRight w:val="0"/>
      <w:marTop w:val="0"/>
      <w:marBottom w:val="0"/>
      <w:divBdr>
        <w:top w:val="none" w:sz="0" w:space="0" w:color="auto"/>
        <w:left w:val="none" w:sz="0" w:space="0" w:color="auto"/>
        <w:bottom w:val="none" w:sz="0" w:space="0" w:color="auto"/>
        <w:right w:val="none" w:sz="0" w:space="0" w:color="auto"/>
      </w:divBdr>
    </w:div>
    <w:div w:id="2011135380">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2635059">
      <w:bodyDiv w:val="1"/>
      <w:marLeft w:val="0"/>
      <w:marRight w:val="0"/>
      <w:marTop w:val="0"/>
      <w:marBottom w:val="0"/>
      <w:divBdr>
        <w:top w:val="none" w:sz="0" w:space="0" w:color="auto"/>
        <w:left w:val="none" w:sz="0" w:space="0" w:color="auto"/>
        <w:bottom w:val="none" w:sz="0" w:space="0" w:color="auto"/>
        <w:right w:val="none" w:sz="0" w:space="0" w:color="auto"/>
      </w:divBdr>
    </w:div>
    <w:div w:id="2012681218">
      <w:bodyDiv w:val="1"/>
      <w:marLeft w:val="0"/>
      <w:marRight w:val="0"/>
      <w:marTop w:val="0"/>
      <w:marBottom w:val="0"/>
      <w:divBdr>
        <w:top w:val="none" w:sz="0" w:space="0" w:color="auto"/>
        <w:left w:val="none" w:sz="0" w:space="0" w:color="auto"/>
        <w:bottom w:val="none" w:sz="0" w:space="0" w:color="auto"/>
        <w:right w:val="none" w:sz="0" w:space="0" w:color="auto"/>
      </w:divBdr>
    </w:div>
    <w:div w:id="2014338278">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19623634">
      <w:bodyDiv w:val="1"/>
      <w:marLeft w:val="0"/>
      <w:marRight w:val="0"/>
      <w:marTop w:val="0"/>
      <w:marBottom w:val="0"/>
      <w:divBdr>
        <w:top w:val="none" w:sz="0" w:space="0" w:color="auto"/>
        <w:left w:val="none" w:sz="0" w:space="0" w:color="auto"/>
        <w:bottom w:val="none" w:sz="0" w:space="0" w:color="auto"/>
        <w:right w:val="none" w:sz="0" w:space="0" w:color="auto"/>
      </w:divBdr>
    </w:div>
    <w:div w:id="2022509287">
      <w:bodyDiv w:val="1"/>
      <w:marLeft w:val="0"/>
      <w:marRight w:val="0"/>
      <w:marTop w:val="0"/>
      <w:marBottom w:val="0"/>
      <w:divBdr>
        <w:top w:val="none" w:sz="0" w:space="0" w:color="auto"/>
        <w:left w:val="none" w:sz="0" w:space="0" w:color="auto"/>
        <w:bottom w:val="none" w:sz="0" w:space="0" w:color="auto"/>
        <w:right w:val="none" w:sz="0" w:space="0" w:color="auto"/>
      </w:divBdr>
    </w:div>
    <w:div w:id="20238999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25664171">
      <w:bodyDiv w:val="1"/>
      <w:marLeft w:val="0"/>
      <w:marRight w:val="0"/>
      <w:marTop w:val="0"/>
      <w:marBottom w:val="0"/>
      <w:divBdr>
        <w:top w:val="none" w:sz="0" w:space="0" w:color="auto"/>
        <w:left w:val="none" w:sz="0" w:space="0" w:color="auto"/>
        <w:bottom w:val="none" w:sz="0" w:space="0" w:color="auto"/>
        <w:right w:val="none" w:sz="0" w:space="0" w:color="auto"/>
      </w:divBdr>
    </w:div>
    <w:div w:id="2027902327">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4262055">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37268795">
      <w:bodyDiv w:val="1"/>
      <w:marLeft w:val="0"/>
      <w:marRight w:val="0"/>
      <w:marTop w:val="0"/>
      <w:marBottom w:val="0"/>
      <w:divBdr>
        <w:top w:val="none" w:sz="0" w:space="0" w:color="auto"/>
        <w:left w:val="none" w:sz="0" w:space="0" w:color="auto"/>
        <w:bottom w:val="none" w:sz="0" w:space="0" w:color="auto"/>
        <w:right w:val="none" w:sz="0" w:space="0" w:color="auto"/>
      </w:divBdr>
    </w:div>
    <w:div w:id="2037459455">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49524365">
      <w:bodyDiv w:val="1"/>
      <w:marLeft w:val="0"/>
      <w:marRight w:val="0"/>
      <w:marTop w:val="0"/>
      <w:marBottom w:val="0"/>
      <w:divBdr>
        <w:top w:val="none" w:sz="0" w:space="0" w:color="auto"/>
        <w:left w:val="none" w:sz="0" w:space="0" w:color="auto"/>
        <w:bottom w:val="none" w:sz="0" w:space="0" w:color="auto"/>
        <w:right w:val="none" w:sz="0" w:space="0" w:color="auto"/>
      </w:divBdr>
    </w:div>
    <w:div w:id="2050647869">
      <w:bodyDiv w:val="1"/>
      <w:marLeft w:val="0"/>
      <w:marRight w:val="0"/>
      <w:marTop w:val="0"/>
      <w:marBottom w:val="0"/>
      <w:divBdr>
        <w:top w:val="none" w:sz="0" w:space="0" w:color="auto"/>
        <w:left w:val="none" w:sz="0" w:space="0" w:color="auto"/>
        <w:bottom w:val="none" w:sz="0" w:space="0" w:color="auto"/>
        <w:right w:val="none" w:sz="0" w:space="0" w:color="auto"/>
      </w:divBdr>
    </w:div>
    <w:div w:id="2053186134">
      <w:bodyDiv w:val="1"/>
      <w:marLeft w:val="0"/>
      <w:marRight w:val="0"/>
      <w:marTop w:val="0"/>
      <w:marBottom w:val="0"/>
      <w:divBdr>
        <w:top w:val="none" w:sz="0" w:space="0" w:color="auto"/>
        <w:left w:val="none" w:sz="0" w:space="0" w:color="auto"/>
        <w:bottom w:val="none" w:sz="0" w:space="0" w:color="auto"/>
        <w:right w:val="none" w:sz="0" w:space="0" w:color="auto"/>
      </w:divBdr>
    </w:div>
    <w:div w:id="2053915275">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5457230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60005705">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62240251">
      <w:bodyDiv w:val="1"/>
      <w:marLeft w:val="0"/>
      <w:marRight w:val="0"/>
      <w:marTop w:val="0"/>
      <w:marBottom w:val="0"/>
      <w:divBdr>
        <w:top w:val="none" w:sz="0" w:space="0" w:color="auto"/>
        <w:left w:val="none" w:sz="0" w:space="0" w:color="auto"/>
        <w:bottom w:val="none" w:sz="0" w:space="0" w:color="auto"/>
        <w:right w:val="none" w:sz="0" w:space="0" w:color="auto"/>
      </w:divBdr>
    </w:div>
    <w:div w:id="2063019257">
      <w:bodyDiv w:val="1"/>
      <w:marLeft w:val="0"/>
      <w:marRight w:val="0"/>
      <w:marTop w:val="0"/>
      <w:marBottom w:val="0"/>
      <w:divBdr>
        <w:top w:val="none" w:sz="0" w:space="0" w:color="auto"/>
        <w:left w:val="none" w:sz="0" w:space="0" w:color="auto"/>
        <w:bottom w:val="none" w:sz="0" w:space="0" w:color="auto"/>
        <w:right w:val="none" w:sz="0" w:space="0" w:color="auto"/>
      </w:divBdr>
    </w:div>
    <w:div w:id="2066220150">
      <w:bodyDiv w:val="1"/>
      <w:marLeft w:val="0"/>
      <w:marRight w:val="0"/>
      <w:marTop w:val="0"/>
      <w:marBottom w:val="0"/>
      <w:divBdr>
        <w:top w:val="none" w:sz="0" w:space="0" w:color="auto"/>
        <w:left w:val="none" w:sz="0" w:space="0" w:color="auto"/>
        <w:bottom w:val="none" w:sz="0" w:space="0" w:color="auto"/>
        <w:right w:val="none" w:sz="0" w:space="0" w:color="auto"/>
      </w:divBdr>
    </w:div>
    <w:div w:id="2071607689">
      <w:bodyDiv w:val="1"/>
      <w:marLeft w:val="0"/>
      <w:marRight w:val="0"/>
      <w:marTop w:val="0"/>
      <w:marBottom w:val="0"/>
      <w:divBdr>
        <w:top w:val="none" w:sz="0" w:space="0" w:color="auto"/>
        <w:left w:val="none" w:sz="0" w:space="0" w:color="auto"/>
        <w:bottom w:val="none" w:sz="0" w:space="0" w:color="auto"/>
        <w:right w:val="none" w:sz="0" w:space="0" w:color="auto"/>
      </w:divBdr>
    </w:div>
    <w:div w:id="2071732587">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1263">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
    <w:div w:id="2088379491">
      <w:bodyDiv w:val="1"/>
      <w:marLeft w:val="0"/>
      <w:marRight w:val="0"/>
      <w:marTop w:val="0"/>
      <w:marBottom w:val="0"/>
      <w:divBdr>
        <w:top w:val="none" w:sz="0" w:space="0" w:color="auto"/>
        <w:left w:val="none" w:sz="0" w:space="0" w:color="auto"/>
        <w:bottom w:val="none" w:sz="0" w:space="0" w:color="auto"/>
        <w:right w:val="none" w:sz="0" w:space="0" w:color="auto"/>
      </w:divBdr>
    </w:div>
    <w:div w:id="2089305276">
      <w:bodyDiv w:val="1"/>
      <w:marLeft w:val="0"/>
      <w:marRight w:val="0"/>
      <w:marTop w:val="0"/>
      <w:marBottom w:val="0"/>
      <w:divBdr>
        <w:top w:val="none" w:sz="0" w:space="0" w:color="auto"/>
        <w:left w:val="none" w:sz="0" w:space="0" w:color="auto"/>
        <w:bottom w:val="none" w:sz="0" w:space="0" w:color="auto"/>
        <w:right w:val="none" w:sz="0" w:space="0" w:color="auto"/>
      </w:divBdr>
    </w:div>
    <w:div w:id="2090426401">
      <w:bodyDiv w:val="1"/>
      <w:marLeft w:val="0"/>
      <w:marRight w:val="0"/>
      <w:marTop w:val="0"/>
      <w:marBottom w:val="0"/>
      <w:divBdr>
        <w:top w:val="none" w:sz="0" w:space="0" w:color="auto"/>
        <w:left w:val="none" w:sz="0" w:space="0" w:color="auto"/>
        <w:bottom w:val="none" w:sz="0" w:space="0" w:color="auto"/>
        <w:right w:val="none" w:sz="0" w:space="0" w:color="auto"/>
      </w:divBdr>
    </w:div>
    <w:div w:id="2092239393">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6170854">
      <w:bodyDiv w:val="1"/>
      <w:marLeft w:val="0"/>
      <w:marRight w:val="0"/>
      <w:marTop w:val="0"/>
      <w:marBottom w:val="0"/>
      <w:divBdr>
        <w:top w:val="none" w:sz="0" w:space="0" w:color="auto"/>
        <w:left w:val="none" w:sz="0" w:space="0" w:color="auto"/>
        <w:bottom w:val="none" w:sz="0" w:space="0" w:color="auto"/>
        <w:right w:val="none" w:sz="0" w:space="0" w:color="auto"/>
      </w:divBdr>
    </w:div>
    <w:div w:id="2097510791">
      <w:bodyDiv w:val="1"/>
      <w:marLeft w:val="0"/>
      <w:marRight w:val="0"/>
      <w:marTop w:val="0"/>
      <w:marBottom w:val="0"/>
      <w:divBdr>
        <w:top w:val="none" w:sz="0" w:space="0" w:color="auto"/>
        <w:left w:val="none" w:sz="0" w:space="0" w:color="auto"/>
        <w:bottom w:val="none" w:sz="0" w:space="0" w:color="auto"/>
        <w:right w:val="none" w:sz="0" w:space="0" w:color="auto"/>
      </w:divBdr>
    </w:div>
    <w:div w:id="2097826862">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099059757">
      <w:bodyDiv w:val="1"/>
      <w:marLeft w:val="0"/>
      <w:marRight w:val="0"/>
      <w:marTop w:val="0"/>
      <w:marBottom w:val="0"/>
      <w:divBdr>
        <w:top w:val="none" w:sz="0" w:space="0" w:color="auto"/>
        <w:left w:val="none" w:sz="0" w:space="0" w:color="auto"/>
        <w:bottom w:val="none" w:sz="0" w:space="0" w:color="auto"/>
        <w:right w:val="none" w:sz="0" w:space="0" w:color="auto"/>
      </w:divBdr>
    </w:div>
    <w:div w:id="209913490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5101592">
      <w:bodyDiv w:val="1"/>
      <w:marLeft w:val="0"/>
      <w:marRight w:val="0"/>
      <w:marTop w:val="0"/>
      <w:marBottom w:val="0"/>
      <w:divBdr>
        <w:top w:val="none" w:sz="0" w:space="0" w:color="auto"/>
        <w:left w:val="none" w:sz="0" w:space="0" w:color="auto"/>
        <w:bottom w:val="none" w:sz="0" w:space="0" w:color="auto"/>
        <w:right w:val="none" w:sz="0" w:space="0" w:color="auto"/>
      </w:divBdr>
    </w:div>
    <w:div w:id="2105681831">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070430">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08886312">
      <w:bodyDiv w:val="1"/>
      <w:marLeft w:val="0"/>
      <w:marRight w:val="0"/>
      <w:marTop w:val="0"/>
      <w:marBottom w:val="0"/>
      <w:divBdr>
        <w:top w:val="none" w:sz="0" w:space="0" w:color="auto"/>
        <w:left w:val="none" w:sz="0" w:space="0" w:color="auto"/>
        <w:bottom w:val="none" w:sz="0" w:space="0" w:color="auto"/>
        <w:right w:val="none" w:sz="0" w:space="0" w:color="auto"/>
      </w:divBdr>
    </w:div>
    <w:div w:id="2110276540">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4979383">
      <w:bodyDiv w:val="1"/>
      <w:marLeft w:val="0"/>
      <w:marRight w:val="0"/>
      <w:marTop w:val="0"/>
      <w:marBottom w:val="0"/>
      <w:divBdr>
        <w:top w:val="none" w:sz="0" w:space="0" w:color="auto"/>
        <w:left w:val="none" w:sz="0" w:space="0" w:color="auto"/>
        <w:bottom w:val="none" w:sz="0" w:space="0" w:color="auto"/>
        <w:right w:val="none" w:sz="0" w:space="0" w:color="auto"/>
      </w:divBdr>
    </w:div>
    <w:div w:id="2116056457">
      <w:bodyDiv w:val="1"/>
      <w:marLeft w:val="0"/>
      <w:marRight w:val="0"/>
      <w:marTop w:val="0"/>
      <w:marBottom w:val="0"/>
      <w:divBdr>
        <w:top w:val="none" w:sz="0" w:space="0" w:color="auto"/>
        <w:left w:val="none" w:sz="0" w:space="0" w:color="auto"/>
        <w:bottom w:val="none" w:sz="0" w:space="0" w:color="auto"/>
        <w:right w:val="none" w:sz="0" w:space="0" w:color="auto"/>
      </w:divBdr>
    </w:div>
    <w:div w:id="2118329838">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2252820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 w:id="2123066307">
      <w:bodyDiv w:val="1"/>
      <w:marLeft w:val="0"/>
      <w:marRight w:val="0"/>
      <w:marTop w:val="0"/>
      <w:marBottom w:val="0"/>
      <w:divBdr>
        <w:top w:val="none" w:sz="0" w:space="0" w:color="auto"/>
        <w:left w:val="none" w:sz="0" w:space="0" w:color="auto"/>
        <w:bottom w:val="none" w:sz="0" w:space="0" w:color="auto"/>
        <w:right w:val="none" w:sz="0" w:space="0" w:color="auto"/>
      </w:divBdr>
    </w:div>
    <w:div w:id="2124030657">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1776868">
      <w:bodyDiv w:val="1"/>
      <w:marLeft w:val="0"/>
      <w:marRight w:val="0"/>
      <w:marTop w:val="0"/>
      <w:marBottom w:val="0"/>
      <w:divBdr>
        <w:top w:val="none" w:sz="0" w:space="0" w:color="auto"/>
        <w:left w:val="none" w:sz="0" w:space="0" w:color="auto"/>
        <w:bottom w:val="none" w:sz="0" w:space="0" w:color="auto"/>
        <w:right w:val="none" w:sz="0" w:space="0" w:color="auto"/>
      </w:divBdr>
    </w:div>
    <w:div w:id="2134203196">
      <w:bodyDiv w:val="1"/>
      <w:marLeft w:val="0"/>
      <w:marRight w:val="0"/>
      <w:marTop w:val="0"/>
      <w:marBottom w:val="0"/>
      <w:divBdr>
        <w:top w:val="none" w:sz="0" w:space="0" w:color="auto"/>
        <w:left w:val="none" w:sz="0" w:space="0" w:color="auto"/>
        <w:bottom w:val="none" w:sz="0" w:space="0" w:color="auto"/>
        <w:right w:val="none" w:sz="0" w:space="0" w:color="auto"/>
      </w:divBdr>
    </w:div>
    <w:div w:id="2135051327">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39564144">
      <w:bodyDiv w:val="1"/>
      <w:marLeft w:val="0"/>
      <w:marRight w:val="0"/>
      <w:marTop w:val="0"/>
      <w:marBottom w:val="0"/>
      <w:divBdr>
        <w:top w:val="none" w:sz="0" w:space="0" w:color="auto"/>
        <w:left w:val="none" w:sz="0" w:space="0" w:color="auto"/>
        <w:bottom w:val="none" w:sz="0" w:space="0" w:color="auto"/>
        <w:right w:val="none" w:sz="0" w:space="0" w:color="auto"/>
      </w:divBdr>
    </w:div>
    <w:div w:id="2140108263">
      <w:bodyDiv w:val="1"/>
      <w:marLeft w:val="0"/>
      <w:marRight w:val="0"/>
      <w:marTop w:val="0"/>
      <w:marBottom w:val="0"/>
      <w:divBdr>
        <w:top w:val="none" w:sz="0" w:space="0" w:color="auto"/>
        <w:left w:val="none" w:sz="0" w:space="0" w:color="auto"/>
        <w:bottom w:val="none" w:sz="0" w:space="0" w:color="auto"/>
        <w:right w:val="none" w:sz="0" w:space="0" w:color="auto"/>
      </w:divBdr>
    </w:div>
    <w:div w:id="2140412973">
      <w:bodyDiv w:val="1"/>
      <w:marLeft w:val="0"/>
      <w:marRight w:val="0"/>
      <w:marTop w:val="0"/>
      <w:marBottom w:val="0"/>
      <w:divBdr>
        <w:top w:val="none" w:sz="0" w:space="0" w:color="auto"/>
        <w:left w:val="none" w:sz="0" w:space="0" w:color="auto"/>
        <w:bottom w:val="none" w:sz="0" w:space="0" w:color="auto"/>
        <w:right w:val="none" w:sz="0" w:space="0" w:color="auto"/>
      </w:divBdr>
    </w:div>
    <w:div w:id="214041786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 w:id="2144233780">
      <w:bodyDiv w:val="1"/>
      <w:marLeft w:val="0"/>
      <w:marRight w:val="0"/>
      <w:marTop w:val="0"/>
      <w:marBottom w:val="0"/>
      <w:divBdr>
        <w:top w:val="none" w:sz="0" w:space="0" w:color="auto"/>
        <w:left w:val="none" w:sz="0" w:space="0" w:color="auto"/>
        <w:bottom w:val="none" w:sz="0" w:space="0" w:color="auto"/>
        <w:right w:val="none" w:sz="0" w:space="0" w:color="auto"/>
      </w:divBdr>
    </w:div>
    <w:div w:id="21444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chart" Target="charts/chart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chart" Target="charts/chart4.xm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4.0000000000000022E-2"/>
        </c:manualLayout>
      </c:layout>
      <c:overlay val="0"/>
      <c:spPr>
        <a:noFill/>
        <a:ln w="25400">
          <a:noFill/>
        </a:ln>
      </c:spPr>
    </c:title>
    <c:autoTitleDeleted val="0"/>
    <c:plotArea>
      <c:layout>
        <c:manualLayout>
          <c:layoutTarget val="inner"/>
          <c:xMode val="edge"/>
          <c:yMode val="edge"/>
          <c:x val="0.10000021701435986"/>
          <c:y val="0.23600046093840041"/>
          <c:w val="0.58889016686234053"/>
          <c:h val="0.58400114062722697"/>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6F7B-497F-BD92-D7028C45B74F}"/>
            </c:ext>
          </c:extLst>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6F7B-497F-BD92-D7028C45B74F}"/>
            </c:ext>
          </c:extLst>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6F7B-497F-BD92-D7028C45B74F}"/>
            </c:ext>
          </c:extLst>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6F7B-497F-BD92-D7028C45B74F}"/>
            </c:ext>
          </c:extLst>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6F7B-497F-BD92-D7028C45B74F}"/>
            </c:ext>
          </c:extLst>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8.121105366701741</c:v>
                </c:pt>
                <c:pt idx="9">
                  <c:v>8.4596288160414659</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extLst>
            <c:ext xmlns:c16="http://schemas.microsoft.com/office/drawing/2014/chart" uri="{C3380CC4-5D6E-409C-BE32-E72D297353CC}">
              <c16:uniqueId val="{00000005-6F7B-497F-BD92-D7028C45B74F}"/>
            </c:ext>
          </c:extLst>
        </c:ser>
        <c:dLbls>
          <c:showLegendKey val="0"/>
          <c:showVal val="0"/>
          <c:showCatName val="0"/>
          <c:showSerName val="0"/>
          <c:showPercent val="0"/>
          <c:showBubbleSize val="0"/>
        </c:dLbls>
        <c:axId val="336238904"/>
        <c:axId val="335835592"/>
      </c:scatterChart>
      <c:valAx>
        <c:axId val="3362389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35835592"/>
        <c:crosses val="autoZero"/>
        <c:crossBetween val="midCat"/>
      </c:valAx>
      <c:valAx>
        <c:axId val="33583559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36238904"/>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61"/>
          <c:y val="0.24294266935641332"/>
          <c:w val="0.24888935549722985"/>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269E-2"/>
        </c:manualLayout>
      </c:layout>
      <c:overlay val="0"/>
      <c:spPr>
        <a:noFill/>
        <a:ln w="25400">
          <a:noFill/>
        </a:ln>
      </c:spPr>
    </c:title>
    <c:autoTitleDeleted val="0"/>
    <c:plotArea>
      <c:layout>
        <c:manualLayout>
          <c:layoutTarget val="inner"/>
          <c:xMode val="edge"/>
          <c:yMode val="edge"/>
          <c:x val="0.15054776821627949"/>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1B2-4CE1-9C57-1A2450923648}"/>
            </c:ext>
          </c:extLst>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1B2-4CE1-9C57-1A2450923648}"/>
            </c:ext>
          </c:extLst>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21B2-4CE1-9C57-1A2450923648}"/>
            </c:ext>
          </c:extLst>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21B2-4CE1-9C57-1A2450923648}"/>
            </c:ext>
          </c:extLst>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21B2-4CE1-9C57-1A2450923648}"/>
            </c:ext>
          </c:extLst>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5-21B2-4CE1-9C57-1A2450923648}"/>
            </c:ext>
          </c:extLst>
        </c:ser>
        <c:dLbls>
          <c:showLegendKey val="0"/>
          <c:showVal val="0"/>
          <c:showCatName val="0"/>
          <c:showSerName val="0"/>
          <c:showPercent val="0"/>
          <c:showBubbleSize val="0"/>
        </c:dLbls>
        <c:axId val="335836376"/>
        <c:axId val="278995640"/>
      </c:scatterChart>
      <c:valAx>
        <c:axId val="3358363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278995640"/>
        <c:crosses val="autoZero"/>
        <c:crossBetween val="midCat"/>
      </c:valAx>
      <c:valAx>
        <c:axId val="27899564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335836376"/>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34"/>
          <c:w val="0.22487977702477574"/>
          <c:h val="0.5830836960076468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403E-2"/>
        </c:manualLayout>
      </c:layout>
      <c:overlay val="0"/>
      <c:spPr>
        <a:noFill/>
        <a:ln w="25400">
          <a:noFill/>
        </a:ln>
      </c:spPr>
    </c:title>
    <c:autoTitleDeleted val="0"/>
    <c:plotArea>
      <c:layout>
        <c:manualLayout>
          <c:layoutTarget val="inner"/>
          <c:xMode val="edge"/>
          <c:yMode val="edge"/>
          <c:x val="0.10728744939271255"/>
          <c:y val="0.23728852835098047"/>
          <c:w val="0.55127055959299387"/>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12A3-4D18-BB98-918FB64D1ED7}"/>
            </c:ext>
          </c:extLst>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12A3-4D18-BB98-918FB64D1ED7}"/>
            </c:ext>
          </c:extLst>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12A3-4D18-BB98-918FB64D1ED7}"/>
            </c:ext>
          </c:extLst>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12A3-4D18-BB98-918FB64D1ED7}"/>
            </c:ext>
          </c:extLst>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12A3-4D18-BB98-918FB64D1ED7}"/>
            </c:ext>
          </c:extLst>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3.4704983494607577</c:v>
                </c:pt>
                <c:pt idx="5">
                  <c:v>3.7845597307640659</c:v>
                </c:pt>
                <c:pt idx="6">
                  <c:v>7.1494120858091277</c:v>
                </c:pt>
                <c:pt idx="7">
                  <c:v>8.1050234621070789</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extLst>
            <c:ext xmlns:c16="http://schemas.microsoft.com/office/drawing/2014/chart" uri="{C3380CC4-5D6E-409C-BE32-E72D297353CC}">
              <c16:uniqueId val="{00000005-12A3-4D18-BB98-918FB64D1ED7}"/>
            </c:ext>
          </c:extLst>
        </c:ser>
        <c:dLbls>
          <c:showLegendKey val="0"/>
          <c:showVal val="0"/>
          <c:showCatName val="0"/>
          <c:showSerName val="0"/>
          <c:showPercent val="0"/>
          <c:showBubbleSize val="0"/>
        </c:dLbls>
        <c:axId val="278996032"/>
        <c:axId val="337203928"/>
      </c:scatterChart>
      <c:valAx>
        <c:axId val="2789960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337203928"/>
        <c:crosses val="autoZero"/>
        <c:crossBetween val="midCat"/>
      </c:valAx>
      <c:valAx>
        <c:axId val="33720392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278996032"/>
        <c:crosses val="autoZero"/>
        <c:crossBetween val="midCat"/>
      </c:valAx>
      <c:spPr>
        <a:solidFill>
          <a:srgbClr val="C0C0C0"/>
        </a:solidFill>
        <a:ln w="12700">
          <a:solidFill>
            <a:srgbClr val="808080"/>
          </a:solidFill>
          <a:prstDash val="solid"/>
        </a:ln>
      </c:spPr>
    </c:plotArea>
    <c:legend>
      <c:legendPos val="r"/>
      <c:layout>
        <c:manualLayout>
          <c:xMode val="edge"/>
          <c:yMode val="edge"/>
          <c:x val="0.72846948060614169"/>
          <c:y val="0.21486006599507651"/>
          <c:w val="0.21659916656203884"/>
          <c:h val="0.6078928714841922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938"/>
          <c:y val="3.8610038610038609E-2"/>
        </c:manualLayout>
      </c:layout>
      <c:overlay val="0"/>
      <c:spPr>
        <a:noFill/>
        <a:ln w="25400">
          <a:noFill/>
        </a:ln>
      </c:spPr>
    </c:title>
    <c:autoTitleDeleted val="0"/>
    <c:plotArea>
      <c:layout>
        <c:manualLayout>
          <c:layoutTarget val="inner"/>
          <c:xMode val="edge"/>
          <c:yMode val="edge"/>
          <c:x val="0.1011237064647412"/>
          <c:y val="0.19224403616214669"/>
          <c:w val="0.64943891485133742"/>
          <c:h val="0.63401248177311154"/>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BA6-4C32-8A50-01C5141CD5D7}"/>
            </c:ext>
          </c:extLst>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BA6-4C32-8A50-01C5141CD5D7}"/>
            </c:ext>
          </c:extLst>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BA6-4C32-8A50-01C5141CD5D7}"/>
            </c:ext>
          </c:extLst>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BA6-4C32-8A50-01C5141CD5D7}"/>
            </c:ext>
          </c:extLst>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BA6-4C32-8A50-01C5141CD5D7}"/>
            </c:ext>
          </c:extLst>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3.4918991337596323</c:v>
                </c:pt>
                <c:pt idx="4">
                  <c:v>3.8787113724280711</c:v>
                </c:pt>
                <c:pt idx="5">
                  <c:v>4.3427836633958954</c:v>
                </c:pt>
                <c:pt idx="6">
                  <c:v>4.4988999763821695</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5-3BA6-4C32-8A50-01C5141CD5D7}"/>
            </c:ext>
          </c:extLst>
        </c:ser>
        <c:dLbls>
          <c:showLegendKey val="0"/>
          <c:showVal val="0"/>
          <c:showCatName val="0"/>
          <c:showSerName val="0"/>
          <c:showPercent val="0"/>
          <c:showBubbleSize val="0"/>
        </c:dLbls>
        <c:axId val="280289192"/>
        <c:axId val="280289584"/>
      </c:scatterChart>
      <c:valAx>
        <c:axId val="28028919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80289584"/>
        <c:crosses val="autoZero"/>
        <c:crossBetween val="midCat"/>
      </c:valAx>
      <c:valAx>
        <c:axId val="28028958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80289192"/>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5"/>
          <c:y val="0.20481679790026264"/>
          <c:w val="0.18651714744187819"/>
          <c:h val="0.6207188101487327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116"/>
          <c:y val="3.6184210526315846E-2"/>
        </c:manualLayout>
      </c:layout>
      <c:overlay val="0"/>
      <c:spPr>
        <a:noFill/>
        <a:ln w="25400">
          <a:noFill/>
        </a:ln>
      </c:spPr>
    </c:title>
    <c:autoTitleDeleted val="0"/>
    <c:plotArea>
      <c:layout>
        <c:manualLayout>
          <c:layoutTarget val="inner"/>
          <c:xMode val="edge"/>
          <c:yMode val="edge"/>
          <c:x val="7.1169842440389736E-2"/>
          <c:y val="0.20065821703172709"/>
          <c:w val="0.72991523340549347"/>
          <c:h val="0.65131683561118048"/>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0-6E15-45BC-9AA4-1AB0CBF67ECE}"/>
            </c:ext>
          </c:extLst>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1-6E15-45BC-9AA4-1AB0CBF67ECE}"/>
            </c:ext>
          </c:extLst>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2-6E15-45BC-9AA4-1AB0CBF67ECE}"/>
            </c:ext>
          </c:extLst>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extLst>
            <c:ext xmlns:c16="http://schemas.microsoft.com/office/drawing/2014/chart" uri="{C3380CC4-5D6E-409C-BE32-E72D297353CC}">
              <c16:uniqueId val="{00000003-6E15-45BC-9AA4-1AB0CBF67ECE}"/>
            </c:ext>
          </c:extLst>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extLst>
            <c:ext xmlns:c16="http://schemas.microsoft.com/office/drawing/2014/chart" uri="{C3380CC4-5D6E-409C-BE32-E72D297353CC}">
              <c16:uniqueId val="{00000004-6E15-45BC-9AA4-1AB0CBF67ECE}"/>
            </c:ext>
          </c:extLst>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5.2780247613423708</c:v>
                </c:pt>
                <c:pt idx="6">
                  <c:v>5.7275696025875895</c:v>
                </c:pt>
                <c:pt idx="7">
                  <c:v>7.2449190807110995</c:v>
                </c:pt>
                <c:pt idx="8">
                  <c:v>7.7088215877957955</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5-6E15-45BC-9AA4-1AB0CBF67ECE}"/>
            </c:ext>
          </c:extLst>
        </c:ser>
        <c:dLbls>
          <c:showLegendKey val="0"/>
          <c:showVal val="0"/>
          <c:showCatName val="0"/>
          <c:showSerName val="0"/>
          <c:showPercent val="0"/>
          <c:showBubbleSize val="0"/>
        </c:dLbls>
        <c:axId val="339267968"/>
        <c:axId val="408098064"/>
      </c:scatterChart>
      <c:valAx>
        <c:axId val="3392679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408098064"/>
        <c:crosses val="autoZero"/>
        <c:crossBetween val="midCat"/>
      </c:valAx>
      <c:valAx>
        <c:axId val="40809806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39267968"/>
        <c:crosses val="autoZero"/>
        <c:crossBetween val="midCat"/>
      </c:valAx>
      <c:spPr>
        <a:solidFill>
          <a:srgbClr val="C0C0C0"/>
        </a:solidFill>
        <a:ln w="12700">
          <a:solidFill>
            <a:srgbClr val="808080"/>
          </a:solidFill>
          <a:prstDash val="solid"/>
        </a:ln>
      </c:spPr>
    </c:plotArea>
    <c:legend>
      <c:legendPos val="r"/>
      <c:layout>
        <c:manualLayout>
          <c:xMode val="edge"/>
          <c:yMode val="edge"/>
          <c:x val="0.81727462314944765"/>
          <c:y val="0.19847637135810281"/>
          <c:w val="0.1758475762883851"/>
          <c:h val="0.6589699151927617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1</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1</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CDA41153-2437-4811-AD41-28C73FFE199F}">
  <ds:schemaRefs>
    <ds:schemaRef ds:uri="http://schemas.openxmlformats.org/officeDocument/2006/bibliography"/>
  </ds:schemaRefs>
</ds:datastoreItem>
</file>

<file path=customXml/itemProps4.xml><?xml version="1.0" encoding="utf-8"?>
<ds:datastoreItem xmlns:ds="http://schemas.openxmlformats.org/officeDocument/2006/customXml" ds:itemID="{FA2A87FF-F372-4980-A49F-7CF425EF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17</Pages>
  <Words>6386</Words>
  <Characters>35126</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Proyecto Final</vt:lpstr>
      <vt:lpstr>Propuesta de Proyecto Final</vt:lpstr>
    </vt:vector>
  </TitlesOfParts>
  <Company>Universidad nacional de jujuy Facultad de Ingeniería</Company>
  <LinksUpToDate>false</LinksUpToDate>
  <CharactersWithSpaces>41430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keywords/>
  <cp:lastModifiedBy>Rafaela Cordoba</cp:lastModifiedBy>
  <cp:revision>2</cp:revision>
  <dcterms:created xsi:type="dcterms:W3CDTF">2015-05-22T19:33:00Z</dcterms:created>
  <dcterms:modified xsi:type="dcterms:W3CDTF">2015-05-22T19:33:00Z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